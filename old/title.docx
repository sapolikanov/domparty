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4820674" w:displacedByCustomXml="next"/>
    <w:bookmarkEnd w:id="0" w:displacedByCustomXml="next"/>
    <w:sdt>
      <w:sdtPr>
        <w:rPr>
          <w:b/>
          <w:sz w:val="28"/>
          <w:szCs w:val="28"/>
        </w:rPr>
        <w:id w:val="-1521925705"/>
        <w:docPartObj>
          <w:docPartGallery w:val="Cover Pages"/>
          <w:docPartUnique/>
        </w:docPartObj>
      </w:sdtPr>
      <w:sdtEndPr>
        <w:rPr>
          <w:b w:val="0"/>
          <w:sz w:val="24"/>
          <w:szCs w:val="22"/>
        </w:rPr>
      </w:sdtEndPr>
      <w:sdtContent>
        <w:p w:rsidR="007E31D0" w:rsidRDefault="007E31D0" w:rsidP="007E31D0">
          <w:pPr>
            <w:widowControl w:val="0"/>
            <w:tabs>
              <w:tab w:val="left" w:pos="-567"/>
              <w:tab w:val="left" w:pos="5420"/>
            </w:tabs>
            <w:jc w:val="center"/>
            <w:rPr>
              <w:rFonts w:cs="Times New Roman"/>
              <w:sz w:val="26"/>
              <w:szCs w:val="26"/>
              <w:lang w:val="en-US"/>
            </w:rPr>
          </w:pPr>
          <w:r>
            <w:rPr>
              <w:rFonts w:cs="Times New Roman"/>
              <w:smallCaps/>
              <w:sz w:val="26"/>
              <w:szCs w:val="26"/>
              <w:lang w:val="en-US"/>
            </w:rPr>
            <w:t>FEDERAL STATE AUTONOMOUS EDUCATIONAL INSTITUTION</w:t>
          </w:r>
        </w:p>
        <w:p w:rsidR="007E31D0" w:rsidRDefault="007E31D0" w:rsidP="007E31D0">
          <w:pPr>
            <w:widowControl w:val="0"/>
            <w:tabs>
              <w:tab w:val="left" w:pos="5420"/>
            </w:tabs>
            <w:jc w:val="center"/>
            <w:rPr>
              <w:rFonts w:cs="Times New Roman"/>
              <w:sz w:val="26"/>
              <w:szCs w:val="26"/>
              <w:lang w:val="en-US"/>
            </w:rPr>
          </w:pPr>
          <w:r>
            <w:rPr>
              <w:rFonts w:cs="Times New Roman"/>
              <w:smallCaps/>
              <w:sz w:val="26"/>
              <w:szCs w:val="26"/>
              <w:lang w:val="en-US"/>
            </w:rPr>
            <w:t>OF HIGHER EDUCATION</w:t>
          </w:r>
        </w:p>
        <w:p w:rsidR="007E31D0" w:rsidRDefault="007E31D0" w:rsidP="007E31D0">
          <w:pPr>
            <w:widowControl w:val="0"/>
            <w:tabs>
              <w:tab w:val="left" w:pos="5420"/>
            </w:tabs>
            <w:jc w:val="center"/>
            <w:rPr>
              <w:rFonts w:cs="Times New Roman"/>
              <w:sz w:val="26"/>
              <w:szCs w:val="26"/>
              <w:lang w:val="en-US"/>
            </w:rPr>
          </w:pPr>
          <w:r>
            <w:rPr>
              <w:rFonts w:cs="Times New Roman"/>
              <w:smallCaps/>
              <w:sz w:val="26"/>
              <w:szCs w:val="26"/>
              <w:lang w:val="en-US"/>
            </w:rPr>
            <w:t>«NATIONAL RESEARCH UNIVERSITY</w:t>
          </w:r>
        </w:p>
        <w:p w:rsidR="007E31D0" w:rsidRDefault="007E31D0" w:rsidP="007E31D0">
          <w:pPr>
            <w:widowControl w:val="0"/>
            <w:tabs>
              <w:tab w:val="left" w:pos="5420"/>
            </w:tabs>
            <w:jc w:val="center"/>
            <w:rPr>
              <w:rFonts w:cs="Times New Roman"/>
              <w:sz w:val="26"/>
              <w:szCs w:val="26"/>
              <w:lang w:val="en-US"/>
            </w:rPr>
          </w:pPr>
          <w:r>
            <w:rPr>
              <w:rFonts w:cs="Times New Roman"/>
              <w:smallCaps/>
              <w:sz w:val="26"/>
              <w:szCs w:val="26"/>
              <w:lang w:val="en-US"/>
            </w:rPr>
            <w:t>«HIGHER SCHOOL OF ECONOMICS»</w:t>
          </w:r>
        </w:p>
        <w:p w:rsidR="007E31D0" w:rsidRPr="005B4BFE" w:rsidRDefault="007E31D0" w:rsidP="007E31D0">
          <w:pPr>
            <w:rPr>
              <w:color w:val="000000" w:themeColor="text1"/>
              <w:szCs w:val="28"/>
              <w:lang w:val="en-US"/>
            </w:rPr>
          </w:pPr>
        </w:p>
        <w:p w:rsidR="007E31D0" w:rsidRPr="005B4BFE" w:rsidRDefault="007E31D0" w:rsidP="007E31D0">
          <w:pPr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Faculty of social sciences</w:t>
          </w:r>
        </w:p>
        <w:p w:rsidR="007E31D0" w:rsidRPr="005B4BFE" w:rsidRDefault="007E31D0" w:rsidP="007E31D0">
          <w:pPr>
            <w:autoSpaceDE w:val="0"/>
            <w:autoSpaceDN w:val="0"/>
            <w:adjustRightInd w:val="0"/>
            <w:rPr>
              <w:szCs w:val="28"/>
              <w:lang w:val="en-US"/>
            </w:rPr>
          </w:pPr>
        </w:p>
        <w:p w:rsidR="007E31D0" w:rsidRPr="004710DD" w:rsidRDefault="007E31D0" w:rsidP="007E31D0">
          <w:pPr>
            <w:autoSpaceDE w:val="0"/>
            <w:autoSpaceDN w:val="0"/>
            <w:adjustRightInd w:val="0"/>
            <w:spacing w:before="35"/>
            <w:jc w:val="center"/>
            <w:rPr>
              <w:i/>
              <w:szCs w:val="28"/>
              <w:lang w:val="en-US"/>
            </w:rPr>
          </w:pPr>
          <w:r w:rsidRPr="005B4BFE">
            <w:rPr>
              <w:i/>
              <w:lang w:val="en-US"/>
            </w:rPr>
            <w:t>Coursework</w:t>
          </w:r>
          <w:r>
            <w:rPr>
              <w:i/>
              <w:lang w:val="en-US"/>
            </w:rPr>
            <w:t xml:space="preserve"> </w:t>
          </w:r>
          <w:del w:id="1" w:author="Stepan Polikanov" w:date="2021-06-16T18:33:00Z">
            <w:r w:rsidDel="000B6505">
              <w:rPr>
                <w:i/>
                <w:lang w:val="en-US"/>
              </w:rPr>
              <w:delText>research proposal</w:delText>
            </w:r>
          </w:del>
        </w:p>
        <w:p w:rsidR="007E31D0" w:rsidRPr="005B4BFE" w:rsidRDefault="007E31D0" w:rsidP="007E31D0">
          <w:pPr>
            <w:jc w:val="center"/>
            <w:rPr>
              <w:lang w:val="en-US" w:eastAsia="ru-RU"/>
            </w:rPr>
          </w:pPr>
          <w:r w:rsidRPr="005B4BFE">
            <w:rPr>
              <w:b/>
              <w:szCs w:val="28"/>
              <w:lang w:val="en-US"/>
            </w:rPr>
            <w:t>“</w:t>
          </w:r>
          <w:r w:rsidRPr="005B4BFE">
            <w:rPr>
              <w:lang w:val="en-US" w:eastAsia="ru-RU"/>
            </w:rPr>
            <w:t>Democracy and dominant party regimes in Africa: a comparative analysis</w:t>
          </w:r>
          <w:r w:rsidRPr="005B4BFE">
            <w:rPr>
              <w:b/>
              <w:lang w:val="en-US"/>
            </w:rPr>
            <w:t>”</w:t>
          </w:r>
        </w:p>
        <w:p w:rsidR="007E31D0" w:rsidRPr="005B4BFE" w:rsidRDefault="007E31D0" w:rsidP="007E31D0">
          <w:pPr>
            <w:autoSpaceDE w:val="0"/>
            <w:autoSpaceDN w:val="0"/>
            <w:adjustRightInd w:val="0"/>
            <w:spacing w:before="35"/>
            <w:rPr>
              <w:szCs w:val="28"/>
              <w:lang w:val="en-US"/>
            </w:rPr>
          </w:pPr>
        </w:p>
        <w:tbl>
          <w:tblPr>
            <w:tblW w:w="9720" w:type="dxa"/>
            <w:tblLayout w:type="fixed"/>
            <w:tblLook w:val="04A0" w:firstRow="1" w:lastRow="0" w:firstColumn="1" w:lastColumn="0" w:noHBand="0" w:noVBand="1"/>
          </w:tblPr>
          <w:tblGrid>
            <w:gridCol w:w="4788"/>
            <w:gridCol w:w="4932"/>
          </w:tblGrid>
          <w:tr w:rsidR="007E31D0" w:rsidRPr="00FE5F77" w:rsidTr="00EA223B">
            <w:trPr>
              <w:trHeight w:val="3480"/>
            </w:trPr>
            <w:tc>
              <w:tcPr>
                <w:tcW w:w="4785" w:type="dxa"/>
              </w:tcPr>
              <w:p w:rsidR="007E31D0" w:rsidRPr="005B4BFE" w:rsidRDefault="007E31D0" w:rsidP="00EA223B">
                <w:pPr>
                  <w:spacing w:after="0"/>
                  <w:rPr>
                    <w:color w:val="000000"/>
                    <w:szCs w:val="28"/>
                    <w:lang w:val="en-US"/>
                  </w:rPr>
                </w:pPr>
              </w:p>
            </w:tc>
            <w:tc>
              <w:tcPr>
                <w:tcW w:w="4928" w:type="dxa"/>
              </w:tcPr>
              <w:p w:rsidR="007E31D0" w:rsidRPr="005B4BFE" w:rsidRDefault="007E31D0" w:rsidP="00EA223B">
                <w:pPr>
                  <w:rPr>
                    <w:lang w:val="en-US"/>
                  </w:rPr>
                </w:pPr>
              </w:p>
              <w:p w:rsidR="007E31D0" w:rsidRPr="00171237" w:rsidRDefault="007E31D0" w:rsidP="00EA223B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Scientific</w:t>
                </w:r>
                <w:r w:rsidRPr="00171237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advisor</w:t>
                </w:r>
                <w:r w:rsidRPr="00171237">
                  <w:rPr>
                    <w:lang w:val="en-US"/>
                  </w:rPr>
                  <w:t>:</w:t>
                </w:r>
              </w:p>
              <w:p w:rsidR="007E31D0" w:rsidRPr="00E94F08" w:rsidRDefault="007E31D0" w:rsidP="00EA223B">
                <w:pPr>
                  <w:jc w:val="right"/>
                  <w:rPr>
                    <w:shd w:val="clear" w:color="auto" w:fill="FFFFFF"/>
                    <w:lang w:val="en-US"/>
                  </w:rPr>
                </w:pPr>
                <w:r w:rsidRPr="00E94F08">
                  <w:rPr>
                    <w:shd w:val="clear" w:color="auto" w:fill="FFFFFF"/>
                    <w:lang w:val="en-US"/>
                  </w:rPr>
                  <w:t>Associate Professor</w:t>
                </w:r>
              </w:p>
              <w:p w:rsidR="007E31D0" w:rsidRPr="00E94F08" w:rsidRDefault="007E31D0" w:rsidP="00EA223B">
                <w:pPr>
                  <w:jc w:val="right"/>
                  <w:rPr>
                    <w:shd w:val="clear" w:color="auto" w:fill="FFFFFF"/>
                    <w:lang w:val="en-US"/>
                  </w:rPr>
                </w:pPr>
                <w:r>
                  <w:rPr>
                    <w:lang w:val="en-US"/>
                  </w:rPr>
                  <w:t xml:space="preserve">Faculty of Social sciences, School of Political Science and Governance </w:t>
                </w:r>
                <w:r w:rsidRPr="00E94F08">
                  <w:rPr>
                    <w:lang w:val="en-US"/>
                  </w:rPr>
                  <w:br/>
                </w:r>
                <w:proofErr w:type="spellStart"/>
                <w:r w:rsidRPr="00FE5F77">
                  <w:rPr>
                    <w:i/>
                    <w:lang w:val="en-US"/>
                  </w:rPr>
                  <w:t>Ekim</w:t>
                </w:r>
                <w:proofErr w:type="spellEnd"/>
                <w:r w:rsidRPr="00FE5F7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E5F77">
                  <w:rPr>
                    <w:i/>
                    <w:lang w:val="en-US"/>
                  </w:rPr>
                  <w:t>Arbatli</w:t>
                </w:r>
                <w:proofErr w:type="spellEnd"/>
              </w:p>
              <w:p w:rsidR="007E31D0" w:rsidRPr="00E94F08" w:rsidRDefault="007E31D0" w:rsidP="00EA223B">
                <w:pPr>
                  <w:jc w:val="right"/>
                  <w:rPr>
                    <w:lang w:val="en-US"/>
                  </w:rPr>
                </w:pPr>
              </w:p>
              <w:p w:rsidR="007E31D0" w:rsidRPr="00E94F08" w:rsidRDefault="007E31D0" w:rsidP="00EA223B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Author</w:t>
                </w:r>
                <w:r w:rsidRPr="00E94F08">
                  <w:rPr>
                    <w:lang w:val="en-US"/>
                  </w:rPr>
                  <w:t>:</w:t>
                </w:r>
              </w:p>
              <w:p w:rsidR="007E31D0" w:rsidRDefault="007E31D0" w:rsidP="00EA223B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Faculty of Social sciences, School of Political Science and Governance</w:t>
                </w:r>
              </w:p>
              <w:p w:rsidR="007E31D0" w:rsidRPr="00FE5F77" w:rsidRDefault="007E31D0" w:rsidP="00EA223B">
                <w:pPr>
                  <w:jc w:val="right"/>
                  <w:rPr>
                    <w:lang w:val="en-US"/>
                  </w:rPr>
                </w:pPr>
                <w:r w:rsidRPr="00FE5F77">
                  <w:rPr>
                    <w:shd w:val="clear" w:color="auto" w:fill="FFFFFF"/>
                    <w:lang w:val="en-US"/>
                  </w:rPr>
                  <w:t>2</w:t>
                </w:r>
                <w:r>
                  <w:rPr>
                    <w:shd w:val="clear" w:color="auto" w:fill="FFFFFF"/>
                    <w:vertAlign w:val="superscript"/>
                    <w:lang w:val="en-US"/>
                  </w:rPr>
                  <w:t>nd</w:t>
                </w:r>
                <w:r w:rsidRPr="00FE5F77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year</w:t>
                </w:r>
                <w:r w:rsidRPr="00FE5F77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Bachelor’s degree in Political Science</w:t>
                </w:r>
              </w:p>
              <w:p w:rsidR="007E31D0" w:rsidRPr="00FE5F77" w:rsidRDefault="007E31D0" w:rsidP="00EA223B">
                <w:pPr>
                  <w:jc w:val="right"/>
                  <w:rPr>
                    <w:i/>
                    <w:lang w:val="en-US"/>
                  </w:rPr>
                </w:pPr>
                <w:r w:rsidRPr="00FE5F77">
                  <w:rPr>
                    <w:i/>
                    <w:lang w:val="en-US"/>
                  </w:rPr>
                  <w:t xml:space="preserve">Stepan </w:t>
                </w:r>
                <w:proofErr w:type="spellStart"/>
                <w:r w:rsidRPr="00FE5F77">
                  <w:rPr>
                    <w:i/>
                    <w:lang w:val="en-US"/>
                  </w:rPr>
                  <w:t>Polikanov</w:t>
                </w:r>
                <w:proofErr w:type="spellEnd"/>
              </w:p>
              <w:p w:rsidR="007E31D0" w:rsidRPr="00FE5F77" w:rsidRDefault="007E31D0" w:rsidP="00EA223B">
                <w:pPr>
                  <w:rPr>
                    <w:color w:val="000000"/>
                    <w:lang w:val="en-US"/>
                  </w:rPr>
                </w:pPr>
              </w:p>
            </w:tc>
          </w:tr>
        </w:tbl>
        <w:p w:rsidR="007E31D0" w:rsidRDefault="007E31D0" w:rsidP="007E31D0">
          <w:pPr>
            <w:spacing w:after="0"/>
            <w:rPr>
              <w:ins w:id="2" w:author="Stepan Polikanov" w:date="2021-06-16T18:35:00Z"/>
            </w:rPr>
          </w:pPr>
        </w:p>
        <w:p w:rsidR="007E31D0" w:rsidDel="001D7C41" w:rsidRDefault="007E31D0" w:rsidP="007E31D0">
          <w:pPr>
            <w:rPr>
              <w:del w:id="3" w:author="Stepan Polikanov" w:date="2021-06-10T17:35:00Z"/>
            </w:rPr>
          </w:pPr>
        </w:p>
      </w:sdtContent>
    </w:sdt>
    <w:p w:rsidR="007E31D0" w:rsidDel="001D7C41" w:rsidRDefault="007E31D0" w:rsidP="007E31D0">
      <w:pPr>
        <w:rPr>
          <w:del w:id="4" w:author="Stepan Polikanov" w:date="2021-06-10T17:35:00Z"/>
          <w:rFonts w:eastAsia="Arial Unicode MS"/>
          <w:szCs w:val="28"/>
          <w:lang w:val="en-US"/>
        </w:rPr>
        <w:pPrChange w:id="5" w:author="Stepan Polikanov" w:date="2021-06-10T17:35:00Z">
          <w:pPr>
            <w:spacing w:after="0"/>
            <w:jc w:val="center"/>
          </w:pPr>
        </w:pPrChange>
      </w:pPr>
    </w:p>
    <w:p w:rsidR="007E31D0" w:rsidRPr="00171237" w:rsidRDefault="007E31D0" w:rsidP="007E31D0">
      <w:pPr>
        <w:spacing w:after="0"/>
        <w:jc w:val="center"/>
        <w:rPr>
          <w:ins w:id="6" w:author="Stepan Polikanov" w:date="2021-06-10T17:35:00Z"/>
          <w:rFonts w:eastAsia="Arial Unicode MS"/>
          <w:szCs w:val="28"/>
          <w:lang w:val="en-US"/>
        </w:rPr>
        <w:pPrChange w:id="7" w:author="Stepan Polikanov" w:date="2021-06-10T17:35:00Z">
          <w:pPr>
            <w:spacing w:after="0"/>
          </w:pPr>
        </w:pPrChange>
      </w:pPr>
      <w:moveToRangeStart w:id="8" w:author="Stepan Polikanov" w:date="2021-06-10T17:35:00Z" w:name="move74238931"/>
      <w:ins w:id="9" w:author="Stepan Polikanov" w:date="2021-06-10T17:35:00Z">
        <w:r>
          <w:rPr>
            <w:rFonts w:eastAsia="Arial Unicode MS"/>
            <w:szCs w:val="28"/>
            <w:lang w:val="en-US"/>
          </w:rPr>
          <w:t>Moscow</w:t>
        </w:r>
        <w:r w:rsidRPr="00FE5F77">
          <w:rPr>
            <w:rFonts w:eastAsia="Arial Unicode MS"/>
            <w:szCs w:val="28"/>
            <w:lang w:val="en-US"/>
          </w:rPr>
          <w:t xml:space="preserve"> – 2021</w:t>
        </w:r>
      </w:ins>
    </w:p>
    <w:p w:rsidR="00000B69" w:rsidRDefault="00000B69">
      <w:bookmarkStart w:id="10" w:name="_GoBack"/>
      <w:bookmarkEnd w:id="10"/>
      <w:moveToRangeEnd w:id="8"/>
    </w:p>
    <w:sectPr w:rsidR="00000B69" w:rsidSect="00710F57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an Polikanov">
    <w15:presenceInfo w15:providerId="Windows Live" w15:userId="1a625656c7bc7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0"/>
    <w:rsid w:val="00000B69"/>
    <w:rsid w:val="00710F57"/>
    <w:rsid w:val="00712F7C"/>
    <w:rsid w:val="00746440"/>
    <w:rsid w:val="007E31D0"/>
    <w:rsid w:val="008973D5"/>
    <w:rsid w:val="00C31F4E"/>
    <w:rsid w:val="00C83971"/>
    <w:rsid w:val="00DB0BE0"/>
    <w:rsid w:val="00E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15E8-3A1A-4E99-AADF-804FB87F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1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0BE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0BE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F7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DB0B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B0BE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0BE0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autoRedefine/>
    <w:uiPriority w:val="10"/>
    <w:qFormat/>
    <w:rsid w:val="00DB0BE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DB0BE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30">
    <w:name w:val="Заголовок 3 Знак"/>
    <w:basedOn w:val="a0"/>
    <w:link w:val="3"/>
    <w:uiPriority w:val="9"/>
    <w:rsid w:val="00712F7C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Polikanov</dc:creator>
  <cp:keywords/>
  <dc:description/>
  <cp:lastModifiedBy>Stepan Polikanov</cp:lastModifiedBy>
  <cp:revision>1</cp:revision>
  <dcterms:created xsi:type="dcterms:W3CDTF">2022-04-14T15:42:00Z</dcterms:created>
  <dcterms:modified xsi:type="dcterms:W3CDTF">2022-04-14T15:43:00Z</dcterms:modified>
</cp:coreProperties>
</file>