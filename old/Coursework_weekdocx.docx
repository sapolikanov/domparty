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3" w:name="_Hlk74820674" w:displacedByCustomXml="next"/>
    <w:bookmarkEnd w:id="3" w:displacedByCustomXml="next"/>
    <w:bookmarkStart w:id="4" w:name="_Hlk74827057" w:displacedByCustomXml="next"/>
    <w:sdt>
      <w:sdtPr>
        <w:rPr>
          <w:b/>
          <w:sz w:val="28"/>
          <w:szCs w:val="28"/>
        </w:rPr>
        <w:id w:val="-1521925705"/>
        <w:docPartObj>
          <w:docPartGallery w:val="Cover Pages"/>
          <w:docPartUnique/>
        </w:docPartObj>
      </w:sdtPr>
      <w:sdtEndPr>
        <w:rPr>
          <w:b w:val="0"/>
          <w:sz w:val="24"/>
          <w:szCs w:val="22"/>
        </w:rPr>
      </w:sdtEndPr>
      <w:sdtContent>
        <w:p w14:paraId="7B7E6B33" w14:textId="77777777" w:rsidR="005B4BFE" w:rsidRDefault="005B4BFE" w:rsidP="005B4BFE">
          <w:pPr>
            <w:widowControl w:val="0"/>
            <w:tabs>
              <w:tab w:val="left" w:pos="-567"/>
              <w:tab w:val="left" w:pos="5420"/>
            </w:tabs>
            <w:jc w:val="center"/>
            <w:rPr>
              <w:rFonts w:cs="Times New Roman"/>
              <w:sz w:val="26"/>
              <w:szCs w:val="26"/>
              <w:lang w:val="en-US"/>
            </w:rPr>
          </w:pPr>
          <w:r>
            <w:rPr>
              <w:rFonts w:cs="Times New Roman"/>
              <w:smallCaps/>
              <w:sz w:val="26"/>
              <w:szCs w:val="26"/>
              <w:lang w:val="en-US"/>
            </w:rPr>
            <w:t>FEDERAL STATE AUTONOMOUS EDUCATIONAL INSTITUTION</w:t>
          </w:r>
        </w:p>
        <w:p w14:paraId="3BE3896D" w14:textId="77777777" w:rsidR="005B4BFE" w:rsidRDefault="005B4BFE" w:rsidP="005B4BFE">
          <w:pPr>
            <w:widowControl w:val="0"/>
            <w:tabs>
              <w:tab w:val="left" w:pos="5420"/>
            </w:tabs>
            <w:jc w:val="center"/>
            <w:rPr>
              <w:rFonts w:cs="Times New Roman"/>
              <w:sz w:val="26"/>
              <w:szCs w:val="26"/>
              <w:lang w:val="en-US"/>
            </w:rPr>
          </w:pPr>
          <w:r>
            <w:rPr>
              <w:rFonts w:cs="Times New Roman"/>
              <w:smallCaps/>
              <w:sz w:val="26"/>
              <w:szCs w:val="26"/>
              <w:lang w:val="en-US"/>
            </w:rPr>
            <w:t>OF HIGHER EDUCATION</w:t>
          </w:r>
        </w:p>
        <w:p w14:paraId="231BE4DB" w14:textId="75A0192E" w:rsidR="005B4BFE" w:rsidRDefault="005B4BFE" w:rsidP="005B4BFE">
          <w:pPr>
            <w:widowControl w:val="0"/>
            <w:tabs>
              <w:tab w:val="left" w:pos="5420"/>
            </w:tabs>
            <w:jc w:val="center"/>
            <w:rPr>
              <w:rFonts w:cs="Times New Roman"/>
              <w:sz w:val="26"/>
              <w:szCs w:val="26"/>
              <w:lang w:val="en-US"/>
            </w:rPr>
          </w:pPr>
          <w:r>
            <w:rPr>
              <w:rFonts w:cs="Times New Roman"/>
              <w:smallCaps/>
              <w:sz w:val="26"/>
              <w:szCs w:val="26"/>
              <w:lang w:val="en-US"/>
            </w:rPr>
            <w:t>«NATIONAL RESEARCH UNIVERSITY</w:t>
          </w:r>
        </w:p>
        <w:p w14:paraId="00275943" w14:textId="77777777" w:rsidR="005B4BFE" w:rsidRDefault="005B4BFE" w:rsidP="005B4BFE">
          <w:pPr>
            <w:widowControl w:val="0"/>
            <w:tabs>
              <w:tab w:val="left" w:pos="5420"/>
            </w:tabs>
            <w:jc w:val="center"/>
            <w:rPr>
              <w:rFonts w:cs="Times New Roman"/>
              <w:sz w:val="26"/>
              <w:szCs w:val="26"/>
              <w:lang w:val="en-US"/>
            </w:rPr>
          </w:pPr>
          <w:r>
            <w:rPr>
              <w:rFonts w:cs="Times New Roman"/>
              <w:smallCaps/>
              <w:sz w:val="26"/>
              <w:szCs w:val="26"/>
              <w:lang w:val="en-US"/>
            </w:rPr>
            <w:t>«HIGHER SCHOOL OF ECONOMICS»</w:t>
          </w:r>
        </w:p>
        <w:p w14:paraId="00981F8F" w14:textId="77777777" w:rsidR="005B4BFE" w:rsidRPr="005B4BFE" w:rsidRDefault="005B4BFE" w:rsidP="002B012F">
          <w:pPr>
            <w:rPr>
              <w:color w:val="000000" w:themeColor="text1"/>
              <w:szCs w:val="28"/>
              <w:lang w:val="en-US"/>
            </w:rPr>
          </w:pPr>
        </w:p>
        <w:p w14:paraId="66FF579D" w14:textId="77777777" w:rsidR="005B4BFE" w:rsidRPr="005B4BFE" w:rsidRDefault="005B4BFE" w:rsidP="002B012F">
          <w:pPr>
            <w:jc w:val="center"/>
            <w:rPr>
              <w:b/>
              <w:lang w:val="en-US"/>
            </w:rPr>
          </w:pPr>
          <w:r>
            <w:rPr>
              <w:b/>
              <w:lang w:val="en-US"/>
            </w:rPr>
            <w:t>Faculty of social sciences</w:t>
          </w:r>
        </w:p>
        <w:p w14:paraId="6CD0FFC1" w14:textId="77777777" w:rsidR="005B4BFE" w:rsidRPr="005B4BFE" w:rsidRDefault="005B4BFE" w:rsidP="002B012F">
          <w:pPr>
            <w:autoSpaceDE w:val="0"/>
            <w:autoSpaceDN w:val="0"/>
            <w:adjustRightInd w:val="0"/>
            <w:rPr>
              <w:szCs w:val="28"/>
              <w:lang w:val="en-US"/>
            </w:rPr>
          </w:pPr>
        </w:p>
        <w:p w14:paraId="28F08CD8" w14:textId="5B4A3D46" w:rsidR="005B4BFE" w:rsidRPr="004710DD" w:rsidRDefault="005B4BFE" w:rsidP="002B012F">
          <w:pPr>
            <w:autoSpaceDE w:val="0"/>
            <w:autoSpaceDN w:val="0"/>
            <w:adjustRightInd w:val="0"/>
            <w:spacing w:before="35"/>
            <w:jc w:val="center"/>
            <w:rPr>
              <w:i/>
              <w:szCs w:val="28"/>
              <w:lang w:val="en-US"/>
            </w:rPr>
          </w:pPr>
          <w:r w:rsidRPr="005B4BFE">
            <w:rPr>
              <w:i/>
              <w:lang w:val="en-US"/>
            </w:rPr>
            <w:t>Coursework</w:t>
          </w:r>
          <w:r>
            <w:rPr>
              <w:i/>
              <w:lang w:val="en-US"/>
            </w:rPr>
            <w:t xml:space="preserve"> </w:t>
          </w:r>
          <w:del w:id="5" w:author="Stepan Polikanov" w:date="2021-06-16T18:33:00Z">
            <w:r w:rsidR="00E94F08" w:rsidDel="000B6505">
              <w:rPr>
                <w:i/>
                <w:lang w:val="en-US"/>
              </w:rPr>
              <w:delText>research proposal</w:delText>
            </w:r>
          </w:del>
        </w:p>
        <w:p w14:paraId="2F580C84" w14:textId="77777777" w:rsidR="005B4BFE" w:rsidRPr="005B4BFE" w:rsidRDefault="005B4BFE" w:rsidP="005B4BFE">
          <w:pPr>
            <w:jc w:val="center"/>
            <w:rPr>
              <w:lang w:val="en-US" w:eastAsia="ru-RU"/>
            </w:rPr>
          </w:pPr>
          <w:r w:rsidRPr="005B4BFE">
            <w:rPr>
              <w:b/>
              <w:szCs w:val="28"/>
              <w:lang w:val="en-US"/>
            </w:rPr>
            <w:t>“</w:t>
          </w:r>
          <w:r w:rsidRPr="005B4BFE">
            <w:rPr>
              <w:lang w:val="en-US" w:eastAsia="ru-RU"/>
            </w:rPr>
            <w:t>Democracy and dominant party regimes in Africa: a comparative analysis</w:t>
          </w:r>
          <w:r w:rsidRPr="005B4BFE">
            <w:rPr>
              <w:b/>
              <w:lang w:val="en-US"/>
            </w:rPr>
            <w:t>”</w:t>
          </w:r>
        </w:p>
        <w:p w14:paraId="5FE4F9D2" w14:textId="77777777" w:rsidR="005B4BFE" w:rsidRPr="005B4BFE" w:rsidRDefault="005B4BFE" w:rsidP="002B012F">
          <w:pPr>
            <w:autoSpaceDE w:val="0"/>
            <w:autoSpaceDN w:val="0"/>
            <w:adjustRightInd w:val="0"/>
            <w:spacing w:before="35"/>
            <w:rPr>
              <w:szCs w:val="28"/>
              <w:lang w:val="en-US"/>
            </w:rPr>
          </w:pPr>
        </w:p>
        <w:tbl>
          <w:tblPr>
            <w:tblW w:w="9720" w:type="dxa"/>
            <w:tblLayout w:type="fixed"/>
            <w:tblLook w:val="04A0" w:firstRow="1" w:lastRow="0" w:firstColumn="1" w:lastColumn="0" w:noHBand="0" w:noVBand="1"/>
          </w:tblPr>
          <w:tblGrid>
            <w:gridCol w:w="4788"/>
            <w:gridCol w:w="4932"/>
          </w:tblGrid>
          <w:tr w:rsidR="005B4BFE" w:rsidRPr="00FE5F77" w14:paraId="3D678A23" w14:textId="77777777" w:rsidTr="002B012F">
            <w:trPr>
              <w:trHeight w:val="3480"/>
            </w:trPr>
            <w:tc>
              <w:tcPr>
                <w:tcW w:w="4785" w:type="dxa"/>
              </w:tcPr>
              <w:p w14:paraId="6E50CD45" w14:textId="77777777" w:rsidR="005B4BFE" w:rsidRPr="005B4BFE" w:rsidRDefault="005B4BFE" w:rsidP="002B012F">
                <w:pPr>
                  <w:spacing w:after="0"/>
                  <w:rPr>
                    <w:color w:val="000000"/>
                    <w:szCs w:val="28"/>
                    <w:lang w:val="en-US"/>
                  </w:rPr>
                </w:pPr>
              </w:p>
            </w:tc>
            <w:tc>
              <w:tcPr>
                <w:tcW w:w="4928" w:type="dxa"/>
              </w:tcPr>
              <w:p w14:paraId="2CDFC40F" w14:textId="77777777" w:rsidR="005B4BFE" w:rsidRPr="005B4BFE" w:rsidRDefault="005B4BFE" w:rsidP="00FE5F77">
                <w:pPr>
                  <w:rPr>
                    <w:lang w:val="en-US"/>
                  </w:rPr>
                </w:pPr>
              </w:p>
              <w:p w14:paraId="1F712DD2" w14:textId="77777777" w:rsidR="00E94F08" w:rsidRPr="00171237" w:rsidRDefault="00E94F08" w:rsidP="00FE5F77">
                <w:pPr>
                  <w:jc w:val="right"/>
                  <w:rPr>
                    <w:lang w:val="en-US"/>
                  </w:rPr>
                </w:pPr>
                <w:r>
                  <w:rPr>
                    <w:lang w:val="en-US"/>
                  </w:rPr>
                  <w:t>Scientific</w:t>
                </w:r>
                <w:r w:rsidRPr="00171237">
                  <w:rPr>
                    <w:lang w:val="en-US"/>
                  </w:rPr>
                  <w:t xml:space="preserve"> </w:t>
                </w:r>
                <w:r>
                  <w:rPr>
                    <w:lang w:val="en-US"/>
                  </w:rPr>
                  <w:t>advisor</w:t>
                </w:r>
                <w:r w:rsidR="005B4BFE" w:rsidRPr="00171237">
                  <w:rPr>
                    <w:lang w:val="en-US"/>
                  </w:rPr>
                  <w:t>:</w:t>
                </w:r>
              </w:p>
              <w:p w14:paraId="53F797DF" w14:textId="77777777" w:rsidR="00E94F08" w:rsidRPr="00E94F08" w:rsidRDefault="00E94F08" w:rsidP="00E94F08">
                <w:pPr>
                  <w:jc w:val="right"/>
                  <w:rPr>
                    <w:shd w:val="clear" w:color="auto" w:fill="FFFFFF"/>
                    <w:lang w:val="en-US"/>
                  </w:rPr>
                </w:pPr>
                <w:r w:rsidRPr="00E94F08">
                  <w:rPr>
                    <w:shd w:val="clear" w:color="auto" w:fill="FFFFFF"/>
                    <w:lang w:val="en-US"/>
                  </w:rPr>
                  <w:t>Associate Professor</w:t>
                </w:r>
              </w:p>
              <w:p w14:paraId="5C8A23E5" w14:textId="77777777" w:rsidR="005B4BFE" w:rsidRPr="00E94F08" w:rsidRDefault="00E94F08" w:rsidP="00E94F08">
                <w:pPr>
                  <w:jc w:val="right"/>
                  <w:rPr>
                    <w:shd w:val="clear" w:color="auto" w:fill="FFFFFF"/>
                    <w:lang w:val="en-US"/>
                  </w:rPr>
                </w:pPr>
                <w:r>
                  <w:rPr>
                    <w:lang w:val="en-US"/>
                  </w:rPr>
                  <w:t xml:space="preserve">Faculty of Social sciences, School of Political Science and Governance </w:t>
                </w:r>
                <w:r w:rsidR="005B4BFE" w:rsidRPr="00E94F08">
                  <w:rPr>
                    <w:lang w:val="en-US"/>
                  </w:rPr>
                  <w:br/>
                </w:r>
                <w:proofErr w:type="spellStart"/>
                <w:r w:rsidRPr="00FE5F77">
                  <w:rPr>
                    <w:i/>
                    <w:lang w:val="en-US"/>
                  </w:rPr>
                  <w:t>Ekim</w:t>
                </w:r>
                <w:proofErr w:type="spellEnd"/>
                <w:r w:rsidRPr="00FE5F77">
                  <w:rPr>
                    <w:i/>
                    <w:lang w:val="en-US"/>
                  </w:rPr>
                  <w:t xml:space="preserve"> </w:t>
                </w:r>
                <w:proofErr w:type="spellStart"/>
                <w:r w:rsidRPr="00FE5F77">
                  <w:rPr>
                    <w:i/>
                    <w:lang w:val="en-US"/>
                  </w:rPr>
                  <w:t>Arbatli</w:t>
                </w:r>
                <w:proofErr w:type="spellEnd"/>
              </w:p>
              <w:p w14:paraId="3A8FF8E2" w14:textId="77777777" w:rsidR="005B4BFE" w:rsidRPr="00E94F08" w:rsidRDefault="005B4BFE" w:rsidP="00E94F08">
                <w:pPr>
                  <w:jc w:val="right"/>
                  <w:rPr>
                    <w:lang w:val="en-US"/>
                  </w:rPr>
                </w:pPr>
              </w:p>
              <w:p w14:paraId="404BD722" w14:textId="77777777" w:rsidR="005B4BFE" w:rsidRPr="00E94F08" w:rsidRDefault="00E94F08" w:rsidP="00E94F08">
                <w:pPr>
                  <w:jc w:val="right"/>
                  <w:rPr>
                    <w:lang w:val="en-US"/>
                  </w:rPr>
                </w:pPr>
                <w:r>
                  <w:rPr>
                    <w:lang w:val="en-US"/>
                  </w:rPr>
                  <w:t>Author</w:t>
                </w:r>
                <w:r w:rsidR="005B4BFE" w:rsidRPr="00E94F08">
                  <w:rPr>
                    <w:lang w:val="en-US"/>
                  </w:rPr>
                  <w:t>:</w:t>
                </w:r>
              </w:p>
              <w:p w14:paraId="388915CF" w14:textId="77777777" w:rsidR="005B4BFE" w:rsidRDefault="00E94F08" w:rsidP="00E94F08">
                <w:pPr>
                  <w:jc w:val="right"/>
                  <w:rPr>
                    <w:lang w:val="en-US"/>
                  </w:rPr>
                </w:pPr>
                <w:r>
                  <w:rPr>
                    <w:lang w:val="en-US"/>
                  </w:rPr>
                  <w:t>Faculty of Social sciences, School of Political Science and Governance</w:t>
                </w:r>
              </w:p>
              <w:p w14:paraId="7E167399" w14:textId="77777777" w:rsidR="00E94F08" w:rsidRPr="00FE5F77" w:rsidRDefault="00E94F08" w:rsidP="00FE5F77">
                <w:pPr>
                  <w:jc w:val="right"/>
                  <w:rPr>
                    <w:lang w:val="en-US"/>
                  </w:rPr>
                </w:pPr>
                <w:r w:rsidRPr="00FE5F77">
                  <w:rPr>
                    <w:shd w:val="clear" w:color="auto" w:fill="FFFFFF"/>
                    <w:lang w:val="en-US"/>
                  </w:rPr>
                  <w:t>2</w:t>
                </w:r>
                <w:r>
                  <w:rPr>
                    <w:shd w:val="clear" w:color="auto" w:fill="FFFFFF"/>
                    <w:vertAlign w:val="superscript"/>
                    <w:lang w:val="en-US"/>
                  </w:rPr>
                  <w:t>nd</w:t>
                </w:r>
                <w:r w:rsidR="00FE5F77" w:rsidRPr="00FE5F77">
                  <w:rPr>
                    <w:shd w:val="clear" w:color="auto" w:fill="FFFFFF"/>
                    <w:lang w:val="en-US"/>
                  </w:rPr>
                  <w:t xml:space="preserve"> </w:t>
                </w:r>
                <w:r w:rsidR="00FE5F77">
                  <w:rPr>
                    <w:shd w:val="clear" w:color="auto" w:fill="FFFFFF"/>
                    <w:lang w:val="en-US"/>
                  </w:rPr>
                  <w:t>year</w:t>
                </w:r>
                <w:r w:rsidR="00FE5F77" w:rsidRPr="00FE5F77">
                  <w:rPr>
                    <w:shd w:val="clear" w:color="auto" w:fill="FFFFFF"/>
                    <w:lang w:val="en-US"/>
                  </w:rPr>
                  <w:t xml:space="preserve"> </w:t>
                </w:r>
                <w:r w:rsidR="00FE5F77">
                  <w:rPr>
                    <w:shd w:val="clear" w:color="auto" w:fill="FFFFFF"/>
                    <w:lang w:val="en-US"/>
                  </w:rPr>
                  <w:t>Bachelor’s degree in Political Science</w:t>
                </w:r>
              </w:p>
              <w:p w14:paraId="3E5DA6C6" w14:textId="77777777" w:rsidR="00FE5F77" w:rsidRPr="00FE5F77" w:rsidRDefault="00FE5F77" w:rsidP="00FE5F77">
                <w:pPr>
                  <w:jc w:val="right"/>
                  <w:rPr>
                    <w:i/>
                    <w:lang w:val="en-US"/>
                  </w:rPr>
                </w:pPr>
                <w:r w:rsidRPr="00FE5F77">
                  <w:rPr>
                    <w:i/>
                    <w:lang w:val="en-US"/>
                  </w:rPr>
                  <w:t xml:space="preserve">Stepan </w:t>
                </w:r>
                <w:proofErr w:type="spellStart"/>
                <w:r w:rsidRPr="00FE5F77">
                  <w:rPr>
                    <w:i/>
                    <w:lang w:val="en-US"/>
                  </w:rPr>
                  <w:t>Polikanov</w:t>
                </w:r>
                <w:proofErr w:type="spellEnd"/>
              </w:p>
              <w:p w14:paraId="29D3CCE1" w14:textId="77777777" w:rsidR="005B4BFE" w:rsidRPr="00FE5F77" w:rsidRDefault="005B4BFE" w:rsidP="00FE5F77">
                <w:pPr>
                  <w:rPr>
                    <w:color w:val="000000"/>
                    <w:lang w:val="en-US"/>
                  </w:rPr>
                </w:pPr>
              </w:p>
            </w:tc>
          </w:tr>
        </w:tbl>
        <w:p w14:paraId="6C26B580" w14:textId="77777777" w:rsidR="00A166E9" w:rsidRDefault="00A166E9">
          <w:pPr>
            <w:spacing w:after="0"/>
            <w:jc w:val="center"/>
            <w:rPr>
              <w:ins w:id="6" w:author="Stepan Polikanov" w:date="2021-06-16T18:35:00Z"/>
            </w:rPr>
          </w:pPr>
        </w:p>
        <w:p w14:paraId="44C02900" w14:textId="77777777" w:rsidR="00A166E9" w:rsidRDefault="00A166E9">
          <w:pPr>
            <w:spacing w:after="0"/>
            <w:jc w:val="center"/>
            <w:rPr>
              <w:ins w:id="7" w:author="Stepan Polikanov" w:date="2021-06-16T18:35:00Z"/>
            </w:rPr>
          </w:pPr>
        </w:p>
        <w:p w14:paraId="484FA2F9" w14:textId="77777777" w:rsidR="00A166E9" w:rsidRDefault="00A166E9">
          <w:pPr>
            <w:spacing w:after="0"/>
            <w:jc w:val="center"/>
            <w:rPr>
              <w:ins w:id="8" w:author="Stepan Polikanov" w:date="2021-06-16T18:35:00Z"/>
            </w:rPr>
          </w:pPr>
        </w:p>
        <w:p w14:paraId="482B359C" w14:textId="322C11DC" w:rsidR="005B4BFE" w:rsidDel="001D7C41" w:rsidRDefault="00080D54">
          <w:pPr>
            <w:rPr>
              <w:del w:id="9" w:author="Stepan Polikanov" w:date="2021-06-10T17:35:00Z"/>
            </w:rPr>
          </w:pPr>
        </w:p>
      </w:sdtContent>
    </w:sdt>
    <w:p w14:paraId="3CB473CB" w14:textId="77777777" w:rsidR="00FE5F77" w:rsidDel="001D7C41" w:rsidRDefault="00FE5F77">
      <w:pPr>
        <w:rPr>
          <w:del w:id="10" w:author="Stepan Polikanov" w:date="2021-06-10T17:35:00Z"/>
          <w:rFonts w:eastAsia="Arial Unicode MS"/>
          <w:szCs w:val="28"/>
          <w:lang w:val="en-US"/>
        </w:rPr>
        <w:pPrChange w:id="11" w:author="Stepan Polikanov" w:date="2021-06-10T17:35:00Z">
          <w:pPr>
            <w:spacing w:after="0"/>
            <w:jc w:val="center"/>
          </w:pPr>
        </w:pPrChange>
      </w:pPr>
    </w:p>
    <w:p w14:paraId="0831E547" w14:textId="77777777" w:rsidR="001D7C41" w:rsidRPr="00171237" w:rsidRDefault="001D7C41">
      <w:pPr>
        <w:spacing w:after="0"/>
        <w:jc w:val="center"/>
        <w:rPr>
          <w:moveTo w:id="12" w:author="Stepan Polikanov" w:date="2021-06-10T17:35:00Z"/>
          <w:rFonts w:eastAsia="Arial Unicode MS"/>
          <w:szCs w:val="28"/>
          <w:lang w:val="en-US"/>
        </w:rPr>
        <w:pPrChange w:id="13" w:author="Stepan Polikanov" w:date="2021-06-10T17:35:00Z">
          <w:pPr>
            <w:spacing w:after="0"/>
          </w:pPr>
        </w:pPrChange>
      </w:pPr>
      <w:moveToRangeStart w:id="14" w:author="Stepan Polikanov" w:date="2021-06-10T17:35:00Z" w:name="move74238931"/>
      <w:moveTo w:id="15" w:author="Stepan Polikanov" w:date="2021-06-10T17:35:00Z">
        <w:r>
          <w:rPr>
            <w:rFonts w:eastAsia="Arial Unicode MS"/>
            <w:szCs w:val="28"/>
            <w:lang w:val="en-US"/>
          </w:rPr>
          <w:t>Moscow</w:t>
        </w:r>
        <w:r w:rsidRPr="00FE5F77">
          <w:rPr>
            <w:rFonts w:eastAsia="Arial Unicode MS"/>
            <w:szCs w:val="28"/>
            <w:lang w:val="en-US"/>
          </w:rPr>
          <w:t xml:space="preserve"> – 2021</w:t>
        </w:r>
      </w:moveTo>
    </w:p>
    <w:moveToRangeEnd w:id="14"/>
    <w:p w14:paraId="71CB0F94" w14:textId="77777777" w:rsidR="00FE5F77" w:rsidDel="00ED73CD" w:rsidRDefault="00FE5F77">
      <w:pPr>
        <w:spacing w:after="0"/>
        <w:rPr>
          <w:del w:id="16" w:author="Поликанов Степан Андреевич" w:date="2021-04-12T17:05:00Z"/>
          <w:rFonts w:eastAsia="Arial Unicode MS"/>
          <w:szCs w:val="28"/>
          <w:lang w:val="en-US"/>
        </w:rPr>
        <w:pPrChange w:id="17" w:author="Stepan Polikanov" w:date="2021-06-10T17:35:00Z">
          <w:pPr>
            <w:spacing w:after="0"/>
            <w:jc w:val="center"/>
          </w:pPr>
        </w:pPrChange>
      </w:pPr>
    </w:p>
    <w:p w14:paraId="1621A2FE" w14:textId="0856E23D" w:rsidR="00FE5F77" w:rsidRPr="00171237" w:rsidDel="001D7C41" w:rsidRDefault="00FE5F77">
      <w:pPr>
        <w:spacing w:after="0"/>
        <w:rPr>
          <w:moveFrom w:id="18" w:author="Stepan Polikanov" w:date="2021-06-10T17:35:00Z"/>
          <w:rFonts w:eastAsia="Arial Unicode MS"/>
          <w:szCs w:val="28"/>
          <w:lang w:val="en-US"/>
        </w:rPr>
        <w:pPrChange w:id="19" w:author="Stepan Polikanov" w:date="2021-06-10T17:35:00Z">
          <w:pPr>
            <w:spacing w:after="0"/>
            <w:jc w:val="center"/>
          </w:pPr>
        </w:pPrChange>
      </w:pPr>
      <w:moveFromRangeStart w:id="20" w:author="Stepan Polikanov" w:date="2021-06-10T17:35:00Z" w:name="move74238931"/>
      <w:moveFrom w:id="21" w:author="Stepan Polikanov" w:date="2021-06-10T17:35:00Z">
        <w:r w:rsidDel="001D7C41">
          <w:rPr>
            <w:rFonts w:eastAsia="Arial Unicode MS"/>
            <w:szCs w:val="28"/>
            <w:lang w:val="en-US"/>
          </w:rPr>
          <w:t>Moscow</w:t>
        </w:r>
        <w:r w:rsidRPr="00FE5F77" w:rsidDel="001D7C41">
          <w:rPr>
            <w:rFonts w:eastAsia="Arial Unicode MS"/>
            <w:szCs w:val="28"/>
            <w:lang w:val="en-US"/>
          </w:rPr>
          <w:t xml:space="preserve"> – 2021</w:t>
        </w:r>
      </w:moveFrom>
    </w:p>
    <w:moveFromRangeEnd w:id="20"/>
    <w:p w14:paraId="580DEE59" w14:textId="484DC4CC" w:rsidR="009946D2" w:rsidRPr="009946D2" w:rsidRDefault="00461417" w:rsidP="009946D2">
      <w:pPr>
        <w:pStyle w:val="1"/>
        <w:rPr>
          <w:lang w:val="en-US"/>
        </w:rPr>
      </w:pPr>
      <w:r>
        <w:rPr>
          <w:lang w:val="en-US"/>
        </w:rPr>
        <w:t>Introduction</w:t>
      </w:r>
    </w:p>
    <w:p w14:paraId="653C4CCC" w14:textId="77777777" w:rsidR="00A166E9" w:rsidRDefault="008C63A1" w:rsidP="008C63A1">
      <w:pPr>
        <w:rPr>
          <w:ins w:id="22" w:author="Stepan Polikanov" w:date="2021-06-16T18:36:00Z"/>
          <w:lang w:val="en-US"/>
        </w:rPr>
      </w:pPr>
      <w:r>
        <w:rPr>
          <w:lang w:val="en-US"/>
        </w:rPr>
        <w:t>Since the start of the third wave of democratization Sub-Saharan Africa has become a goldmine for democratization and modernization research</w:t>
      </w:r>
      <w:r w:rsidRPr="00684D45">
        <w:rPr>
          <w:lang w:val="en-US"/>
        </w:rPr>
        <w:t xml:space="preserve"> </w:t>
      </w:r>
      <w:r>
        <w:rPr>
          <w:lang w:val="en-US"/>
        </w:rPr>
        <w:t>due to a vast variety of regimes and conditions surrounding them. However, much of this diversity has not yet been explained from the perspective of party systems</w:t>
      </w:r>
      <w:r w:rsidR="00481636">
        <w:rPr>
          <w:lang w:val="en-US"/>
        </w:rPr>
        <w:t xml:space="preserve"> and elections</w:t>
      </w:r>
      <w:r>
        <w:rPr>
          <w:lang w:val="en-US"/>
        </w:rPr>
        <w:t xml:space="preserve">. </w:t>
      </w:r>
      <w:r w:rsidR="0043378A">
        <w:rPr>
          <w:lang w:val="en-US"/>
        </w:rPr>
        <w:t xml:space="preserve">Understanding patterns and mechanisms of </w:t>
      </w:r>
      <w:r w:rsidR="00CC6B67">
        <w:rPr>
          <w:lang w:val="en-US"/>
        </w:rPr>
        <w:t>the select few democracies in the region</w:t>
      </w:r>
      <w:del w:id="23" w:author="Ekim Arbatli" w:date="2021-03-16T14:41:00Z">
        <w:r w:rsidR="00CC6B67" w:rsidDel="00DB0F2B">
          <w:rPr>
            <w:lang w:val="en-US"/>
          </w:rPr>
          <w:delText>, as well as</w:delText>
        </w:r>
      </w:del>
      <w:r w:rsidR="00CC6B67">
        <w:rPr>
          <w:lang w:val="en-US"/>
        </w:rPr>
        <w:t xml:space="preserve"> </w:t>
      </w:r>
      <w:ins w:id="24" w:author="Ekim Arbatli" w:date="2021-03-16T14:41:00Z">
        <w:del w:id="25" w:author="Stepan Polikanov" w:date="2021-06-16T18:36:00Z">
          <w:r w:rsidR="00DB0F2B" w:rsidDel="00A166E9">
            <w:rPr>
              <w:lang w:val="en-US"/>
            </w:rPr>
            <w:delText xml:space="preserve">and </w:delText>
          </w:r>
        </w:del>
      </w:ins>
      <w:del w:id="26" w:author="Stepan Polikanov" w:date="2021-06-16T18:36:00Z">
        <w:r w:rsidR="00CC6B67" w:rsidDel="00A166E9">
          <w:rPr>
            <w:lang w:val="en-US"/>
          </w:rPr>
          <w:delText xml:space="preserve">predicting their evolution </w:delText>
        </w:r>
      </w:del>
      <w:r w:rsidR="00CC6B67">
        <w:rPr>
          <w:lang w:val="en-US"/>
        </w:rPr>
        <w:t xml:space="preserve">can prove crucial in expanding on democratic achievements throughout the </w:t>
      </w:r>
      <w:del w:id="27" w:author="Ekim Arbatli" w:date="2021-03-16T14:41:00Z">
        <w:r w:rsidR="00CC6B67" w:rsidDel="00DB0F2B">
          <w:rPr>
            <w:lang w:val="en-US"/>
          </w:rPr>
          <w:delText xml:space="preserve">whole </w:delText>
        </w:r>
      </w:del>
      <w:r w:rsidR="00CC6B67">
        <w:rPr>
          <w:lang w:val="en-US"/>
        </w:rPr>
        <w:t>continent of Africa</w:t>
      </w:r>
      <w:ins w:id="28" w:author="Stepan Polikanov" w:date="2021-06-16T18:36:00Z">
        <w:r w:rsidR="00A166E9">
          <w:rPr>
            <w:lang w:val="en-US"/>
          </w:rPr>
          <w:t xml:space="preserve"> and beyond</w:t>
        </w:r>
      </w:ins>
      <w:r w:rsidR="00CC6B67">
        <w:rPr>
          <w:lang w:val="en-US"/>
        </w:rPr>
        <w:t xml:space="preserve">. </w:t>
      </w:r>
    </w:p>
    <w:p w14:paraId="6941B1BD" w14:textId="263C2F2A" w:rsidR="008C63A1" w:rsidDel="008C1DD0" w:rsidRDefault="00CC6B67" w:rsidP="008C63A1">
      <w:pPr>
        <w:rPr>
          <w:del w:id="29" w:author="Поликанов Степан Андреевич" w:date="2021-03-22T15:10:00Z"/>
          <w:lang w:val="en-US"/>
        </w:rPr>
      </w:pPr>
      <w:del w:id="30" w:author="Ekim Arbatli" w:date="2021-03-16T14:41:00Z">
        <w:r w:rsidDel="00DB0F2B">
          <w:rPr>
            <w:lang w:val="en-US"/>
          </w:rPr>
          <w:delText>As c</w:delText>
        </w:r>
      </w:del>
      <w:ins w:id="31" w:author="Ekim Arbatli" w:date="2021-03-16T14:41:00Z">
        <w:r w:rsidR="00DB0F2B">
          <w:rPr>
            <w:lang w:val="en-US"/>
          </w:rPr>
          <w:t>C</w:t>
        </w:r>
      </w:ins>
      <w:r w:rsidR="008C63A1">
        <w:rPr>
          <w:lang w:val="en-US"/>
        </w:rPr>
        <w:t>ompetitive elections</w:t>
      </w:r>
      <w:r w:rsidR="00481636">
        <w:rPr>
          <w:lang w:val="en-US"/>
        </w:rPr>
        <w:t xml:space="preserve"> are at the core of </w:t>
      </w:r>
      <w:r>
        <w:rPr>
          <w:lang w:val="en-US"/>
        </w:rPr>
        <w:t xml:space="preserve">the </w:t>
      </w:r>
      <w:r w:rsidR="00481636">
        <w:rPr>
          <w:lang w:val="en-US"/>
        </w:rPr>
        <w:t>democratization process</w:t>
      </w:r>
      <w:ins w:id="32" w:author="Ekim Arbatli" w:date="2021-03-16T14:42:00Z">
        <w:r w:rsidR="00DB0F2B">
          <w:rPr>
            <w:lang w:val="en-US"/>
          </w:rPr>
          <w:t>.</w:t>
        </w:r>
      </w:ins>
      <w:r w:rsidR="00662C4C">
        <w:rPr>
          <w:lang w:val="en-US"/>
        </w:rPr>
        <w:t xml:space="preserve"> </w:t>
      </w:r>
      <w:del w:id="33" w:author="Ekim Arbatli" w:date="2021-03-16T14:42:00Z">
        <w:r w:rsidR="00662C4C" w:rsidDel="00DB0F2B">
          <w:rPr>
            <w:lang w:val="en-US"/>
          </w:rPr>
          <w:delText>and f</w:delText>
        </w:r>
      </w:del>
      <w:ins w:id="34" w:author="Ekim Arbatli" w:date="2021-03-16T14:42:00Z">
        <w:r w:rsidR="00DB0F2B">
          <w:rPr>
            <w:lang w:val="en-US"/>
          </w:rPr>
          <w:t>F</w:t>
        </w:r>
      </w:ins>
      <w:r w:rsidR="008C63A1">
        <w:rPr>
          <w:lang w:val="en-US"/>
        </w:rPr>
        <w:t>rom premodern times</w:t>
      </w:r>
      <w:ins w:id="35" w:author="Ekim Arbatli" w:date="2021-03-16T14:42:00Z">
        <w:r w:rsidR="00DB0F2B">
          <w:rPr>
            <w:lang w:val="en-US"/>
          </w:rPr>
          <w:t>,</w:t>
        </w:r>
      </w:ins>
      <w:r w:rsidR="008C63A1">
        <w:rPr>
          <w:lang w:val="en-US"/>
        </w:rPr>
        <w:t xml:space="preserve"> </w:t>
      </w:r>
      <w:ins w:id="36" w:author="Ekim Arbatli" w:date="2021-03-16T14:41:00Z">
        <w:r w:rsidR="00DB0F2B">
          <w:rPr>
            <w:lang w:val="en-US"/>
          </w:rPr>
          <w:t xml:space="preserve">they </w:t>
        </w:r>
      </w:ins>
      <w:r w:rsidR="008C63A1">
        <w:rPr>
          <w:lang w:val="en-US"/>
        </w:rPr>
        <w:t xml:space="preserve">were thought of as protection against tyranny and </w:t>
      </w:r>
      <w:proofErr w:type="spellStart"/>
      <w:r w:rsidR="008C63A1">
        <w:rPr>
          <w:lang w:val="en-US"/>
        </w:rPr>
        <w:t>misgovernance</w:t>
      </w:r>
      <w:proofErr w:type="spellEnd"/>
      <w:del w:id="37" w:author="Поликанов Степан Андреевич" w:date="2021-03-18T15:59:00Z">
        <w:r w:rsidR="008C63A1" w:rsidDel="00AB7841">
          <w:rPr>
            <w:lang w:val="en-US"/>
          </w:rPr>
          <w:delText xml:space="preserve">, </w:delText>
        </w:r>
        <w:r w:rsidR="00173F14" w:rsidDel="00AB7841">
          <w:rPr>
            <w:lang w:val="en-US"/>
          </w:rPr>
          <w:delText xml:space="preserve">advancing </w:delText>
        </w:r>
        <w:r w:rsidR="008C63A1" w:rsidDel="00AB7841">
          <w:rPr>
            <w:lang w:val="en-US"/>
          </w:rPr>
          <w:delText>personal development of electors, and</w:delText>
        </w:r>
      </w:del>
      <w:r w:rsidR="008C63A1">
        <w:rPr>
          <w:lang w:val="en-US"/>
        </w:rPr>
        <w:t>,</w:t>
      </w:r>
      <w:ins w:id="38" w:author="Stepan Polikanov" w:date="2021-05-26T13:36:00Z">
        <w:r w:rsidR="00A97F1D">
          <w:rPr>
            <w:lang w:val="en-US"/>
          </w:rPr>
          <w:t xml:space="preserve"> and </w:t>
        </w:r>
      </w:ins>
      <w:del w:id="39" w:author="Stepan Polikanov" w:date="2021-06-16T18:37:00Z">
        <w:r w:rsidR="008C63A1" w:rsidDel="00A166E9">
          <w:rPr>
            <w:lang w:val="en-US"/>
          </w:rPr>
          <w:delText xml:space="preserve"> </w:delText>
        </w:r>
      </w:del>
      <w:r w:rsidR="008C63A1">
        <w:rPr>
          <w:lang w:val="en-US"/>
        </w:rPr>
        <w:t>ultimately, as means to the effective and legitimate government</w:t>
      </w:r>
      <w:ins w:id="40" w:author="Поликанов Степан Андреевич" w:date="2021-03-21T15:35:00Z">
        <w:r w:rsidR="00223EF5">
          <w:rPr>
            <w:lang w:val="en-US"/>
          </w:rPr>
          <w:t>, accountable to its citizens</w:t>
        </w:r>
      </w:ins>
      <w:ins w:id="41" w:author="Поликанов Степан Андреевич" w:date="2021-03-21T15:37:00Z">
        <w:r w:rsidR="00223EF5">
          <w:rPr>
            <w:lang w:val="en-US"/>
          </w:rPr>
          <w:t xml:space="preserve"> </w:t>
        </w:r>
        <w:r w:rsidR="00223EF5">
          <w:rPr>
            <w:lang w:val="en-US"/>
          </w:rPr>
          <w:fldChar w:fldCharType="begin" w:fldLock="1"/>
        </w:r>
      </w:ins>
      <w:r w:rsidR="002B012F">
        <w:rPr>
          <w:lang w:val="en-US"/>
        </w:rPr>
        <w:instrText>ADDIN CSL_CITATION {"citationItems":[{"id":"ITEM-1","itemData":{"DOI":"10.1093/oxfordhb/9780199641253.013.0035","author":[{"dropping-particle":"","family":"Bovens","given":"Mark","non-dropping-particle":"","parse-names":false,"suffix":""},{"dropping-particle":"","family":"Goodin","given":"Robert E.","non-dropping-particle":"","parse-names":false,"suffix":""},{"dropping-particle":"","family":"Schillemans","given":"Thomas","non-dropping-particle":"","parse-names":false,"suffix":""},{"dropping-particle":"","family":"Franklin","given":"Mark N.","non-dropping-particle":"","parse-names":false,"suffix":""},{"dropping-particle":"","family":"Soroka","given":"Stuart N.","non-dropping-particle":"","parse-names":false,"suffix":""},{"dropping-particle":"","family":"Wlezien","given":"Christopher","non-dropping-particle":"","parse-names":false,"suffix":""}],"container-title":"The Oxford Handbook of Public Accountability","id":"ITEM-1","issued":{"date-parts":[["2014","5","1"]]},"publisher":"Oxford University Press","publisher-place":"Oxford","title":"Elections","type":"entry-encyclopedia"},"uris":["http://www.mendeley.com/documents/?uuid=a73fcaf0-3c14-35ea-8425-71b01a970fb7"]},{"id":"ITEM-2","itemData":{"author":[{"dropping-particle":"","family":"Eulau","given":"Heinz","non-dropping-particle":"","parse-names":false,"suffix":""},{"dropping-particle":"","family":"Webb","given":"Paul David","non-dropping-particle":"","parse-names":false,"suffix":""},{"dropping-particle":"","family":"Gibbins","given":"Roger","non-dropping-particle":"","parse-names":false,"suffix":""}],"container-title":"Encyclopedia Brittanica","id":"ITEM-2","issued":{"date-parts":[["2020"]]},"title":"Elections","type":"entry-encyclopedia"},"uris":["http://www.mendeley.com/documents/?uuid=46f83489-54db-38c6-b88f-0f580371facf"]},{"id":"ITEM-3","itemData":{"ISBN":"978-1-509-52659-8","author":[{"dropping-particle":"","family":"Przeworski","given":"Adam","non-dropping-particle":"","parse-names":false,"suffix":""}],"id":"ITEM-3","issued":{"date-parts":[["2018","2"]]},"number-of-pages":"1-160","publisher":"Polity Press","publisher-place":"Cambridge","title":"Why Bother With Elections? ","type":"book"},"uris":["http://www.mendeley.com/documents/?uuid=9722eeb2-e3ef-36f3-9adc-b487991ab891"]}],"mendeley":{"formattedCitation":"(Bovens et al. 2014; Eulau, Webb, and Gibbins 2020; Przeworski 2018)","plainTextFormattedCitation":"(Bovens et al. 2014; Eulau, Webb, and Gibbins 2020; Przeworski 2018)","previouslyFormattedCitation":"(Bovens et al. 2014; Eulau, Webb, and Gibbins 2020; Przeworski 2018)"},"properties":{"noteIndex":0},"schema":"https://github.com/citation-style-language/schema/raw/master/csl-citation.json"}</w:instrText>
      </w:r>
      <w:r w:rsidR="00223EF5">
        <w:rPr>
          <w:lang w:val="en-US"/>
        </w:rPr>
        <w:fldChar w:fldCharType="separate"/>
      </w:r>
      <w:r w:rsidR="002B012F" w:rsidRPr="002B012F">
        <w:rPr>
          <w:noProof/>
          <w:lang w:val="en-US"/>
        </w:rPr>
        <w:t>(Bovens et al. 2014; Eulau, Webb, and Gibbins 2020; Przeworski 2018)</w:t>
      </w:r>
      <w:ins w:id="42" w:author="Поликанов Степан Андреевич" w:date="2021-03-21T15:37:00Z">
        <w:r w:rsidR="00223EF5">
          <w:rPr>
            <w:lang w:val="en-US"/>
          </w:rPr>
          <w:fldChar w:fldCharType="end"/>
        </w:r>
      </w:ins>
      <w:ins w:id="43" w:author="Ekim Arbatli" w:date="2021-03-16T14:42:00Z">
        <w:r w:rsidR="00DB0F2B">
          <w:rPr>
            <w:lang w:val="en-US"/>
          </w:rPr>
          <w:t>.</w:t>
        </w:r>
      </w:ins>
      <w:del w:id="44" w:author="Ekim Arbatli" w:date="2021-03-16T14:42:00Z">
        <w:r w:rsidDel="00DB0F2B">
          <w:rPr>
            <w:lang w:val="en-US"/>
          </w:rPr>
          <w:delText>,</w:delText>
        </w:r>
      </w:del>
      <w:r>
        <w:rPr>
          <w:lang w:val="en-US"/>
        </w:rPr>
        <w:t xml:space="preserve"> </w:t>
      </w:r>
      <w:ins w:id="45" w:author="Поликанов Степан Андреевич" w:date="2021-03-21T15:40:00Z">
        <w:r w:rsidR="008D7A68">
          <w:rPr>
            <w:lang w:val="en-US"/>
          </w:rPr>
          <w:t xml:space="preserve">Political parties, on the other hand, are commonly used as the simplest measurement of a country’s </w:t>
        </w:r>
      </w:ins>
      <w:ins w:id="46" w:author="Поликанов Степан Андреевич" w:date="2021-03-21T15:41:00Z">
        <w:r w:rsidR="008D7A68">
          <w:rPr>
            <w:lang w:val="en-US"/>
          </w:rPr>
          <w:t>regime</w:t>
        </w:r>
      </w:ins>
      <w:ins w:id="47" w:author="Поликанов Степан Андреевич" w:date="2021-03-21T15:42:00Z">
        <w:r w:rsidR="008D7A68">
          <w:rPr>
            <w:lang w:val="en-US"/>
          </w:rPr>
          <w:t xml:space="preserve">, as it </w:t>
        </w:r>
      </w:ins>
      <w:ins w:id="48" w:author="Поликанов Степан Андреевич" w:date="2021-03-21T15:43:00Z">
        <w:r w:rsidR="008D7A68">
          <w:rPr>
            <w:lang w:val="en-US"/>
          </w:rPr>
          <w:t>ultimately brings a political system to an equilibrium</w:t>
        </w:r>
      </w:ins>
      <w:ins w:id="49" w:author="Поликанов Степан Андреевич" w:date="2021-03-21T16:57:00Z">
        <w:r w:rsidR="002B012F">
          <w:rPr>
            <w:lang w:val="en-US"/>
          </w:rPr>
          <w:t xml:space="preserve"> </w:t>
        </w:r>
        <w:r w:rsidR="002B012F">
          <w:rPr>
            <w:lang w:val="en-US"/>
          </w:rPr>
          <w:fldChar w:fldCharType="begin" w:fldLock="1"/>
        </w:r>
      </w:ins>
      <w:r w:rsidR="00D729B7">
        <w:rPr>
          <w:lang w:val="en-US"/>
        </w:rPr>
        <w:instrText>ADDIN CSL_CITATION {"citationItems":[{"id":"ITEM-1","itemData":{"DOI":"10.1093/oxfordhb/9780199235476.003.0031","ISBN":"9780191584848","abstract":"The claim of this article that party competition is a necessary precondition for democracy may not strike all readers as particularly innovative. It starts by defining what is meant by a political party, by a party system, and by a competitive party system. Then, it describes how both citizens and politicians benefit from the construction of and adherence to clear party labels in a self-enforcing equilibrium. Meaningful party labels allow voters to play a substantial role in selecting the direction of policy and holding politicians accountable; ambitious politicians affiliate with parties that create meaningful and popular labels; a party will be competitive when its label attracts a sufficient number of voters and ambitious candidates; and a competitive party system consists of two or more parties each of which is in equilibrium.","author":[{"dropping-particle":"","family":"Aldrich","given":"John H.","non-dropping-particle":"","parse-names":false,"suffix":""},{"dropping-particle":"","family":"Griffin","given":"John D.","non-dropping-particle":"","parse-names":false,"suffix":""}],"container-title":"The Oxford Handbook of American Elections and Political Behavior","id":"ITEM-1","issued":{"date-parts":[["2010","5","2"]]},"publisher":"Oxford University Press","publisher-place":"Oxford","title":"Parties, Elections, and Democratic Politics","type":"entry-encyclopedia"},"uris":["http://www.mendeley.com/documents/?uuid=98565edc-559d-3032-8db2-86a404aefa6f"]}],"mendeley":{"formattedCitation":"(Aldrich and Griffin 2010)","plainTextFormattedCitation":"(Aldrich and Griffin 2010)","previouslyFormattedCitation":"(Aldrich and Griffin 2010)"},"properties":{"noteIndex":0},"schema":"https://github.com/citation-style-language/schema/raw/master/csl-citation.json"}</w:instrText>
      </w:r>
      <w:r w:rsidR="002B012F">
        <w:rPr>
          <w:lang w:val="en-US"/>
        </w:rPr>
        <w:fldChar w:fldCharType="separate"/>
      </w:r>
      <w:r w:rsidR="002B012F" w:rsidRPr="002B012F">
        <w:rPr>
          <w:noProof/>
          <w:lang w:val="en-US"/>
        </w:rPr>
        <w:t>(Aldrich and Griffin 2010)</w:t>
      </w:r>
      <w:ins w:id="50" w:author="Поликанов Степан Андреевич" w:date="2021-03-21T16:57:00Z">
        <w:r w:rsidR="002B012F">
          <w:rPr>
            <w:lang w:val="en-US"/>
          </w:rPr>
          <w:fldChar w:fldCharType="end"/>
        </w:r>
      </w:ins>
      <w:ins w:id="51" w:author="Поликанов Степан Андреевич" w:date="2021-03-21T15:41:00Z">
        <w:r w:rsidR="008D7A68">
          <w:rPr>
            <w:lang w:val="en-US"/>
          </w:rPr>
          <w:t xml:space="preserve">. </w:t>
        </w:r>
      </w:ins>
      <w:ins w:id="52" w:author="Поликанов Степан Андреевич" w:date="2021-03-21T15:44:00Z">
        <w:r w:rsidR="008D7A68">
          <w:rPr>
            <w:lang w:val="en-US"/>
          </w:rPr>
          <w:t>We must also</w:t>
        </w:r>
      </w:ins>
      <w:ins w:id="53" w:author="Поликанов Степан Андреевич" w:date="2021-03-21T15:48:00Z">
        <w:r w:rsidR="004B11B0">
          <w:rPr>
            <w:lang w:val="en-US"/>
          </w:rPr>
          <w:t xml:space="preserve"> acknowledge that</w:t>
        </w:r>
      </w:ins>
      <w:ins w:id="54" w:author="Поликанов Степан Андреевич" w:date="2021-03-21T15:50:00Z">
        <w:r w:rsidR="004B11B0">
          <w:rPr>
            <w:lang w:val="en-US"/>
          </w:rPr>
          <w:t xml:space="preserve"> competitiveness in party systems</w:t>
        </w:r>
        <w:r w:rsidR="00296BDD">
          <w:rPr>
            <w:rStyle w:val="a8"/>
            <w:lang w:val="en-US"/>
          </w:rPr>
          <w:footnoteReference w:id="1"/>
        </w:r>
        <w:r w:rsidR="004B11B0">
          <w:rPr>
            <w:lang w:val="en-US"/>
          </w:rPr>
          <w:t xml:space="preserve"> </w:t>
        </w:r>
      </w:ins>
      <w:ins w:id="59" w:author="Поликанов Степан Андреевич" w:date="2021-03-21T15:51:00Z">
        <w:r w:rsidR="00296BDD">
          <w:rPr>
            <w:lang w:val="en-US"/>
          </w:rPr>
          <w:t>is closely linked to electoral competitivenes</w:t>
        </w:r>
      </w:ins>
      <w:ins w:id="60" w:author="Поликанов Степан Андреевич" w:date="2021-03-21T15:52:00Z">
        <w:r w:rsidR="00296BDD">
          <w:rPr>
            <w:lang w:val="en-US"/>
          </w:rPr>
          <w:t xml:space="preserve">s </w:t>
        </w:r>
      </w:ins>
      <w:ins w:id="61" w:author="Поликанов Степан Андреевич" w:date="2021-03-21T17:09:00Z">
        <w:r w:rsidR="0097709B">
          <w:rPr>
            <w:lang w:val="en-US"/>
          </w:rPr>
          <w:t>as they both</w:t>
        </w:r>
      </w:ins>
      <w:ins w:id="62" w:author="Поликанов Степан Андреевич" w:date="2021-03-21T15:52:00Z">
        <w:r w:rsidR="00296BDD">
          <w:rPr>
            <w:lang w:val="en-US"/>
          </w:rPr>
          <w:t xml:space="preserve"> </w:t>
        </w:r>
      </w:ins>
      <w:ins w:id="63" w:author="Поликанов Степан Андреевич" w:date="2021-03-21T15:53:00Z">
        <w:r w:rsidR="00296BDD">
          <w:rPr>
            <w:lang w:val="en-US"/>
          </w:rPr>
          <w:t>appeal</w:t>
        </w:r>
      </w:ins>
      <w:ins w:id="64" w:author="Поликанов Степан Андреевич" w:date="2021-03-21T17:09:00Z">
        <w:r w:rsidR="0097709B">
          <w:rPr>
            <w:lang w:val="en-US"/>
          </w:rPr>
          <w:t xml:space="preserve"> </w:t>
        </w:r>
      </w:ins>
      <w:ins w:id="65" w:author="Поликанов Степан Андреевич" w:date="2021-03-21T15:53:00Z">
        <w:r w:rsidR="00296BDD">
          <w:rPr>
            <w:lang w:val="en-US"/>
          </w:rPr>
          <w:t>to voters and their ideological and policy preferences</w:t>
        </w:r>
      </w:ins>
      <w:ins w:id="66" w:author="Поликанов Степан Андреевич" w:date="2021-03-21T17:17:00Z">
        <w:r w:rsidR="00D729B7">
          <w:rPr>
            <w:lang w:val="en-US"/>
          </w:rPr>
          <w:t xml:space="preserve"> </w:t>
        </w:r>
        <w:r w:rsidR="00D729B7">
          <w:rPr>
            <w:lang w:val="en-US"/>
          </w:rPr>
          <w:fldChar w:fldCharType="begin" w:fldLock="1"/>
        </w:r>
      </w:ins>
      <w:r w:rsidR="00CF22C9">
        <w:rPr>
          <w:lang w:val="en-US"/>
        </w:rPr>
        <w:instrText>ADDIN CSL_CITATION {"citationItems":[{"id":"ITEM-1","itemData":{"DOI":"http://dx.doi.org/10.1017/S0007123414000313","ISSN":"00071234","abstract":"Do parties listen to their voters? This article addresses this important question by moving beyond position congruence to explore whether parties respond to voters' issue priorities. It argues that political parties respond to voters in their election manifestos, but that their responsiveness varies across different party types: namely, that large parties are more responsive to voters' policy priorities, while government parties listen less to voters' issue demands. The study also posits that niche parties are not generally more responsive to voter demands, but that they are more responsive to the concerns of their supporters in their owned issue areas. To test these theoretical expectations, the study combines data from the Comparative Manifestos Project with data on voters' policy priorities from the Comparative Study of Electoral Systems and various national election studies across eighteen European democracies in sixty-three elections from 1972-2011. Our findings have important implications for understanding political representation and democratic linkage.","author":[{"dropping-particle":"","family":"Klüver","given":"Heike","non-dropping-particle":"","parse-names":false,"suffix":""},{"dropping-particle":"","family":"Spoon","given":"Jae-Jae","non-dropping-particle":"","parse-names":false,"suffix":""}],"container-title":"British Journal of Political Science","id":"ITEM-1","issue":"3","issued":{"date-parts":[["2016","7"]]},"language":"English","note":"Name - American Political Science Review\n\nCopyright - Copyright © Cambridge University Press 2014\n\nLast updated - 2020-11-17\n\nSubjectsTermNotLitGenreText - Europe","page":"633-654","publisher":"Cambridge University Press","publisher-place":"Cambridge","title":"Who Responds? Voters, Parties and Issue Attention","type":"article-journal","volume":"46"},"uris":["http://www.mendeley.com/documents/?uuid=b4c770b5-8bfd-43bf-af3d-b98f2c2345e1"]},{"id":"ITEM-2","itemData":{"ISBN":"978-1-509-52659-8","author":[{"dropping-particle":"","family":"Przeworski","given":"Adam","non-dropping-particle":"","parse-names":false,"suffix":""}],"id":"ITEM-2","issued":{"date-parts":[["2018","2"]]},"number-of-pages":"1-160","publisher":"Polity Press","publisher-place":"Cambridge","title":"Why Bother With Elections? ","type":"book"},"uris":["http://www.mendeley.com/documents/?uuid=9722eeb2-e3ef-36f3-9adc-b487991ab891"]}],"mendeley":{"formattedCitation":"(Klüver and Spoon 2016; Przeworski 2018)","plainTextFormattedCitation":"(Klüver and Spoon 2016; Przeworski 2018)","previouslyFormattedCitation":"(Klüver and Spoon 2016; Przeworski 2018)"},"properties":{"noteIndex":0},"schema":"https://github.com/citation-style-language/schema/raw/master/csl-citation.json"}</w:instrText>
      </w:r>
      <w:r w:rsidR="00D729B7">
        <w:rPr>
          <w:lang w:val="en-US"/>
        </w:rPr>
        <w:fldChar w:fldCharType="separate"/>
      </w:r>
      <w:r w:rsidR="00D729B7" w:rsidRPr="00D729B7">
        <w:rPr>
          <w:noProof/>
          <w:lang w:val="en-US"/>
        </w:rPr>
        <w:t>(Klüver and Spoon 2016; Przeworski 2018)</w:t>
      </w:r>
      <w:ins w:id="67" w:author="Поликанов Степан Андреевич" w:date="2021-03-21T17:17:00Z">
        <w:r w:rsidR="00D729B7">
          <w:rPr>
            <w:lang w:val="en-US"/>
          </w:rPr>
          <w:fldChar w:fldCharType="end"/>
        </w:r>
      </w:ins>
      <w:ins w:id="68" w:author="Поликанов Степан Андреевич" w:date="2021-03-21T15:54:00Z">
        <w:r w:rsidR="00296BDD">
          <w:rPr>
            <w:lang w:val="en-US"/>
          </w:rPr>
          <w:t xml:space="preserve">. </w:t>
        </w:r>
        <w:del w:id="69" w:author="Stepan Polikanov" w:date="2021-06-16T18:38:00Z">
          <w:r w:rsidR="00296BDD" w:rsidDel="00A166E9">
            <w:rPr>
              <w:lang w:val="en-US"/>
            </w:rPr>
            <w:delText xml:space="preserve">Having established this, we can see how party systems and elections produce </w:delText>
          </w:r>
        </w:del>
      </w:ins>
      <w:ins w:id="70" w:author="Поликанов Степан Андреевич" w:date="2021-03-21T15:55:00Z">
        <w:del w:id="71" w:author="Stepan Polikanov" w:date="2021-06-16T18:38:00Z">
          <w:r w:rsidR="00296BDD" w:rsidDel="00A166E9">
            <w:rPr>
              <w:lang w:val="en-US"/>
            </w:rPr>
            <w:delText>democratic or autocratic outcomes</w:delText>
          </w:r>
        </w:del>
      </w:ins>
      <w:ins w:id="72" w:author="Stepan Polikanov" w:date="2021-06-16T18:38:00Z">
        <w:r w:rsidR="00A166E9">
          <w:rPr>
            <w:lang w:val="en-US"/>
          </w:rPr>
          <w:t xml:space="preserve">This points to </w:t>
        </w:r>
      </w:ins>
      <w:ins w:id="73" w:author="Stepan Polikanov" w:date="2021-06-16T18:39:00Z">
        <w:r w:rsidR="00A166E9">
          <w:rPr>
            <w:lang w:val="en-US"/>
          </w:rPr>
          <w:t xml:space="preserve">the </w:t>
        </w:r>
      </w:ins>
      <w:ins w:id="74" w:author="Stepan Polikanov" w:date="2021-06-16T18:38:00Z">
        <w:r w:rsidR="00A166E9">
          <w:rPr>
            <w:lang w:val="en-US"/>
          </w:rPr>
          <w:t xml:space="preserve">interconnection between electoral and parliamentary politics and establishes </w:t>
        </w:r>
      </w:ins>
      <w:ins w:id="75" w:author="Stepan Polikanov" w:date="2021-06-16T18:39:00Z">
        <w:r w:rsidR="00A166E9">
          <w:rPr>
            <w:lang w:val="en-US"/>
          </w:rPr>
          <w:t>a relationship to regime outcomes</w:t>
        </w:r>
      </w:ins>
      <w:ins w:id="76" w:author="Поликанов Степан Андреевич" w:date="2021-03-21T15:55:00Z">
        <w:r w:rsidR="00296BDD">
          <w:rPr>
            <w:lang w:val="en-US"/>
          </w:rPr>
          <w:t xml:space="preserve">. </w:t>
        </w:r>
      </w:ins>
      <w:del w:id="77" w:author="Ekim Arbatli" w:date="2021-03-16T14:45:00Z">
        <w:r w:rsidDel="00DB0F2B">
          <w:rPr>
            <w:lang w:val="en-US"/>
          </w:rPr>
          <w:delText>i</w:delText>
        </w:r>
      </w:del>
      <w:ins w:id="78" w:author="Ekim Arbatli" w:date="2021-03-16T14:45:00Z">
        <w:r w:rsidR="00DB0F2B">
          <w:rPr>
            <w:lang w:val="en-US"/>
          </w:rPr>
          <w:t>I</w:t>
        </w:r>
      </w:ins>
      <w:r>
        <w:rPr>
          <w:lang w:val="en-US"/>
        </w:rPr>
        <w:t>t is especially important to understand</w:t>
      </w:r>
      <w:del w:id="79" w:author="Ekim Arbatli" w:date="2021-03-16T14:45:00Z">
        <w:r w:rsidDel="00DB0F2B">
          <w:rPr>
            <w:lang w:val="en-US"/>
          </w:rPr>
          <w:delText>,</w:delText>
        </w:r>
      </w:del>
      <w:r>
        <w:rPr>
          <w:lang w:val="en-US"/>
        </w:rPr>
        <w:t xml:space="preserve"> why some countries managed to become modern-world democracies, while some descended into autocracies</w:t>
      </w:r>
      <w:ins w:id="80" w:author="Поликанов Степан Андреевич" w:date="2021-03-21T15:55:00Z">
        <w:r w:rsidR="00296BDD">
          <w:rPr>
            <w:lang w:val="en-US"/>
          </w:rPr>
          <w:t xml:space="preserve"> from the perspec</w:t>
        </w:r>
      </w:ins>
      <w:ins w:id="81" w:author="Поликанов Степан Андреевич" w:date="2021-03-21T15:56:00Z">
        <w:r w:rsidR="00296BDD">
          <w:rPr>
            <w:lang w:val="en-US"/>
          </w:rPr>
          <w:t xml:space="preserve">tive of party politics, as this approach connects </w:t>
        </w:r>
        <w:r w:rsidR="00F4022E">
          <w:rPr>
            <w:lang w:val="en-US"/>
          </w:rPr>
          <w:t>voters with institutions</w:t>
        </w:r>
      </w:ins>
      <w:ins w:id="82" w:author="Stepan Polikanov" w:date="2021-06-16T18:40:00Z">
        <w:r w:rsidR="00A166E9">
          <w:rPr>
            <w:lang w:val="en-US"/>
          </w:rPr>
          <w:t xml:space="preserve"> </w:t>
        </w:r>
      </w:ins>
      <w:ins w:id="83" w:author="Поликанов Степан Андреевич" w:date="2021-03-21T15:56:00Z">
        <w:del w:id="84" w:author="Stepan Polikanov" w:date="2021-06-16T18:40:00Z">
          <w:r w:rsidR="00F4022E" w:rsidDel="00A166E9">
            <w:rPr>
              <w:lang w:val="en-US"/>
            </w:rPr>
            <w:delText xml:space="preserve">, such </w:delText>
          </w:r>
        </w:del>
        <w:del w:id="85" w:author="Stepan Polikanov" w:date="2021-06-16T18:39:00Z">
          <w:r w:rsidR="00F4022E" w:rsidDel="00A166E9">
            <w:rPr>
              <w:lang w:val="en-US"/>
            </w:rPr>
            <w:delText xml:space="preserve">as </w:delText>
          </w:r>
        </w:del>
      </w:ins>
      <w:ins w:id="86" w:author="Stepan Polikanov" w:date="2021-06-16T18:39:00Z">
        <w:r w:rsidR="00A166E9" w:rsidRPr="0086493A">
          <w:rPr>
            <w:noProof/>
            <w:lang w:val="en-US"/>
          </w:rPr>
          <w:t>(</w:t>
        </w:r>
      </w:ins>
      <w:ins w:id="87" w:author="Поликанов Степан Андреевич" w:date="2021-03-21T15:56:00Z">
        <w:r w:rsidR="00F4022E">
          <w:rPr>
            <w:lang w:val="en-US"/>
          </w:rPr>
          <w:t>parties</w:t>
        </w:r>
      </w:ins>
      <w:ins w:id="88" w:author="Поликанов Степан Андреевич" w:date="2021-03-21T17:17:00Z">
        <w:r w:rsidR="00D729B7">
          <w:rPr>
            <w:lang w:val="en-US"/>
          </w:rPr>
          <w:t xml:space="preserve"> themselves</w:t>
        </w:r>
      </w:ins>
      <w:ins w:id="89" w:author="Поликанов Степан Андреевич" w:date="2021-03-21T15:57:00Z">
        <w:r w:rsidR="00F4022E">
          <w:rPr>
            <w:lang w:val="en-US"/>
          </w:rPr>
          <w:t xml:space="preserve">, voting rules, </w:t>
        </w:r>
      </w:ins>
      <w:proofErr w:type="spellStart"/>
      <w:ins w:id="90" w:author="Поликанов Степан Андреевич" w:date="2021-03-21T17:17:00Z">
        <w:r w:rsidR="00D729B7">
          <w:rPr>
            <w:lang w:val="en-US"/>
          </w:rPr>
          <w:t>etc</w:t>
        </w:r>
      </w:ins>
      <w:proofErr w:type="spellEnd"/>
      <w:ins w:id="91" w:author="Stepan Polikanov" w:date="2021-06-16T18:39:00Z">
        <w:r w:rsidR="00A166E9" w:rsidRPr="0086493A">
          <w:rPr>
            <w:noProof/>
            <w:lang w:val="en-US"/>
          </w:rPr>
          <w:t>)</w:t>
        </w:r>
      </w:ins>
      <w:ins w:id="92" w:author="Поликанов Степан Андреевич" w:date="2021-03-21T17:17:00Z">
        <w:r w:rsidR="00D729B7">
          <w:rPr>
            <w:lang w:val="en-US"/>
          </w:rPr>
          <w:t xml:space="preserve">, </w:t>
        </w:r>
      </w:ins>
      <w:ins w:id="93" w:author="Поликанов Степан Андреевич" w:date="2021-03-21T15:57:00Z">
        <w:r w:rsidR="00F4022E">
          <w:rPr>
            <w:lang w:val="en-US"/>
          </w:rPr>
          <w:t>and</w:t>
        </w:r>
      </w:ins>
      <w:ins w:id="94" w:author="Поликанов Степан Андреевич" w:date="2021-03-21T15:58:00Z">
        <w:r w:rsidR="00F4022E">
          <w:rPr>
            <w:lang w:val="en-US"/>
          </w:rPr>
          <w:t xml:space="preserve"> with specific contexts within a political system, like ethnic </w:t>
        </w:r>
      </w:ins>
      <w:ins w:id="95" w:author="Поликанов Степан Андреевич" w:date="2021-03-22T15:09:00Z">
        <w:r w:rsidR="00FB3C6B">
          <w:rPr>
            <w:lang w:val="en-US"/>
          </w:rPr>
          <w:t>fragmentation</w:t>
        </w:r>
      </w:ins>
      <w:ins w:id="96" w:author="Поликанов Степан Андреевич" w:date="2021-03-21T16:01:00Z">
        <w:r w:rsidR="0003120F">
          <w:rPr>
            <w:lang w:val="en-US"/>
          </w:rPr>
          <w:t xml:space="preserve">, </w:t>
        </w:r>
        <w:del w:id="97" w:author="Stepan Polikanov" w:date="2021-06-16T18:40:00Z">
          <w:r w:rsidR="0003120F" w:rsidDel="00A166E9">
            <w:rPr>
              <w:lang w:val="en-US"/>
            </w:rPr>
            <w:delText>media freedom</w:delText>
          </w:r>
        </w:del>
      </w:ins>
      <w:ins w:id="98" w:author="Stepan Polikanov" w:date="2021-06-16T18:40:00Z">
        <w:r w:rsidR="00A166E9">
          <w:rPr>
            <w:lang w:val="en-US"/>
          </w:rPr>
          <w:t>colonial past</w:t>
        </w:r>
      </w:ins>
      <w:ins w:id="99" w:author="Поликанов Степан Андреевич" w:date="2021-03-21T15:58:00Z">
        <w:r w:rsidR="00F4022E">
          <w:rPr>
            <w:lang w:val="en-US"/>
          </w:rPr>
          <w:t xml:space="preserve"> </w:t>
        </w:r>
      </w:ins>
      <w:ins w:id="100" w:author="Поликанов Степан Андреевич" w:date="2021-03-21T16:01:00Z">
        <w:r w:rsidR="0003120F">
          <w:rPr>
            <w:lang w:val="en-US"/>
          </w:rPr>
          <w:t>and other</w:t>
        </w:r>
      </w:ins>
      <w:ins w:id="101" w:author="Поликанов Степан Андреевич" w:date="2021-03-21T15:59:00Z">
        <w:r w:rsidR="00F4022E">
          <w:rPr>
            <w:lang w:val="en-US"/>
          </w:rPr>
          <w:t xml:space="preserve"> features.</w:t>
        </w:r>
      </w:ins>
      <w:del w:id="102" w:author="Поликанов Степан Андреевич" w:date="2021-03-21T17:10:00Z">
        <w:r w:rsidR="008C63A1" w:rsidDel="00D729B7">
          <w:rPr>
            <w:lang w:val="en-US"/>
          </w:rPr>
          <w:delText xml:space="preserve"> </w:delText>
        </w:r>
        <w:r w:rsidR="008C63A1" w:rsidDel="00D729B7">
          <w:rPr>
            <w:lang w:val="en-US"/>
          </w:rPr>
          <w:fldChar w:fldCharType="begin" w:fldLock="1"/>
        </w:r>
        <w:r w:rsidR="008C63A1" w:rsidDel="00D729B7">
          <w:rPr>
            <w:lang w:val="en-US"/>
          </w:rPr>
          <w:delInstrText>ADDIN CSL_CITATION {"citationItems":[{"id":"ITEM-1","itemData":{"DOI":"10.1017/S0034670500040572","ISSN":"17486858","author":[{"dropping-particle":"","family":"Pomper","given":"Gerald","non-dropping-particle":"","parse-names":false,"suffix":""}],"container-title":"The Review of Politics","id":"ITEM-1","issue":"4","issued":{"date-parts":[["1967","3","2"]]},"page":"478-491","publisher":"[University of Notre Dame du lac on behalf of Review of Politics, Cambridge University Press]","title":"The Concept of Elections in Political Theory","type":"article-journal","volume":"29"},"uris":["http://www.mendeley.com/documents/?uuid=2b3e3516-64e5-43dc-9269-02392a2a1334"]},{"id":"ITEM-2","itemData":{"ISBN":"9780806125169","author":[{"dropping-particle":"","family":"Huntington","given":"S P","non-dropping-particle":"","parse-names":false,"suffix":""}],"collection-title":"Julian J. Rothbaum distinguished lecture series","id":"ITEM-2","issued":{"date-parts":[["1993"]]},"publisher":"University of Oklahoma Press","title":"The Third Wave: Democratization in the Late Twentieth Century","type":"book"},"uris":["http://www.mendeley.com/documents/?uuid=e1f5e562-0589-48cc-a5f6-56b72030ff4e"]}],"mendeley":{"formattedCitation":"(Huntington 1993; Pomper 1967)","plainTextFormattedCitation":"(Huntington 1993; Pomper 1967)","previouslyFormattedCitation":"(Huntington 1993; Pomper 1967)"},"properties":{"noteIndex":0},"schema":"https://github.com/citation-style-language/schema/raw/master/csl-citation.json"}</w:delInstrText>
        </w:r>
        <w:r w:rsidR="008C63A1" w:rsidDel="00D729B7">
          <w:rPr>
            <w:lang w:val="en-US"/>
          </w:rPr>
          <w:fldChar w:fldCharType="separate"/>
        </w:r>
        <w:r w:rsidR="008C63A1" w:rsidRPr="008A72D9" w:rsidDel="00D729B7">
          <w:rPr>
            <w:noProof/>
            <w:lang w:val="en-US"/>
          </w:rPr>
          <w:delText>(Huntington 1993; Pomper 1967)</w:delText>
        </w:r>
        <w:r w:rsidR="008C63A1" w:rsidDel="00D729B7">
          <w:rPr>
            <w:lang w:val="en-US"/>
          </w:rPr>
          <w:fldChar w:fldCharType="end"/>
        </w:r>
      </w:del>
      <w:del w:id="103" w:author="Поликанов Степан Андреевич" w:date="2021-03-21T15:28:00Z">
        <w:r w:rsidR="008C63A1" w:rsidDel="0080586E">
          <w:rPr>
            <w:lang w:val="en-US"/>
          </w:rPr>
          <w:delText>.</w:delText>
        </w:r>
      </w:del>
      <w:del w:id="104" w:author="Поликанов Степан Андреевич" w:date="2021-03-20T13:27:00Z">
        <w:r w:rsidR="00481636" w:rsidDel="00E3221C">
          <w:rPr>
            <w:lang w:val="en-US"/>
          </w:rPr>
          <w:delText xml:space="preserve"> </w:delText>
        </w:r>
      </w:del>
      <w:ins w:id="105" w:author="Ekim Arbatli" w:date="2021-03-16T14:43:00Z">
        <w:del w:id="106" w:author="Поликанов Степан Андреевич" w:date="2021-03-18T15:15:00Z">
          <w:r w:rsidR="00DB0F2B" w:rsidDel="00521DA6">
            <w:rPr>
              <w:lang w:val="en-US"/>
            </w:rPr>
            <w:delText xml:space="preserve">  </w:delText>
          </w:r>
        </w:del>
      </w:ins>
    </w:p>
    <w:p w14:paraId="7CF0C702" w14:textId="77777777" w:rsidR="008C1DD0" w:rsidRDefault="008C1DD0" w:rsidP="008C63A1">
      <w:pPr>
        <w:rPr>
          <w:ins w:id="107" w:author="Stepan Polikanov" w:date="2021-05-08T20:03:00Z"/>
          <w:lang w:val="en-US"/>
        </w:rPr>
      </w:pPr>
    </w:p>
    <w:p w14:paraId="7A9FF925" w14:textId="771A369B" w:rsidR="00FB3C6B" w:rsidRPr="0080586E" w:rsidDel="008C1DD0" w:rsidRDefault="00FB3C6B" w:rsidP="008C63A1">
      <w:pPr>
        <w:rPr>
          <w:ins w:id="108" w:author="Поликанов Степан Андреевич" w:date="2021-03-22T15:10:00Z"/>
          <w:del w:id="109" w:author="Stepan Polikanov" w:date="2021-05-08T20:03:00Z"/>
          <w:lang w:val="en-US"/>
        </w:rPr>
      </w:pPr>
    </w:p>
    <w:p w14:paraId="7514342B" w14:textId="27DE9CE5" w:rsidR="004710DD" w:rsidRPr="004710DD" w:rsidDel="00FB3C6B" w:rsidRDefault="004710DD" w:rsidP="008C63A1">
      <w:pPr>
        <w:rPr>
          <w:del w:id="110" w:author="Поликанов Степан Андреевич" w:date="2021-03-22T15:03:00Z"/>
          <w:lang w:val="en-US"/>
        </w:rPr>
      </w:pPr>
      <w:del w:id="111" w:author="Поликанов Степан Андреевич" w:date="2021-03-22T15:03:00Z">
        <w:r w:rsidDel="00FB3C6B">
          <w:rPr>
            <w:lang w:val="en-US"/>
          </w:rPr>
          <w:delText>Africa’s road to democracy</w:delText>
        </w:r>
      </w:del>
      <w:ins w:id="112" w:author="Ekim Arbatli" w:date="2021-03-16T14:46:00Z">
        <w:del w:id="113" w:author="Поликанов Степан Андреевич" w:date="2021-03-22T15:03:00Z">
          <w:r w:rsidR="00DB0F2B" w:rsidDel="00FB3C6B">
            <w:rPr>
              <w:lang w:val="en-US"/>
            </w:rPr>
            <w:delText>National independence and d</w:delText>
          </w:r>
        </w:del>
      </w:ins>
      <w:ins w:id="114" w:author="Ekim Arbatli" w:date="2021-03-16T14:45:00Z">
        <w:del w:id="115" w:author="Поликанов Степан Андреевич" w:date="2021-03-22T15:03:00Z">
          <w:r w:rsidR="00DB0F2B" w:rsidDel="00FB3C6B">
            <w:rPr>
              <w:lang w:val="en-US"/>
            </w:rPr>
            <w:delText xml:space="preserve">emocratization in the </w:delText>
          </w:r>
        </w:del>
      </w:ins>
      <w:ins w:id="116" w:author="Ekim Arbatli" w:date="2021-03-16T14:46:00Z">
        <w:del w:id="117" w:author="Поликанов Степан Андреевич" w:date="2021-03-22T15:03:00Z">
          <w:r w:rsidR="00DB0F2B" w:rsidDel="00FB3C6B">
            <w:rPr>
              <w:lang w:val="en-US"/>
            </w:rPr>
            <w:delText>African continent</w:delText>
          </w:r>
        </w:del>
      </w:ins>
      <w:del w:id="118" w:author="Поликанов Степан Андреевич" w:date="2021-03-22T15:03:00Z">
        <w:r w:rsidDel="00FB3C6B">
          <w:rPr>
            <w:lang w:val="en-US"/>
          </w:rPr>
          <w:delText xml:space="preserve"> </w:delText>
        </w:r>
      </w:del>
      <w:ins w:id="119" w:author="Ekim Arbatli" w:date="2021-03-16T14:46:00Z">
        <w:del w:id="120" w:author="Поликанов Степан Андреевич" w:date="2021-03-22T15:03:00Z">
          <w:r w:rsidR="00DB0F2B" w:rsidDel="00FB3C6B">
            <w:rPr>
              <w:lang w:val="en-US"/>
            </w:rPr>
            <w:delText xml:space="preserve">has </w:delText>
          </w:r>
        </w:del>
      </w:ins>
      <w:del w:id="121" w:author="Поликанов Степан Андреевич" w:date="2021-03-22T15:03:00Z">
        <w:r w:rsidDel="00FB3C6B">
          <w:rPr>
            <w:lang w:val="en-US"/>
          </w:rPr>
          <w:delText>and freedom has no doubt been a bumpy ride.</w:delText>
        </w:r>
      </w:del>
      <w:del w:id="122" w:author="Поликанов Степан Андреевич" w:date="2021-03-22T14:03:00Z">
        <w:r w:rsidDel="006A2D79">
          <w:rPr>
            <w:lang w:val="en-US"/>
          </w:rPr>
          <w:delText xml:space="preserve"> When colonizers came to the continent to build settlements and enslave the population, they faced tribal patrimonial societies, which will </w:delText>
        </w:r>
      </w:del>
      <w:ins w:id="123" w:author="Ekim Arbatli" w:date="2021-03-16T14:46:00Z">
        <w:del w:id="124" w:author="Поликанов Степан Андреевич" w:date="2021-03-22T14:03:00Z">
          <w:r w:rsidR="00DB0F2B" w:rsidDel="006A2D79">
            <w:rPr>
              <w:lang w:val="en-US"/>
            </w:rPr>
            <w:delText xml:space="preserve">which would </w:delText>
          </w:r>
        </w:del>
      </w:ins>
      <w:del w:id="125" w:author="Поликанов Степан Андреевич" w:date="2021-03-22T14:03:00Z">
        <w:r w:rsidDel="006A2D79">
          <w:rPr>
            <w:lang w:val="en-US"/>
          </w:rPr>
          <w:delText>rebel against their conquerors only several centuries after</w:delText>
        </w:r>
      </w:del>
      <w:del w:id="126" w:author="Поликанов Степан Андреевич" w:date="2021-03-22T14:13:00Z">
        <w:r w:rsidDel="0050297B">
          <w:rPr>
            <w:lang w:val="en-US"/>
          </w:rPr>
          <w:delText xml:space="preserve">. </w:delText>
        </w:r>
      </w:del>
      <w:del w:id="127" w:author="Поликанов Степан Андреевич" w:date="2021-03-22T15:00:00Z">
        <w:r w:rsidDel="00FB3C6B">
          <w:rPr>
            <w:lang w:val="en-US"/>
          </w:rPr>
          <w:delText xml:space="preserve">But even then, the fight was not over. </w:delText>
        </w:r>
      </w:del>
      <w:del w:id="128" w:author="Поликанов Степан Андреевич" w:date="2021-03-22T15:03:00Z">
        <w:r w:rsidDel="00FB3C6B">
          <w:rPr>
            <w:lang w:val="en-US"/>
          </w:rPr>
          <w:delText>Systems, that the English, French, and others developed to keep the colonies in check largely ignored the population’s rights and benefited</w:delText>
        </w:r>
      </w:del>
      <w:del w:id="129" w:author="Поликанов Степан Андреевич" w:date="2021-03-22T15:02:00Z">
        <w:r w:rsidDel="00FB3C6B">
          <w:rPr>
            <w:lang w:val="en-US"/>
          </w:rPr>
          <w:delText xml:space="preserve"> the</w:delText>
        </w:r>
      </w:del>
      <w:del w:id="130" w:author="Поликанов Степан Андреевич" w:date="2021-03-22T15:03:00Z">
        <w:r w:rsidDel="00FB3C6B">
          <w:rPr>
            <w:lang w:val="en-US"/>
          </w:rPr>
          <w:delText xml:space="preserve"> white colonists. So, when the metropolises </w:delText>
        </w:r>
      </w:del>
      <w:ins w:id="131" w:author="Ekim Arbatli" w:date="2021-03-16T14:47:00Z">
        <w:del w:id="132" w:author="Поликанов Степан Андреевич" w:date="2021-03-22T15:03:00Z">
          <w:r w:rsidR="00DB0F2B" w:rsidDel="00FB3C6B">
            <w:rPr>
              <w:lang w:val="en-US"/>
            </w:rPr>
            <w:delText xml:space="preserve">colonizing powers </w:delText>
          </w:r>
        </w:del>
      </w:ins>
      <w:del w:id="133" w:author="Поликанов Степан Андреевич" w:date="2021-03-22T15:03:00Z">
        <w:r w:rsidDel="00FB3C6B">
          <w:rPr>
            <w:lang w:val="en-US"/>
          </w:rPr>
          <w:delText xml:space="preserve">left, some of their elites stayed back to ensure the survival of colonial institutions and laws. </w:delText>
        </w:r>
      </w:del>
      <w:del w:id="134" w:author="Поликанов Степан Андреевич" w:date="2021-03-22T15:02:00Z">
        <w:r w:rsidDel="00FB3C6B">
          <w:rPr>
            <w:lang w:val="en-US"/>
          </w:rPr>
          <w:delText xml:space="preserve">This was the case in South Africa, marked by the apartheid regime. Only at the end of the XXth century was this barbaric regime ended, opening democratic possibilities not only for South Africa but for all of Africa. </w:delText>
        </w:r>
      </w:del>
      <w:del w:id="135" w:author="Поликанов Степан Андреевич" w:date="2021-03-22T15:03:00Z">
        <w:r w:rsidDel="00FB3C6B">
          <w:rPr>
            <w:lang w:val="en-US"/>
          </w:rPr>
          <w:delText xml:space="preserve">Thirty years later, we are still trying to understand ways, in which colonial rule influenced both functional and dysfunctional regimes in sub-Saharan Africa. </w:delText>
        </w:r>
      </w:del>
    </w:p>
    <w:p w14:paraId="41BD52C8" w14:textId="406341E5" w:rsidR="00481636" w:rsidRPr="0044578A" w:rsidRDefault="008C63A1" w:rsidP="008C63A1">
      <w:pPr>
        <w:rPr>
          <w:lang w:val="en-US"/>
        </w:rPr>
      </w:pPr>
      <w:r>
        <w:rPr>
          <w:lang w:val="en-US"/>
        </w:rPr>
        <w:t xml:space="preserve">The dream of </w:t>
      </w:r>
      <w:r w:rsidRPr="00D126DF">
        <w:rPr>
          <w:lang w:val="en-US"/>
        </w:rPr>
        <w:t xml:space="preserve"> </w:t>
      </w:r>
      <w:r>
        <w:rPr>
          <w:lang w:val="en-US"/>
        </w:rPr>
        <w:t>“democratization by elections”</w:t>
      </w:r>
      <w:r w:rsidRPr="00D126DF">
        <w:rPr>
          <w:lang w:val="en-US"/>
        </w:rPr>
        <w:t xml:space="preserve">, </w:t>
      </w:r>
      <w:r>
        <w:rPr>
          <w:lang w:val="en-US"/>
        </w:rPr>
        <w:t xml:space="preserve">which was largely popular at the beginning of Huntington’s third way of democratization, </w:t>
      </w:r>
      <w:del w:id="136" w:author="Поликанов Степан Андреевич" w:date="2021-03-18T16:04:00Z">
        <w:r w:rsidR="00481636" w:rsidDel="00B23AB4">
          <w:rPr>
            <w:lang w:val="en-US"/>
          </w:rPr>
          <w:delText>may not</w:delText>
        </w:r>
        <w:r w:rsidDel="00B23AB4">
          <w:rPr>
            <w:lang w:val="en-US"/>
          </w:rPr>
          <w:delText xml:space="preserve"> seem to </w:delText>
        </w:r>
      </w:del>
      <w:r>
        <w:rPr>
          <w:lang w:val="en-US"/>
        </w:rPr>
        <w:t>have</w:t>
      </w:r>
      <w:ins w:id="137" w:author="Поликанов Степан Андреевич" w:date="2021-03-18T16:04:00Z">
        <w:r w:rsidR="00B23AB4">
          <w:rPr>
            <w:lang w:val="en-US"/>
          </w:rPr>
          <w:t>n’t</w:t>
        </w:r>
      </w:ins>
      <w:r>
        <w:rPr>
          <w:lang w:val="en-US"/>
        </w:rPr>
        <w:t xml:space="preserve"> paid off</w:t>
      </w:r>
      <w:r w:rsidR="00CC6B67">
        <w:rPr>
          <w:lang w:val="en-US"/>
        </w:rPr>
        <w:t xml:space="preserve"> due</w:t>
      </w:r>
      <w:ins w:id="138" w:author="Поликанов Степан Андреевич" w:date="2021-03-18T16:05:00Z">
        <w:r w:rsidR="0086493A">
          <w:rPr>
            <w:lang w:val="en-US"/>
          </w:rPr>
          <w:t xml:space="preserve"> not only</w:t>
        </w:r>
      </w:ins>
      <w:r w:rsidR="00CC6B67">
        <w:rPr>
          <w:lang w:val="en-US"/>
        </w:rPr>
        <w:t xml:space="preserve"> to the </w:t>
      </w:r>
      <w:ins w:id="139" w:author="Поликанов Степан Андреевич" w:date="2021-03-18T16:06:00Z">
        <w:r w:rsidR="0086493A">
          <w:rPr>
            <w:lang w:val="en-US"/>
          </w:rPr>
          <w:t xml:space="preserve">initial </w:t>
        </w:r>
      </w:ins>
      <w:r w:rsidR="00CC6B67">
        <w:rPr>
          <w:lang w:val="en-US"/>
        </w:rPr>
        <w:t>rise of competitive authoritarianism and hybrid regimes</w:t>
      </w:r>
      <w:ins w:id="140" w:author="Поликанов Степан Андреевич" w:date="2021-03-18T16:07:00Z">
        <w:r w:rsidR="0086493A">
          <w:rPr>
            <w:lang w:val="en-US"/>
          </w:rPr>
          <w:t xml:space="preserve"> </w:t>
        </w:r>
        <w:r w:rsidR="0086493A">
          <w:rPr>
            <w:lang w:val="en-US"/>
          </w:rPr>
          <w:fldChar w:fldCharType="begin" w:fldLock="1"/>
        </w:r>
      </w:ins>
      <w:r w:rsidR="006F67A0">
        <w:rPr>
          <w:lang w:val="en-US"/>
        </w:rPr>
        <w:instrText>ADDIN CSL_CITATION {"citationItems":[{"id":"ITEM-1","itemData":{"DOI":"10.1353/jod.2002.0026","ISSN":"10455736","author":[{"dropping-particle":"","family":"Levitsky","given":"Steven","non-dropping-particle":"","parse-names":false,"suffix":""},{"dropping-particle":"","family":"Way","given":"Lucan A.","non-dropping-particle":"","parse-names":false,"suffix":""}],"container-title":"Journal of Democracy","id":"ITEM-1","issue":"2","issued":{"date-parts":[["2002"]]},"page":"51-65","title":"The rise of competitive authoritarianism","type":"article-journal","volume":"13"},"uris":["http://www.mendeley.com/documents/?uuid=1c738600-fca0-4a92-b481-c7489d0e79cf"]},{"id":"ITEM-2","itemData":{"DOI":"10.1353/jod.2002.0025","ISSN":"10455736","author":[{"dropping-particle":"","family":"Diamond","given":"Larry","non-dropping-particle":"","parse-names":false,"suffix":""}],"container-title":"Journal of Democracy","id":"ITEM-2","issue":"2","issued":{"date-parts":[["2002"]]},"page":"21-35","publisher":"Johns Hopkins University Press","title":"Thinking about hybrid regimes","type":"article-journal","volume":"13"},"uris":["http://www.mendeley.com/documents/?uuid=f3514446-2916-3192-8179-9dc086483d5a"]}],"mendeley":{"formattedCitation":"(Diamond 2002; Levitsky and Way 2002)","plainTextFormattedCitation":"(Diamond 2002; Levitsky and Way 2002)","previouslyFormattedCitation":"(Diamond 2002; Levitsky and Way 2002)"},"properties":{"noteIndex":0},"schema":"https://github.com/citation-style-language/schema/raw/master/csl-citation.json"}</w:instrText>
      </w:r>
      <w:r w:rsidR="0086493A">
        <w:rPr>
          <w:lang w:val="en-US"/>
        </w:rPr>
        <w:fldChar w:fldCharType="separate"/>
      </w:r>
      <w:r w:rsidR="0086493A" w:rsidRPr="0086493A">
        <w:rPr>
          <w:noProof/>
          <w:lang w:val="en-US"/>
        </w:rPr>
        <w:t>(Diamond 2002; Levitsky and Way 2002)</w:t>
      </w:r>
      <w:ins w:id="141" w:author="Поликанов Степан Андреевич" w:date="2021-03-18T16:07:00Z">
        <w:r w:rsidR="0086493A">
          <w:rPr>
            <w:lang w:val="en-US"/>
          </w:rPr>
          <w:fldChar w:fldCharType="end"/>
        </w:r>
      </w:ins>
      <w:ins w:id="142" w:author="Поликанов Степан Андреевич" w:date="2021-03-18T16:05:00Z">
        <w:r w:rsidR="0086493A" w:rsidRPr="0086493A">
          <w:rPr>
            <w:lang w:val="en-US"/>
            <w:rPrChange w:id="143" w:author="Поликанов Степан Андреевич" w:date="2021-03-18T16:05:00Z">
              <w:rPr/>
            </w:rPrChange>
          </w:rPr>
          <w:t xml:space="preserve"> </w:t>
        </w:r>
        <w:r w:rsidR="0086493A">
          <w:rPr>
            <w:lang w:val="en-US"/>
          </w:rPr>
          <w:t>but bec</w:t>
        </w:r>
      </w:ins>
      <w:ins w:id="144" w:author="Поликанов Степан Андреевич" w:date="2021-03-18T16:06:00Z">
        <w:r w:rsidR="0086493A">
          <w:rPr>
            <w:lang w:val="en-US"/>
          </w:rPr>
          <w:t>ause of the lack of substantive progress and overall continuity tendencies in autocracies as well as democracies</w:t>
        </w:r>
      </w:ins>
      <w:ins w:id="145" w:author="Поликанов Степан Андреевич" w:date="2021-03-18T16:07:00Z">
        <w:r w:rsidR="0086493A">
          <w:rPr>
            <w:lang w:val="en-US"/>
          </w:rPr>
          <w:t xml:space="preserve"> </w:t>
        </w:r>
      </w:ins>
      <w:ins w:id="146" w:author="Поликанов Степан Андреевич" w:date="2021-03-18T16:08:00Z">
        <w:r w:rsidR="0086493A">
          <w:rPr>
            <w:lang w:val="en-US"/>
          </w:rPr>
          <w:fldChar w:fldCharType="begin" w:fldLock="1"/>
        </w:r>
      </w:ins>
      <w:r w:rsidR="005145CB">
        <w:rPr>
          <w:lang w:val="en-US"/>
        </w:rPr>
        <w:instrText>ADDIN CSL_CITATION {"citationItems":[{"id":"ITEM-1","itemData":{"author":[{"dropping-particle":"","family":"Bogaards","given":"Matthijs","non-dropping-particle":"","parse-names":false,"suffix":""}],"container-title":"Journal of Democracy","id":"ITEM-1","issue":"4","issued":{"date-parts":[["2013","10"]]},"page":"151-160","title":"Reexamining African Elections","type":"article-journal","volume":"24"},"uris":["http://www.mendeley.com/documents/?uuid=ae0ffeec-dfe0-351d-95bb-9faea8435bc5"]},{"id":"ITEM-2","itemData":{"abstract":"Opposition parties and their position in the national legislature is a central component of any strategy of “democratization by elections”. But the third wave of democratization in Africa has resulted in only a limited increase in political competition. Regardless of the nature and quality of electoral institutions, opposition parties have remained numerically weak and fragmented, and unable to carry out their roles of political counterweight to the victorious party and president. The performance of opposition parties indicates that we should question whether Africa’s multiparty systems really are progressing. At the very least, the pace of democratic progress has been exceedingly slow.","author":[{"dropping-particle":"","family":"Rakner","given":"Lise","non-dropping-particle":"","parse-names":false,"suffix":""},{"dropping-particle":"","family":"Walle","given":"Nicholas","non-dropping-particle":"van der","parse-names":false,"suffix":""}],"container-title":"Journal of Democracy","id":"ITEM-2","issue":"3","issued":{"date-parts":[["2009","7"]]},"page":"108-121","title":"Democratization by Elections? Opposition Weakness in Africa | Journal of Democracy","type":"article-journal","volume":"20"},"uris":["http://www.mendeley.com/documents/?uuid=46df54d7-e24d-3245-b2d6-f5afe1227abe"]},{"id":"ITEM-3","itemData":{"DOI":"DOI: 10.1017/9781316676936","ISBN":"9781107162082","abstract":"Democratic transitions in the early 1990s introduced a sea change in Sub-Saharan African politics. Between 1990 and 2015, several hundred competitive legislative and presidential elections were held in all but a handful of the region's countries. This book is the first comprehensive comparative analysis of the key issues, actors, and trends in these elections over the last quarter century. The book asks: what motivates African citizens to vote? What issues do candidates campaign on? How has the turn to regular elections promoted greater democracy? Has regular electoral competition made a difference for the welfare of citizens? The authors argue that regular elections have both caused significant changes in African politics and been influenced in turn by a rapidly changing continent - even if few of the political systems that now convene elections can be considered democratic, and even if many old features of African politics persist.","author":[{"dropping-particle":"","family":"Bleck","given":"Jaimie","non-dropping-particle":"","parse-names":false,"suffix":""},{"dropping-particle":"","family":"Walle","given":"Nicolas","non-dropping-particle":"van de","parse-names":false,"suffix":""}],"id":"ITEM-3","issued":{"date-parts":[["2018"]]},"publisher":"Cambridge University Press","publisher-place":"Cambridge","title":"Electoral Politics in Africa since 1990: Continuity in Change","type":"book"},"uris":["http://www.mendeley.com/documents/?uuid=3a0e1977-2d2a-48df-8656-f24353bc0809"]}],"mendeley":{"formattedCitation":"(Bleck and van de Walle 2018; Bogaards 2013; Rakner and van der Walle 2009)","plainTextFormattedCitation":"(Bleck and van de Walle 2018; Bogaards 2013; Rakner and van der Walle 2009)","previouslyFormattedCitation":"(Bleck and van de Walle 2018; Bogaards 2013; Rakner and van der Walle 2009)"},"properties":{"noteIndex":0},"schema":"https://github.com/citation-style-language/schema/raw/master/csl-citation.json"}</w:instrText>
      </w:r>
      <w:r w:rsidR="0086493A">
        <w:rPr>
          <w:lang w:val="en-US"/>
        </w:rPr>
        <w:fldChar w:fldCharType="separate"/>
      </w:r>
      <w:r w:rsidR="005145CB" w:rsidRPr="005145CB">
        <w:rPr>
          <w:noProof/>
          <w:lang w:val="en-US"/>
        </w:rPr>
        <w:t>(Bleck and van de Walle 2018; Bogaards 2013; Rakner and van der Walle 2009)</w:t>
      </w:r>
      <w:ins w:id="147" w:author="Поликанов Степан Андреевич" w:date="2021-03-18T16:08:00Z">
        <w:r w:rsidR="0086493A">
          <w:rPr>
            <w:lang w:val="en-US"/>
          </w:rPr>
          <w:fldChar w:fldCharType="end"/>
        </w:r>
      </w:ins>
      <w:ins w:id="148" w:author="Поликанов Степан Андреевич" w:date="2021-03-18T16:07:00Z">
        <w:r w:rsidR="0086493A">
          <w:rPr>
            <w:lang w:val="en-US"/>
          </w:rPr>
          <w:t xml:space="preserve">. </w:t>
        </w:r>
      </w:ins>
      <w:del w:id="149" w:author="Поликанов Степан Андреевич" w:date="2021-03-18T16:05:00Z">
        <w:r w:rsidR="00CC6B67" w:rsidDel="0086493A">
          <w:rPr>
            <w:lang w:val="en-US"/>
          </w:rPr>
          <w:delText xml:space="preserve"> at first</w:delText>
        </w:r>
        <w:r w:rsidR="00481636" w:rsidDel="0086493A">
          <w:rPr>
            <w:lang w:val="en-US"/>
          </w:rPr>
          <w:delText>, but recent works suggest that it may be too soon to call its death</w:delText>
        </w:r>
        <w:r w:rsidDel="0086493A">
          <w:rPr>
            <w:lang w:val="en-US"/>
          </w:rPr>
          <w:delText xml:space="preserve"> </w:delText>
        </w:r>
      </w:del>
      <w:del w:id="150" w:author="Поликанов Степан Андреевич" w:date="2021-03-18T16:07:00Z">
        <w:r w:rsidDel="0086493A">
          <w:rPr>
            <w:lang w:val="en-US"/>
          </w:rPr>
          <w:fldChar w:fldCharType="begin" w:fldLock="1"/>
        </w:r>
        <w:r w:rsidR="0086493A" w:rsidRPr="0086493A" w:rsidDel="0086493A">
          <w:rPr>
            <w:lang w:val="en-US"/>
          </w:rPr>
          <w:delInstrText>ADDIN CSL_CITATION {"citationItems":[{"id":"ITEM-1","itemData":{"ISBN":"9780806125169","author":[{"dropping-particle":"","family":"Huntington","given":"S P","non-dropping-particle":"","parse-names":false,"suffix":""}],"collection-title":"Julian J. Rothbaum distinguished lecture series","id":"ITEM-1","issued":{"date-parts":[["1993"]]},"publisher":"University of Oklahoma Press","title":"The Third Wave: Democratization in the Late Twentieth Century","type":"book"},"uris":["http://www.mendeley.com/documents/?uuid=e1f5e562-0589-48cc-a5f6-56b72030ff4e"]},{"id":"ITEM-2","itemData":{"DOI":"10.1353/jod.2002.0025","ISSN":"10455736","author":[{"dropping-particle":"","family":"Diamond","given":"Larry","non-dropping-particle":"","parse-names":false,"suffix":""}],"container-title":"Journal of Democracy","id":"ITEM-2","issue":"2","issued":{"date-parts":[["2002"]]},"page":"21-35","publisher":"Johns Hopkins University Press","title":"Thinking about hybrid regimes","type":"article-journal","volume":"13"},"uris":["http://www.mendeley.com/documents/?uuid=f3514446-2916-3192-8179-9dc086483d5a"]},{"id":"ITEM-3","itemData":{"DOI":"10.1353/jod.2002.0026","ISSN":"10455736","author":[{"dropping-particle":"","family":"Levitsky","given":"Steven","non-dropping-particle":"","parse-names":false,"suffix":""},{"dropping-particle":"","family":"Way","given":"Lucan A.","non-dropping-particle":"","parse-names":false,"suffix":""}],"container-title":"Journal of Democracy","id":"ITEM-3","issue":"2","issued":{"date-parts":[["2002"]]},"page":"51-65","publisher":"Johns Hopkins University Press","title":"The rise of competitive authoritarianism","type":"article-journal","volume":"13"},"uris":["http://www.mendeley.com/documents/?uuid=76addf70-784c-3c16-85a8-ba5867843544"]}],"mendeley":{"formattedCitation":"(Diamond 2002; Huntington 1993; Levitsky and Way 2002b)","plainTextFormattedCitation":"(Diamond 2002; Huntington 1993; Levitsky and Way 2002b)","previouslyFormattedCitation":"(Diamond 2002; Huntington 1993; Levitsky and Way 2002b)"},"properties":{"noteIndex":0},"schema":"https://github.com/citation-style-language/schema/raw/master/csl-citation.json"}</w:delInstrText>
        </w:r>
        <w:r w:rsidDel="0086493A">
          <w:rPr>
            <w:lang w:val="en-US"/>
          </w:rPr>
          <w:fldChar w:fldCharType="separate"/>
        </w:r>
        <w:r w:rsidR="0086493A" w:rsidRPr="0086493A" w:rsidDel="0086493A">
          <w:rPr>
            <w:noProof/>
            <w:lang w:val="en-US"/>
          </w:rPr>
          <w:delText>(Diamond 2002; Huntington 1993; Levitsky and Way 2002b)</w:delText>
        </w:r>
        <w:r w:rsidDel="0086493A">
          <w:rPr>
            <w:lang w:val="en-US"/>
          </w:rPr>
          <w:fldChar w:fldCharType="end"/>
        </w:r>
        <w:r w:rsidDel="0086493A">
          <w:rPr>
            <w:lang w:val="en-US"/>
          </w:rPr>
          <w:delText xml:space="preserve">. </w:delText>
        </w:r>
      </w:del>
      <w:del w:id="151" w:author="Поликанов Степан Андреевич" w:date="2021-03-18T16:58:00Z">
        <w:r w:rsidDel="005145CB">
          <w:rPr>
            <w:lang w:val="en-US"/>
          </w:rPr>
          <w:delText>The overall quality of elections and stabilization of regimes</w:delText>
        </w:r>
        <w:r w:rsidDel="005145CB">
          <w:rPr>
            <w:rStyle w:val="a8"/>
            <w:lang w:val="en-US"/>
          </w:rPr>
          <w:footnoteReference w:id="2"/>
        </w:r>
        <w:r w:rsidDel="005145CB">
          <w:rPr>
            <w:lang w:val="en-US"/>
          </w:rPr>
          <w:delText xml:space="preserve"> has been increasing since the end of the Cold War and is still increasing </w:delText>
        </w:r>
        <w:r w:rsidR="00481636" w:rsidDel="005145CB">
          <w:rPr>
            <w:lang w:val="en-US"/>
          </w:rPr>
          <w:delText xml:space="preserve">in Africa </w:delText>
        </w:r>
        <w:r w:rsidDel="005145CB">
          <w:rPr>
            <w:lang w:val="en-US"/>
          </w:rPr>
          <w:fldChar w:fldCharType="begin" w:fldLock="1"/>
        </w:r>
        <w:r w:rsidDel="005145CB">
          <w:rPr>
            <w:lang w:val="en-US"/>
          </w:rPr>
          <w:delInstrText>ADDIN CSL_CITATION {"citationItems":[{"id":"ITEM-1","itemData":{"DOI":"10.1093/acrefore/9780190228637.013.861","author":[{"dropping-particle":"van","family":"Ham","given":"Carolien","non-dropping-particle":"","parse-names":false,"suffix":""},{"dropping-particle":"","family":"Lindberg","given":"Staffan","non-dropping-particle":"","parse-names":false,"suffix":""}],"container-title":"Oxford Research Encyclopedia of Politics","id":"ITEM-1","issued":{"date-parts":[["2019","6","25"]]},"publisher":"Oxford University Press","title":"Reconsidering African Elections","type":"article-journal"},"uris":["http://www.mendeley.com/documents/?uuid=62fa1995-9061-332a-941a-c49f96f2ba00"]}],"mendeley":{"formattedCitation":"(Ham and Lindberg 2019)","plainTextFormattedCitation":"(Ham and Lindberg 2019)","previouslyFormattedCitation":"(Ham and Lindberg 2019)"},"properties":{"noteIndex":0},"schema":"https://github.com/citation-style-language/schema/raw/master/csl-citation.json"}</w:delInstrText>
        </w:r>
        <w:r w:rsidDel="005145CB">
          <w:rPr>
            <w:lang w:val="en-US"/>
          </w:rPr>
          <w:fldChar w:fldCharType="separate"/>
        </w:r>
        <w:r w:rsidRPr="008A72D9" w:rsidDel="005145CB">
          <w:rPr>
            <w:noProof/>
            <w:lang w:val="en-US"/>
          </w:rPr>
          <w:delText>(Ham and Lindberg 2019)</w:delText>
        </w:r>
        <w:r w:rsidDel="005145CB">
          <w:rPr>
            <w:lang w:val="en-US"/>
          </w:rPr>
          <w:fldChar w:fldCharType="end"/>
        </w:r>
        <w:r w:rsidDel="005145CB">
          <w:rPr>
            <w:lang w:val="en-US"/>
          </w:rPr>
          <w:delText xml:space="preserve">. </w:delText>
        </w:r>
      </w:del>
      <w:r>
        <w:rPr>
          <w:lang w:val="en-US"/>
        </w:rPr>
        <w:t xml:space="preserve">African context is unique from a theoretical standpoint because over the years multiple researchers found a strong positive association between introduced competitive elections and democratization, from the classic work of </w:t>
      </w:r>
      <w:proofErr w:type="spellStart"/>
      <w:r>
        <w:rPr>
          <w:lang w:val="en-US"/>
        </w:rPr>
        <w:t>Staffan</w:t>
      </w:r>
      <w:proofErr w:type="spellEnd"/>
      <w:r>
        <w:rPr>
          <w:lang w:val="en-US"/>
        </w:rPr>
        <w:t xml:space="preserve"> Lindberg to the recent Edgell et all empirical tests</w:t>
      </w:r>
      <w:del w:id="154" w:author="Stepan Polikanov" w:date="2021-05-26T13:39:00Z">
        <w:r w:rsidDel="00A97F1D">
          <w:rPr>
            <w:lang w:val="en-US"/>
          </w:rPr>
          <w:delText>.</w:delText>
        </w:r>
      </w:del>
      <w:r>
        <w:rPr>
          <w:lang w:val="en-US"/>
        </w:rPr>
        <w:t xml:space="preserve"> </w:t>
      </w:r>
      <w:r>
        <w:rPr>
          <w:lang w:val="en-US"/>
        </w:rPr>
        <w:fldChar w:fldCharType="begin" w:fldLock="1"/>
      </w:r>
      <w:r>
        <w:rPr>
          <w:lang w:val="en-US"/>
        </w:rPr>
        <w:instrText>ADDIN CSL_CITATION {"citationItems":[{"id":"ITEM-1","itemData":{"DOI":"10.1080/03612759.2007.10527099","ISBN":"0801883326","ISSN":"0361-2759","abstract":"This volume studies elections as a core institution of liberal democracy in the context of newly democratizing countries. Political scientist Staffan I. Lindberg gathers data from every nationally contested election in Africa from 1989 to 2003, covering 232 elections in 44 countries. He argues that democratizing nations learn to become democratic through repeated democratic behavior, even if their elections are often flawed. Refuting a number of established hypotheses, Lindberg finds no general negative trend in either the frequency or the quality of African elections. Rather, elections in Africa, based on his findings, are more than just the goal of a transition toward democracy or merely a formal procedure. The inception of multiparty elections usually initiates liberalization, and repeated electoral activities create incentives for political actors, fostering the expansion and deepening of democratic values. In addition to improving the democratic qualities of political regimes, a sequence of elections tends to expand and solidify de facto civil liberties in society. Drawing on a wealth of data, Lindberg makes the case that repetitive elections are an important causal factor in the development of democracy. He thus extends Rustow's (1970) theory that democratic behavior produces democratic values. © 2006 The Johns Hopkins University Press. All rights reserved.","author":[{"dropping-particle":"","family":"Lindberg","given":"Staffan I.","non-dropping-particle":"","parse-names":false,"suffix":""}],"container-title":"Democracy and Elections in Africa","id":"ITEM-1","issued":{"date-parts":[["2006"]]},"number-of-pages":"1-227","publisher":"The Johns Hopkins University Press","publisher-place":"Baltimore","title":"Democracy and elections in Africa","type":"book"},"uris":["http://www.mendeley.com/documents/?uuid=aae65a0c-565f-3dc2-9af3-f068d6ee5f3b"]},{"id":"ITEM-2","itemData":{"ISSN":"00925853, 15405907","abstract":"[In the wake of the third wave of democratization, competitive authoritarianism has emerged as a prominent regime type. These regimes feature regular, competitive elections between a government and an opposition, but the incumbent leader or party typically resorts to coercion, intimidation, and fraud to attempt to ensure electoral victory. Despite the incumbent's reliance on unfair practices to stay in power, such elections occasionally result in what we call a \"liberalizing electoral outcome\" (LEO), which often leads to a new government that is considerably less authoritarian than its predecessor. Using a \"nested\" research design that employs both cross-national statistical analysis and a case study of Kenya, we seek to explain how and why LEOs occur. Our findings highlight in particular the importance of the choices made by opposition elites to form a strategic coalition for the purpose of mounting a credible challenge to the ruling party or candidate in national elections.]","author":[{"dropping-particle":"","family":"Howard","given":"Marc Morjé","non-dropping-particle":"","parse-names":false,"suffix":""},{"dropping-particle":"","family":"Roessler","given":"Philip G","non-dropping-particle":"","parse-names":false,"suffix":""}],"container-title":"American Journal of Political Science","id":"ITEM-2","issue":"2","issued":{"date-parts":[["2006","3","4"]]},"page":"365-381","publisher":"[Midwest Political Science Association, Wiley]","title":"Liberalizing Electoral Outcomes in Competitive Authoritarian Regimes","type":"article-journal","volume":"50"},"uris":["http://www.mendeley.com/documents/?uuid=057f71f6-68fc-4705-8c4d-933f276b765c"]},{"id":"ITEM-3","itemData":{"DOI":"10.1093/acrefore/9780190228637.013.861","author":[{"dropping-particle":"van","family":"Ham","given":"Carolien","non-dropping-particle":"","parse-names":false,"suffix":""},{"dropping-particle":"","family":"Lindberg","given":"Staffan","non-dropping-particle":"","parse-names":false,"suffix":""}],"container-title":"Oxford Research Encyclopedia of Politics","id":"ITEM-3","issued":{"date-parts":[["2019","6","25"]]},"publisher":"Oxford University Press","title":"Reconsidering African Elections","type":"article-journal"},"uris":["http://www.mendeley.com/documents/?uuid=62fa1995-9061-332a-941a-c49f96f2ba00"]},{"id":"ITEM-4","itemData":{"DOI":"10.1080/13510347.2017.1369964","ISSN":"1743890X","abstract":"Successive multiparty elections in sub-Saharan Africa are associated with incremental democratization. Yet tests in other regions are less than encouraging. Non-significant findings on Latin America and post-communist Eurasia, as well as conceptual criticism regarding the theory’s application in the contemporary Middle East, suggest that this may be a case of African exceptionalism. This article moves these debates forward by posing a comprehensive, global set of tests on the democratizing effect of elections. We seek to establish the scope conditions of the argument geographically, temporally, and substantively. Although we find a correlation between reiterated multiparty elections and improvements in the liberal-democratic components of electoral regimes globally since 1900, the relationship is only substantial in the period since the onset of the third wave of democracy. Experiences with iterated multiparty elections have substantive importance for democratization in sub-Saharan Africa, the post-communist region, Latin America and the Caribbean, and Asia. For the Middle East and North Africa, the relationship is weaker and less robust. Finally, the results suggest that reiterated sequences of multiparty elections are associated with improvements to liberal and deliberative components of democracy more so than egalitarian components.","author":[{"dropping-particle":"","family":"Edgell","given":"Amanda B.","non-dropping-particle":"","parse-names":false,"suffix":""},{"dropping-particle":"","family":"Mechkova","given":"Valeriya","non-dropping-particle":"","parse-names":false,"suffix":""},{"dropping-particle":"","family":"Altman","given":"David","non-dropping-particle":"","parse-names":false,"suffix":""},{"dropping-particle":"","family":"Bernhard","given":"Michael","non-dropping-particle":"","parse-names":false,"suffix":""},{"dropping-particle":"","family":"Lindberg","given":"Staffan I.","non-dropping-particle":"","parse-names":false,"suffix":""}],"container-title":"Democratization","id":"ITEM-4","issue":"3","issued":{"date-parts":[["2018","4","3"]]},"page":"422-444","publisher":"Routledge","title":"When and where do elections matter? A global test of the democratization by elections hypothesis, 1900–2010","type":"article-journal","volume":"25"},"uris":["http://www.mendeley.com/documents/?uuid=ebdd7ddc-2a6a-33a0-9ffe-295b4bd5e05b"]}],"mendeley":{"formattedCitation":"(Edgell et al. 2018; Ham and Lindberg 2019; Howard and Roessler 2006; Lindberg 2006)","plainTextFormattedCitation":"(Edgell et al. 2018; Ham and Lindberg 2019; Howard and Roessler 2006; Lindberg 2006)","previouslyFormattedCitation":"(Edgell et al. 2018; Ham and Lindberg 2019; Howard and Roessler 2006; Lindberg 2006)"},"properties":{"noteIndex":0},"schema":"https://github.com/citation-style-language/schema/raw/master/csl-citation.json"}</w:instrText>
      </w:r>
      <w:r>
        <w:rPr>
          <w:lang w:val="en-US"/>
        </w:rPr>
        <w:fldChar w:fldCharType="separate"/>
      </w:r>
      <w:r w:rsidRPr="008A72D9">
        <w:rPr>
          <w:noProof/>
          <w:lang w:val="en-US"/>
        </w:rPr>
        <w:t xml:space="preserve">(Edgell et al. 2018; Ham </w:t>
      </w:r>
      <w:r w:rsidRPr="008A72D9">
        <w:rPr>
          <w:noProof/>
          <w:lang w:val="en-US"/>
        </w:rPr>
        <w:lastRenderedPageBreak/>
        <w:t>and Lindberg 2019; Howard and Roessler 2006; Lindberg 2006)</w:t>
      </w:r>
      <w:r>
        <w:rPr>
          <w:lang w:val="en-US"/>
        </w:rPr>
        <w:fldChar w:fldCharType="end"/>
      </w:r>
      <w:r w:rsidR="00481636">
        <w:rPr>
          <w:lang w:val="en-US"/>
        </w:rPr>
        <w:t>.</w:t>
      </w:r>
      <w:ins w:id="155" w:author="Поликанов Степан Андреевич" w:date="2021-03-18T16:58:00Z">
        <w:r w:rsidR="005145CB">
          <w:rPr>
            <w:lang w:val="en-US"/>
          </w:rPr>
          <w:t xml:space="preserve"> But as the overall quality of elections and stabilization of regimes</w:t>
        </w:r>
        <w:r w:rsidR="005145CB">
          <w:rPr>
            <w:rStyle w:val="a8"/>
            <w:lang w:val="en-US"/>
          </w:rPr>
          <w:footnoteReference w:id="3"/>
        </w:r>
        <w:r w:rsidR="005145CB">
          <w:rPr>
            <w:lang w:val="en-US"/>
          </w:rPr>
          <w:t xml:space="preserve"> has been increasing since the end of the Cold War and is still increasing in Africa </w:t>
        </w:r>
        <w:r w:rsidR="005145CB">
          <w:rPr>
            <w:lang w:val="en-US"/>
          </w:rPr>
          <w:fldChar w:fldCharType="begin" w:fldLock="1"/>
        </w:r>
        <w:r w:rsidR="005145CB">
          <w:rPr>
            <w:lang w:val="en-US"/>
          </w:rPr>
          <w:instrText>ADDIN CSL_CITATION {"citationItems":[{"id":"ITEM-1","itemData":{"DOI":"10.1093/acrefore/9780190228637.013.861","author":[{"dropping-particle":"van","family":"Ham","given":"Carolien","non-dropping-particle":"","parse-names":false,"suffix":""},{"dropping-particle":"","family":"Lindberg","given":"Staffan","non-dropping-particle":"","parse-names":false,"suffix":""}],"container-title":"Oxford Research Encyclopedia of Politics","id":"ITEM-1","issued":{"date-parts":[["2019","6","25"]]},"publisher":"Oxford University Press","title":"Reconsidering African Elections","type":"article-journal"},"uris":["http://www.mendeley.com/documents/?uuid=62fa1995-9061-332a-941a-c49f96f2ba00"]}],"mendeley":{"formattedCitation":"(Ham and Lindberg 2019)","plainTextFormattedCitation":"(Ham and Lindberg 2019)","previouslyFormattedCitation":"(Ham and Lindberg 2019)"},"properties":{"noteIndex":0},"schema":"https://github.com/citation-style-language/schema/raw/master/csl-citation.json"}</w:instrText>
        </w:r>
        <w:r w:rsidR="005145CB">
          <w:rPr>
            <w:lang w:val="en-US"/>
          </w:rPr>
          <w:fldChar w:fldCharType="separate"/>
        </w:r>
        <w:r w:rsidR="005145CB" w:rsidRPr="008A72D9">
          <w:rPr>
            <w:noProof/>
            <w:lang w:val="en-US"/>
          </w:rPr>
          <w:t>(Ham and Lindberg 2019)</w:t>
        </w:r>
        <w:r w:rsidR="005145CB">
          <w:rPr>
            <w:lang w:val="en-US"/>
          </w:rPr>
          <w:fldChar w:fldCharType="end"/>
        </w:r>
        <w:r w:rsidR="005145CB">
          <w:rPr>
            <w:lang w:val="en-US"/>
          </w:rPr>
          <w:t>,</w:t>
        </w:r>
      </w:ins>
      <w:ins w:id="158" w:author="Поликанов Степан Андреевич" w:date="2021-03-18T19:15:00Z">
        <w:r w:rsidR="00E27715">
          <w:rPr>
            <w:lang w:val="en-US"/>
          </w:rPr>
          <w:t xml:space="preserve"> </w:t>
        </w:r>
      </w:ins>
      <w:ins w:id="159" w:author="Поликанов Степан Андреевич" w:date="2021-03-18T16:58:00Z">
        <w:r w:rsidR="005145CB">
          <w:rPr>
            <w:lang w:val="en-US"/>
          </w:rPr>
          <w:t xml:space="preserve">democratization is rarely the result of these processes. </w:t>
        </w:r>
      </w:ins>
      <w:r w:rsidR="0044578A" w:rsidRPr="004710DD">
        <w:rPr>
          <w:lang w:val="en-US"/>
        </w:rPr>
        <w:t xml:space="preserve"> </w:t>
      </w:r>
      <w:r w:rsidR="0044578A">
        <w:rPr>
          <w:lang w:val="en-US"/>
        </w:rPr>
        <w:t>It is a</w:t>
      </w:r>
      <w:del w:id="160" w:author="Поликанов Степан Андреевич" w:date="2021-03-18T16:59:00Z">
        <w:r w:rsidR="0044578A" w:rsidDel="005145CB">
          <w:rPr>
            <w:lang w:val="en-US"/>
          </w:rPr>
          <w:delText>lso</w:delText>
        </w:r>
      </w:del>
      <w:r w:rsidR="0044578A">
        <w:rPr>
          <w:lang w:val="en-US"/>
        </w:rPr>
        <w:t xml:space="preserve"> puzzl</w:t>
      </w:r>
      <w:ins w:id="161" w:author="Поликанов Степан Андреевич" w:date="2021-03-18T16:59:00Z">
        <w:r w:rsidR="005145CB">
          <w:rPr>
            <w:lang w:val="en-US"/>
          </w:rPr>
          <w:t>e</w:t>
        </w:r>
      </w:ins>
      <w:ins w:id="162" w:author="Поликанов Степан Андреевич" w:date="2021-03-18T17:00:00Z">
        <w:r w:rsidR="005145CB">
          <w:rPr>
            <w:lang w:val="en-US"/>
          </w:rPr>
          <w:t xml:space="preserve"> </w:t>
        </w:r>
      </w:ins>
      <w:del w:id="163" w:author="Поликанов Степан Андреевич" w:date="2021-03-18T16:59:00Z">
        <w:r w:rsidR="0044578A" w:rsidDel="005145CB">
          <w:rPr>
            <w:lang w:val="en-US"/>
          </w:rPr>
          <w:delText xml:space="preserve">ing </w:delText>
        </w:r>
      </w:del>
      <w:r w:rsidR="0044578A">
        <w:rPr>
          <w:lang w:val="en-US"/>
        </w:rPr>
        <w:t>in a sense that not much has changed since the late 199</w:t>
      </w:r>
      <w:r w:rsidR="0044578A" w:rsidRPr="000F378C">
        <w:rPr>
          <w:noProof/>
          <w:lang w:val="en-US"/>
        </w:rPr>
        <w:t>0</w:t>
      </w:r>
      <w:r w:rsidR="0044578A">
        <w:rPr>
          <w:noProof/>
          <w:lang w:val="en-US"/>
        </w:rPr>
        <w:t xml:space="preserve">s, due to presidentialism and what Van der Walle and Bleck call </w:t>
      </w:r>
      <w:ins w:id="164" w:author="Stepan Polikanov" w:date="2021-05-08T19:55:00Z">
        <w:r w:rsidR="001236FD">
          <w:rPr>
            <w:noProof/>
            <w:lang w:val="en-US"/>
          </w:rPr>
          <w:t>‘</w:t>
        </w:r>
      </w:ins>
      <w:r w:rsidR="0044578A" w:rsidRPr="0044578A">
        <w:rPr>
          <w:lang w:val="en-US"/>
        </w:rPr>
        <w:t>liability of newness</w:t>
      </w:r>
      <w:ins w:id="165" w:author="Stepan Polikanov" w:date="2021-05-08T19:55:00Z">
        <w:r w:rsidR="001236FD">
          <w:rPr>
            <w:lang w:val="en-US"/>
          </w:rPr>
          <w:t>’</w:t>
        </w:r>
      </w:ins>
      <w:ins w:id="166" w:author="Stepan Polikanov" w:date="2021-06-16T18:41:00Z">
        <w:r w:rsidR="00A166E9">
          <w:rPr>
            <w:i/>
            <w:lang w:val="en-US"/>
          </w:rPr>
          <w:t>.</w:t>
        </w:r>
      </w:ins>
      <w:del w:id="167" w:author="Stepan Polikanov" w:date="2021-06-16T18:41:00Z">
        <w:r w:rsidR="0044578A" w:rsidDel="00A166E9">
          <w:rPr>
            <w:i/>
            <w:lang w:val="en-US"/>
          </w:rPr>
          <w:delText>,</w:delText>
        </w:r>
      </w:del>
      <w:r w:rsidR="0044578A">
        <w:rPr>
          <w:i/>
          <w:lang w:val="en-US"/>
        </w:rPr>
        <w:t xml:space="preserve"> </w:t>
      </w:r>
      <w:del w:id="168" w:author="Stepan Polikanov" w:date="2021-06-16T18:41:00Z">
        <w:r w:rsidR="0044578A" w:rsidDel="00A166E9">
          <w:rPr>
            <w:lang w:val="en-US"/>
          </w:rPr>
          <w:delText>w</w:delText>
        </w:r>
      </w:del>
      <w:ins w:id="169" w:author="Stepan Polikanov" w:date="2021-06-16T18:41:00Z">
        <w:r w:rsidR="00A166E9">
          <w:rPr>
            <w:lang w:val="en-US"/>
          </w:rPr>
          <w:t xml:space="preserve">These, in turn, </w:t>
        </w:r>
      </w:ins>
      <w:del w:id="170" w:author="Stepan Polikanov" w:date="2021-06-16T18:41:00Z">
        <w:r w:rsidR="0044578A" w:rsidDel="00A166E9">
          <w:rPr>
            <w:lang w:val="en-US"/>
          </w:rPr>
          <w:delText xml:space="preserve">hich </w:delText>
        </w:r>
      </w:del>
      <w:r w:rsidR="0044578A">
        <w:rPr>
          <w:lang w:val="en-US"/>
        </w:rPr>
        <w:t>correspond</w:t>
      </w:r>
      <w:del w:id="171" w:author="Stepan Polikanov" w:date="2021-06-16T18:41:00Z">
        <w:r w:rsidR="0044578A" w:rsidDel="00A166E9">
          <w:rPr>
            <w:lang w:val="en-US"/>
          </w:rPr>
          <w:delText>s</w:delText>
        </w:r>
      </w:del>
      <w:r w:rsidR="0044578A">
        <w:rPr>
          <w:lang w:val="en-US"/>
        </w:rPr>
        <w:t xml:space="preserve"> with the rise of dominant-party and single-party regimes </w:t>
      </w:r>
      <w:r w:rsidR="0044578A">
        <w:rPr>
          <w:lang w:val="en-US"/>
        </w:rPr>
        <w:fldChar w:fldCharType="begin" w:fldLock="1"/>
      </w:r>
      <w:r w:rsidR="005145CB">
        <w:rPr>
          <w:lang w:val="en-US"/>
        </w:rPr>
        <w:instrText>ADDIN CSL_CITATION {"citationItems":[{"id":"ITEM-1","itemData":{"DOI":"DOI: 10.1017/9781316676936","ISBN":"9781107162082","abstract":"Democratic transitions in the early 1990s introduced a sea change in Sub-Saharan African politics. Between 1990 and 2015, several hundred competitive legislative and presidential elections were held in all but a handful of the region's countries. This book is the first comprehensive comparative analysis of the key issues, actors, and trends in these elections over the last quarter century. The book asks: what motivates African citizens to vote? What issues do candidates campaign on? How has the turn to regular elections promoted greater democracy? Has regular electoral competition made a difference for the welfare of citizens? The authors argue that regular elections have both caused significant changes in African politics and been influenced in turn by a rapidly changing continent - even if few of the political systems that now convene elections can be considered democratic, and even if many old features of African politics persist.","author":[{"dropping-particle":"","family":"Bleck","given":"Jaimie","non-dropping-particle":"","parse-names":false,"suffix":""},{"dropping-particle":"","family":"Walle","given":"Nicolas","non-dropping-particle":"van de","parse-names":false,"suffix":""}],"id":"ITEM-1","issued":{"date-parts":[["2018"]]},"publisher":"Cambridge University Press","publisher-place":"Cambridge","title":"Electoral Politics in Africa since 1990: Continuity in Change","type":"book"},"uris":["http://www.mendeley.com/documents/?uuid=3a0e1977-2d2a-48df-8656-f24353bc0809"]}],"mendeley":{"formattedCitation":"(Bleck and van de Walle 2018)","plainTextFormattedCitation":"(Bleck and van de Walle 2018)","previouslyFormattedCitation":"(Bleck and van de Walle 2018)"},"properties":{"noteIndex":0},"schema":"https://github.com/citation-style-language/schema/raw/master/csl-citation.json"}</w:instrText>
      </w:r>
      <w:r w:rsidR="0044578A">
        <w:rPr>
          <w:lang w:val="en-US"/>
        </w:rPr>
        <w:fldChar w:fldCharType="separate"/>
      </w:r>
      <w:r w:rsidR="005145CB" w:rsidRPr="005145CB">
        <w:rPr>
          <w:noProof/>
          <w:lang w:val="en-US"/>
        </w:rPr>
        <w:t>(Bleck and van de Walle 2018)</w:t>
      </w:r>
      <w:r w:rsidR="0044578A">
        <w:rPr>
          <w:lang w:val="en-US"/>
        </w:rPr>
        <w:fldChar w:fldCharType="end"/>
      </w:r>
      <w:r w:rsidR="0044578A">
        <w:rPr>
          <w:lang w:val="en-US"/>
        </w:rPr>
        <w:t>.</w:t>
      </w:r>
      <w:ins w:id="172" w:author="Поликанов Степан Андреевич" w:date="2021-03-18T16:59:00Z">
        <w:r w:rsidR="005145CB">
          <w:rPr>
            <w:lang w:val="en-US"/>
          </w:rPr>
          <w:t xml:space="preserve"> Prominent works </w:t>
        </w:r>
      </w:ins>
      <w:ins w:id="173" w:author="Stepan Polikanov" w:date="2021-06-16T18:41:00Z">
        <w:r w:rsidR="00A166E9">
          <w:rPr>
            <w:lang w:val="en-US"/>
          </w:rPr>
          <w:t xml:space="preserve">also </w:t>
        </w:r>
      </w:ins>
      <w:ins w:id="174" w:author="Поликанов Степан Андреевич" w:date="2021-03-18T16:59:00Z">
        <w:r w:rsidR="005145CB">
          <w:rPr>
            <w:lang w:val="en-US"/>
          </w:rPr>
          <w:t>point to the much</w:t>
        </w:r>
      </w:ins>
      <w:ins w:id="175" w:author="Поликанов Степан Андреевич" w:date="2021-03-18T17:00:00Z">
        <w:r w:rsidR="005145CB">
          <w:rPr>
            <w:lang w:val="en-US"/>
          </w:rPr>
          <w:t>-</w:t>
        </w:r>
      </w:ins>
      <w:ins w:id="176" w:author="Поликанов Степан Андреевич" w:date="2021-03-18T16:59:00Z">
        <w:r w:rsidR="005145CB">
          <w:rPr>
            <w:lang w:val="en-US"/>
          </w:rPr>
          <w:t>needed differentiation</w:t>
        </w:r>
      </w:ins>
      <w:ins w:id="177" w:author="Поликанов Степан Андреевич" w:date="2021-03-18T17:00:00Z">
        <w:r w:rsidR="005145CB">
          <w:rPr>
            <w:lang w:val="en-US"/>
          </w:rPr>
          <w:t xml:space="preserve"> between dominant</w:t>
        </w:r>
      </w:ins>
      <w:ins w:id="178" w:author="Поликанов Степан Андреевич" w:date="2021-03-18T17:01:00Z">
        <w:r w:rsidR="005145CB">
          <w:rPr>
            <w:lang w:val="en-US"/>
          </w:rPr>
          <w:t xml:space="preserve">, </w:t>
        </w:r>
      </w:ins>
      <w:ins w:id="179" w:author="Поликанов Степан Андреевич" w:date="2021-03-18T17:00:00Z">
        <w:r w:rsidR="005145CB">
          <w:rPr>
            <w:lang w:val="en-US"/>
          </w:rPr>
          <w:t>single-party</w:t>
        </w:r>
      </w:ins>
      <w:ins w:id="180" w:author="Поликанов Степан Андреевич" w:date="2021-03-22T15:06:00Z">
        <w:r w:rsidR="00FB3C6B">
          <w:rPr>
            <w:lang w:val="en-US"/>
          </w:rPr>
          <w:t>,</w:t>
        </w:r>
      </w:ins>
      <w:ins w:id="181" w:author="Поликанов Степан Андреевич" w:date="2021-03-18T17:00:00Z">
        <w:r w:rsidR="005145CB">
          <w:rPr>
            <w:lang w:val="en-US"/>
          </w:rPr>
          <w:t xml:space="preserve"> </w:t>
        </w:r>
      </w:ins>
      <w:ins w:id="182" w:author="Поликанов Степан Андреевич" w:date="2021-03-18T17:01:00Z">
        <w:r w:rsidR="005145CB">
          <w:rPr>
            <w:lang w:val="en-US"/>
          </w:rPr>
          <w:t xml:space="preserve">and multiparty </w:t>
        </w:r>
      </w:ins>
      <w:ins w:id="183" w:author="Поликанов Степан Андреевич" w:date="2021-03-18T17:00:00Z">
        <w:r w:rsidR="005145CB">
          <w:rPr>
            <w:lang w:val="en-US"/>
          </w:rPr>
          <w:t xml:space="preserve">systems in researching </w:t>
        </w:r>
      </w:ins>
      <w:ins w:id="184" w:author="Поликанов Степан Андреевич" w:date="2021-03-18T17:01:00Z">
        <w:r w:rsidR="005145CB">
          <w:rPr>
            <w:lang w:val="en-US"/>
          </w:rPr>
          <w:t>the effects of elections on democratization</w:t>
        </w:r>
      </w:ins>
      <w:ins w:id="185" w:author="Поликанов Степан Андреевич" w:date="2021-03-18T17:04:00Z">
        <w:r w:rsidR="005145CB">
          <w:rPr>
            <w:lang w:val="en-US"/>
          </w:rPr>
          <w:t xml:space="preserve"> </w:t>
        </w:r>
        <w:r w:rsidR="005145CB">
          <w:rPr>
            <w:lang w:val="en-US"/>
          </w:rPr>
          <w:fldChar w:fldCharType="begin" w:fldLock="1"/>
        </w:r>
      </w:ins>
      <w:r w:rsidR="00223EF5">
        <w:rPr>
          <w:lang w:val="en-US"/>
        </w:rPr>
        <w:instrText>ADDIN CSL_CITATION {"citationItems":[{"id":"ITEM-1","itemData":{"author":[{"dropping-particle":"","family":"Bogaards","given":"Matthijs","non-dropping-particle":"","parse-names":false,"suffix":""}],"container-title":"Journal of Democracy","id":"ITEM-1","issue":"4","issued":{"date-parts":[["2013","10"]]},"page":"151-160","title":"Reexamining African Elections","type":"article-journal","volume":"24"},"uris":["http://www.mendeley.com/documents/?uuid=ae0ffeec-dfe0-351d-95bb-9faea8435bc5"]}],"mendeley":{"formattedCitation":"(Bogaards 2013)","plainTextFormattedCitation":"(Bogaards 2013)","previouslyFormattedCitation":"(Bogaards 2013)"},"properties":{"noteIndex":0},"schema":"https://github.com/citation-style-language/schema/raw/master/csl-citation.json"}</w:instrText>
      </w:r>
      <w:r w:rsidR="005145CB">
        <w:rPr>
          <w:lang w:val="en-US"/>
        </w:rPr>
        <w:fldChar w:fldCharType="separate"/>
      </w:r>
      <w:r w:rsidR="005145CB" w:rsidRPr="005145CB">
        <w:rPr>
          <w:noProof/>
          <w:lang w:val="en-US"/>
        </w:rPr>
        <w:t>(Bogaards 2013)</w:t>
      </w:r>
      <w:ins w:id="186" w:author="Поликанов Степан Андреевич" w:date="2021-03-18T17:04:00Z">
        <w:r w:rsidR="005145CB">
          <w:rPr>
            <w:lang w:val="en-US"/>
          </w:rPr>
          <w:fldChar w:fldCharType="end"/>
        </w:r>
      </w:ins>
      <w:ins w:id="187" w:author="Поликанов Степан Андреевич" w:date="2021-03-18T17:01:00Z">
        <w:r w:rsidR="005145CB">
          <w:rPr>
            <w:lang w:val="en-US"/>
          </w:rPr>
          <w:t xml:space="preserve">. </w:t>
        </w:r>
      </w:ins>
      <w:ins w:id="188" w:author="Поликанов Степан Андреевич" w:date="2021-03-18T17:03:00Z">
        <w:r w:rsidR="005145CB">
          <w:rPr>
            <w:lang w:val="en-US"/>
          </w:rPr>
          <w:t>But as far as these distincti</w:t>
        </w:r>
      </w:ins>
      <w:ins w:id="189" w:author="Поликанов Степан Андреевич" w:date="2021-03-18T17:04:00Z">
        <w:r w:rsidR="005145CB">
          <w:rPr>
            <w:lang w:val="en-US"/>
          </w:rPr>
          <w:t>ons go, the line between democratic and autocratic countries blur.</w:t>
        </w:r>
      </w:ins>
    </w:p>
    <w:p w14:paraId="5DCDC352" w14:textId="4C2B6C66" w:rsidR="006B05B9" w:rsidRDefault="004D2D2A" w:rsidP="008C63A1">
      <w:pPr>
        <w:rPr>
          <w:ins w:id="190" w:author="Поликанов Степан Андреевич" w:date="2021-04-11T08:08:00Z"/>
          <w:lang w:val="en-US"/>
        </w:rPr>
      </w:pPr>
      <w:r>
        <w:rPr>
          <w:lang w:val="en-US"/>
        </w:rPr>
        <w:t>With most of the Sub-Saharan African countries hosting regular elections, dominant party regimes are as potent as ever</w:t>
      </w:r>
      <w:r w:rsidR="000F378C">
        <w:rPr>
          <w:lang w:val="en-US"/>
        </w:rPr>
        <w:t>, with approximately half of the region’s cou</w:t>
      </w:r>
      <w:r w:rsidR="0044578A">
        <w:rPr>
          <w:lang w:val="en-US"/>
        </w:rPr>
        <w:t>n</w:t>
      </w:r>
      <w:r w:rsidR="000F378C">
        <w:rPr>
          <w:lang w:val="en-US"/>
        </w:rPr>
        <w:t xml:space="preserve">tries being dominant-party regimes </w:t>
      </w:r>
      <w:r w:rsidR="000F378C">
        <w:rPr>
          <w:lang w:val="en-US"/>
        </w:rPr>
        <w:fldChar w:fldCharType="begin" w:fldLock="1"/>
      </w:r>
      <w:r w:rsidR="000F378C">
        <w:rPr>
          <w:lang w:val="en-US"/>
        </w:rPr>
        <w:instrText>ADDIN CSL_CITATION {"citationItems":[{"id":"ITEM-1","itemData":{"DOI":"10.1093/acrefore/9780190228637.013.732","author":[{"dropping-particle":"","family":"LeBas","given":"Adrienne","non-dropping-particle":"","parse-names":false,"suffix":""}],"container-title":"Oxford Research Encyclopedia of Politics","id":"ITEM-1","issued":{"date-parts":[["2019","10","30"]]},"publisher":"Oxford University Press","title":"Political Parties and Regime Outcomes in Multiparty Africa","type":"entry-encyclopedia"},"uris":["http://www.mendeley.com/documents/?uuid=f54f0fda-eddb-3db3-8259-86f59d153b9e"]}],"mendeley":{"formattedCitation":"(LeBas 2019)","plainTextFormattedCitation":"(LeBas 2019)","previouslyFormattedCitation":"(LeBas 2019)"},"properties":{"noteIndex":0},"schema":"https://github.com/citation-style-language/schema/raw/master/csl-citation.json"}</w:instrText>
      </w:r>
      <w:r w:rsidR="000F378C">
        <w:rPr>
          <w:lang w:val="en-US"/>
        </w:rPr>
        <w:fldChar w:fldCharType="separate"/>
      </w:r>
      <w:r w:rsidR="000F378C" w:rsidRPr="000F378C">
        <w:rPr>
          <w:noProof/>
          <w:lang w:val="en-US"/>
        </w:rPr>
        <w:t>(LeBas 2019)</w:t>
      </w:r>
      <w:r w:rsidR="000F378C">
        <w:rPr>
          <w:lang w:val="en-US"/>
        </w:rPr>
        <w:fldChar w:fldCharType="end"/>
      </w:r>
      <w:r>
        <w:rPr>
          <w:lang w:val="en-US"/>
        </w:rPr>
        <w:t xml:space="preserve">. </w:t>
      </w:r>
      <w:r w:rsidR="00D915D7">
        <w:rPr>
          <w:lang w:val="en-US"/>
        </w:rPr>
        <w:t>P</w:t>
      </w:r>
      <w:r>
        <w:rPr>
          <w:lang w:val="en-US"/>
        </w:rPr>
        <w:t xml:space="preserve">arty dominance can exist in both autocratic and democratic regime settings, differing in the openness of contestation and methods deployed to maintain electoral dominance </w:t>
      </w:r>
      <w:r>
        <w:rPr>
          <w:lang w:val="en-US"/>
        </w:rPr>
        <w:fldChar w:fldCharType="begin" w:fldLock="1"/>
      </w:r>
      <w:r>
        <w:rPr>
          <w:lang w:val="en-US"/>
        </w:rPr>
        <w:instrText>ADDIN CSL_CITATION {"citationItems":[{"id":"ITEM-1","itemData":{"ISBN":"9781919895567 (Southern Africa)","abstract":"Within southern Africa, there is an observable increase in dominant party systems, in which one political party dominates over a prolonged period of time, within a democratic system with regular elections. This party system has replaced the one-party system that dominated Africa’s political landscape after the first wave of liberations in the 1950s and 1960s. This book seeks to understand this trend and its implications for southern Africa’s democracies by comparing such systems in southern Africa with others in the developing world (such as India, South Korea and Taiwan). In particular, the case of Zimbabwe stands out as a concerning example of the direction a dominant party can take: regression into authoritarianism. India, South Korea and Taiwan present alternative routes for the dominant party system. The salient question posed by this book is: Which route are Botswana, Namibia and South Africa taking? It answers by drawing conclusions to determine whether these countries are moving towards liberal democracy, authoritarianism or a road in between.","author":[{"dropping-particle":"","family":"Toit","given":"P van der P (Pierre)","non-dropping-particle":"du","parse-names":false,"suffix":""},{"dropping-particle":"","family":"Jagger","given":"Nicola","non-dropping-particle":"de","parse-names":false,"suffix":""}],"editor":[{"dropping-particle":"","family":"Toit","given":"P van der P (Pierre)","non-dropping-particle":"du","parse-names":false,"suffix":""},{"dropping-particle":"","family":"Jagger","given":"Nicola","non-dropping-particle":"de","parse-names":false,"suffix":""}],"id":"ITEM-1","issued":{"date-parts":[["2012"]]},"language":"eng","note":"Includes bibliographic references and index.","number-of-pages":"232","publisher":"UN University Press :","publisher-place":"Tokyo","title":"Friend or foe? Dominant party systems in Southern Africa: insights from the developing world","type":"book"},"uris":["http://www.mendeley.com/documents/?uuid=1224ce5e-14d6-4a33-8226-f17b55d89f54"]}],"mendeley":{"formattedCitation":"(du Toit and de Jagger 2012)","plainTextFormattedCitation":"(du Toit and de Jagger 2012)","previouslyFormattedCitation":"(du Toit and de Jagger 2012)"},"properties":{"noteIndex":0},"schema":"https://github.com/citation-style-language/schema/raw/master/csl-citation.json"}</w:instrText>
      </w:r>
      <w:r>
        <w:rPr>
          <w:lang w:val="en-US"/>
        </w:rPr>
        <w:fldChar w:fldCharType="separate"/>
      </w:r>
      <w:r w:rsidRPr="008C306D">
        <w:rPr>
          <w:noProof/>
          <w:lang w:val="en-US"/>
        </w:rPr>
        <w:t>(du Toit and de Jagger 2012)</w:t>
      </w:r>
      <w:r>
        <w:rPr>
          <w:lang w:val="en-US"/>
        </w:rPr>
        <w:fldChar w:fldCharType="end"/>
      </w:r>
      <w:r>
        <w:rPr>
          <w:lang w:val="en-US"/>
        </w:rPr>
        <w:t>. For countries with dominant party democratic regimes, or leaning towards liberal democracies, these instruments lie within the reach of the law, and electoral success is achieved through popular support</w:t>
      </w:r>
      <w:r w:rsidR="00F37FB0">
        <w:rPr>
          <w:lang w:val="en-US"/>
        </w:rPr>
        <w:t xml:space="preserve"> and strong organizational structures</w:t>
      </w:r>
      <w:ins w:id="191" w:author="Stepan Polikanov" w:date="2021-06-16T18:42:00Z">
        <w:r w:rsidR="00A166E9">
          <w:rPr>
            <w:lang w:val="en-US"/>
          </w:rPr>
          <w:t>. On the other side of the spectrum,</w:t>
        </w:r>
      </w:ins>
      <w:del w:id="192" w:author="Stepan Polikanov" w:date="2021-06-16T18:42:00Z">
        <w:r w:rsidDel="00A166E9">
          <w:rPr>
            <w:lang w:val="en-US"/>
          </w:rPr>
          <w:delText>,</w:delText>
        </w:r>
      </w:del>
      <w:r>
        <w:rPr>
          <w:lang w:val="en-US"/>
        </w:rPr>
        <w:t xml:space="preserve"> </w:t>
      </w:r>
      <w:del w:id="193" w:author="Stepan Polikanov" w:date="2021-06-16T18:42:00Z">
        <w:r w:rsidDel="00A166E9">
          <w:rPr>
            <w:lang w:val="en-US"/>
          </w:rPr>
          <w:delText xml:space="preserve">rather than </w:delText>
        </w:r>
      </w:del>
      <w:r>
        <w:rPr>
          <w:lang w:val="en-US"/>
        </w:rPr>
        <w:t>coercion, electoral fraud, and barriers to competitors</w:t>
      </w:r>
      <w:ins w:id="194" w:author="Stepan Polikanov" w:date="2021-06-16T18:42:00Z">
        <w:r w:rsidR="00A166E9">
          <w:rPr>
            <w:lang w:val="en-US"/>
          </w:rPr>
          <w:t xml:space="preserve"> are tools</w:t>
        </w:r>
      </w:ins>
      <w:r>
        <w:rPr>
          <w:lang w:val="en-US"/>
        </w:rPr>
        <w:t xml:space="preserve"> </w:t>
      </w:r>
      <w:ins w:id="195" w:author="Stepan Polikanov" w:date="2021-06-16T18:42:00Z">
        <w:r w:rsidR="00A166E9">
          <w:rPr>
            <w:lang w:val="en-US"/>
          </w:rPr>
          <w:t>for</w:t>
        </w:r>
      </w:ins>
      <w:del w:id="196" w:author="Stepan Polikanov" w:date="2021-06-16T18:42:00Z">
        <w:r w:rsidDel="00A166E9">
          <w:rPr>
            <w:lang w:val="en-US"/>
          </w:rPr>
          <w:delText>in</w:delText>
        </w:r>
      </w:del>
      <w:r>
        <w:rPr>
          <w:lang w:val="en-US"/>
        </w:rPr>
        <w:t xml:space="preserve"> dominant party authoritarian regimes, or illiberal ones </w:t>
      </w:r>
      <w:r>
        <w:rPr>
          <w:lang w:val="en-US"/>
        </w:rPr>
        <w:fldChar w:fldCharType="begin" w:fldLock="1"/>
      </w:r>
      <w:r w:rsidR="00F5219F">
        <w:rPr>
          <w:lang w:val="en-US"/>
        </w:rPr>
        <w:instrText>ADDIN CSL_CITATION {"citationItems":[{"id":"ITEM-1","itemData":{"DOI":"10.1353/jod.2002.0031","ISSN":"10455736","abstract":"Focuses on the use of representative elections in authoritarian manipulation of democracy. Implications of global democratization; Ambiguity in the distinction of liberal democracy and closed authoritarianism; Highlight on the power of election in establishing political legitimacy.","author":[{"dropping-particle":"","family":"Schedler","given":"Andreas","non-dropping-particle":"","parse-names":false,"suffix":""}],"container-title":"Journal of Democracy","id":"ITEM-1","issue":"2","issued":{"date-parts":[["2002","4"]]},"note":"Accession Number: 6751836; Schedler, Andreas; Source Info: Apr2002, Vol. 13 Issue 2, p36; Thesaurus Term: DEMOCRACY; Thesaurus Term: ELECTIONS; Thesaurus Term: AUTHORITARIANISM; Number of Pages: 15p; Illustrations: 2 Charts; Document Type: Article","page":"36-50","publisher":"Johns Hopkins University Press","title":"The menu of manipulation","type":"article-journal","volume":"13"},"uris":["http://www.mendeley.com/documents/?uuid=edd7b24c-6bfa-41d8-b2fe-968d13a9c5c9"]},{"id":"ITEM-2","itemData":{"ISBN":"9781919895567 (Southern Africa)","abstract":"Within southern Africa, there is an observable increase in dominant party systems, in which one political party dominates over a prolonged period of time, within a democratic system with regular elections. This party system has replaced the one-party system that dominated Africa’s political landscape after the first wave of liberations in the 1950s and 1960s. This book seeks to understand this trend and its implications for southern Africa’s democracies by comparing such systems in southern Africa with others in the developing world (such as India, South Korea and Taiwan). In particular, the case of Zimbabwe stands out as a concerning example of the direction a dominant party can take: regression into authoritarianism. India, South Korea and Taiwan present alternative routes for the dominant party system. The salient question posed by this book is: Which route are Botswana, Namibia and South Africa taking? It answers by drawing conclusions to determine whether these countries are moving towards liberal democracy, authoritarianism or a road in between.","author":[{"dropping-particle":"","family":"Toit","given":"P van der P (Pierre)","non-dropping-particle":"du","parse-names":false,"suffix":""},{"dropping-particle":"","family":"Jagger","given":"Nicola","non-dropping-particle":"de","parse-names":false,"suffix":""}],"editor":[{"dropping-particle":"","family":"Toit","given":"P van der P (Pierre)","non-dropping-particle":"du","parse-names":false,"suffix":""},{"dropping-particle":"","family":"Jagger","given":"Nicola","non-dropping-particle":"de","parse-names":false,"suffix":""}],"id":"ITEM-2","issued":{"date-parts":[["2012"]]},"language":"eng","note":"Includes bibliographic references and index.","number-of-pages":"232","publisher":"UN University Press :","publisher-place":"Tokyo","title":"Friend or foe? Dominant party systems in Southern Africa: insights from the developing world","type":"book"},"uris":["http://www.mendeley.com/documents/?uuid=1224ce5e-14d6-4a33-8226-f17b55d89f54"]},{"id":"ITEM-3","itemData":{"author":[{"dropping-particle":"","family":"Green","given":"Kenneth F.","non-dropping-particle":"","parse-names":false,"suffix":""}],"chapter-number":"2","container-title":"Friend or Foe? Dominant Party Systems in Southern Africa","editor":[{"dropping-particle":"","family":"Toit","given":"P van der P (Pierre)","non-dropping-particle":"du","parse-names":false,"suffix":""},{"dropping-particle":"","family":"Jagger","given":"Nicola","non-dropping-particle":"de","parse-names":false,"suffix":""}],"id":"ITEM-3","issued":{"date-parts":[["2012"]]},"page":"232","publisher":"UN University Press","publisher-place":"Tokio","title":"The political costs of privatisation: Why democratic and authoritarian dominant parties meet their doom","type":"chapter"},"uris":["http://www.mendeley.com/documents/?uuid=fc9febdb-cc73-325a-a56e-3a7be318955c"]},{"id":"ITEM-4","itemData":{"DOI":"10.1016/j.electstud.2015.10.004","ISSN":"02613794","abstract":"Although electoral malapportionment is a recurrent theme in monitoring reports on African elections, few researchers have tackled this issue. Here we theorize the meaning and broader implications of malapportionment in eight African countries with Single Member District (SMD) electoral systems. Using a new dataset on registered voters and constituency level election results, we study malapportionment's magnitude, persistence over time, and electoral consequences. The analysis reveals that patterns of apportionment institutionalized in the pre-1990 era established a long-lasting bias in favor of rural voters. This \"rural bias\" has been strikingly stable in the post-1990 era, even where the ancien regime has been voted out of power. These findings underscore the importance of the urban-rural distinction in explaining electoral outcomes in Africa.","author":[{"dropping-particle":"","family":"Boone","given":"Catherine","non-dropping-particle":"","parse-names":false,"suffix":""},{"dropping-particle":"","family":"Wahman","given":"Michael","non-dropping-particle":"","parse-names":false,"suffix":""}],"container-title":"Electoral Studies","id":"ITEM-4","issued":{"date-parts":[["2015","12","1"]]},"page":"335-346","publisher":"Elsevier Ltd","title":"Rural bias in African electoral systems: Legacies of unequal representation in African democracies","type":"article-journal","volume":"40"},"uris":["http://www.mendeley.com/documents/?uuid=c58db7e1-2346-3521-906b-c03f7aa5234a"]}],"mendeley":{"formattedCitation":"(Boone and Wahman 2015; Green 2012; Schedler 2002; du Toit and de Jagger 2012)","plainTextFormattedCitation":"(Boone and Wahman 2015; Green 2012; Schedler 2002; du Toit and de Jagger 2012)","previouslyFormattedCitation":"(Boone and Wahman 2015; Green 2012; Schedler 2002; du Toit and de Jagger 2012)"},"properties":{"noteIndex":0},"schema":"https://github.com/citation-style-language/schema/raw/master/csl-citation.json"}</w:instrText>
      </w:r>
      <w:r>
        <w:rPr>
          <w:lang w:val="en-US"/>
        </w:rPr>
        <w:fldChar w:fldCharType="separate"/>
      </w:r>
      <w:r w:rsidR="00F5219F" w:rsidRPr="00F5219F">
        <w:rPr>
          <w:noProof/>
          <w:lang w:val="en-US"/>
        </w:rPr>
        <w:t>(Boone and Wahman 2015; Green 2012; Schedler 2002; du Toit and de Jagger 2012)</w:t>
      </w:r>
      <w:r>
        <w:rPr>
          <w:lang w:val="en-US"/>
        </w:rPr>
        <w:fldChar w:fldCharType="end"/>
      </w:r>
      <w:r>
        <w:rPr>
          <w:lang w:val="en-US"/>
        </w:rPr>
        <w:t xml:space="preserve">. </w:t>
      </w:r>
      <w:ins w:id="197" w:author="Поликанов Степан Андреевич" w:date="2021-03-18T17:05:00Z">
        <w:r w:rsidR="005145CB">
          <w:rPr>
            <w:lang w:val="en-US"/>
          </w:rPr>
          <w:t xml:space="preserve">We argue that democratic dominant party regimes present a serious challenge to our understanding </w:t>
        </w:r>
      </w:ins>
      <w:ins w:id="198" w:author="Поликанов Степан Андреевич" w:date="2021-03-18T17:06:00Z">
        <w:r w:rsidR="005145CB">
          <w:rPr>
            <w:lang w:val="en-US"/>
          </w:rPr>
          <w:t>of the relationship between regimes and party systems</w:t>
        </w:r>
      </w:ins>
      <w:ins w:id="199" w:author="Поликанов Степан Андреевич" w:date="2021-03-18T17:07:00Z">
        <w:r w:rsidR="005145CB">
          <w:rPr>
            <w:lang w:val="en-US"/>
          </w:rPr>
          <w:t>, especially in sub-Saharan Africa,</w:t>
        </w:r>
      </w:ins>
      <w:ins w:id="200" w:author="Поликанов Степан Андреевич" w:date="2021-03-18T17:06:00Z">
        <w:r w:rsidR="005145CB">
          <w:rPr>
            <w:lang w:val="en-US"/>
          </w:rPr>
          <w:t xml:space="preserve"> as they combine </w:t>
        </w:r>
      </w:ins>
      <w:ins w:id="201" w:author="Поликанов Степан Андреевич" w:date="2021-03-18T17:07:00Z">
        <w:r w:rsidR="005145CB">
          <w:rPr>
            <w:lang w:val="en-US"/>
          </w:rPr>
          <w:t xml:space="preserve">qualities of autocracies, </w:t>
        </w:r>
        <w:r w:rsidR="005145CB" w:rsidRPr="005145CB">
          <w:rPr>
            <w:lang w:val="en-US"/>
          </w:rPr>
          <w:t xml:space="preserve">mainly, </w:t>
        </w:r>
      </w:ins>
      <w:ins w:id="202" w:author="Поликанов Степан Андреевич" w:date="2021-03-18T17:08:00Z">
        <w:r w:rsidR="005145CB">
          <w:rPr>
            <w:lang w:val="en-US"/>
          </w:rPr>
          <w:t>aspects of n</w:t>
        </w:r>
        <w:r w:rsidR="005145CB" w:rsidRPr="007A44CD">
          <w:rPr>
            <w:lang w:val="en-US"/>
          </w:rPr>
          <w:t>eopatrimonialism</w:t>
        </w:r>
        <w:r w:rsidR="005145CB">
          <w:rPr>
            <w:lang w:val="en-US"/>
          </w:rPr>
          <w:t xml:space="preserve"> and control over elections, with democratic ones, such as freedom</w:t>
        </w:r>
      </w:ins>
      <w:ins w:id="203" w:author="Поликанов Степан Андреевич" w:date="2021-03-18T17:09:00Z">
        <w:r w:rsidR="005145CB">
          <w:rPr>
            <w:lang w:val="en-US"/>
          </w:rPr>
          <w:t xml:space="preserve"> of speech, government accountability, and others. </w:t>
        </w:r>
      </w:ins>
    </w:p>
    <w:p w14:paraId="772504C3" w14:textId="71DED18D" w:rsidR="008D5B21" w:rsidRPr="004B5369" w:rsidDel="004342F1" w:rsidRDefault="008D5B21" w:rsidP="008C63A1">
      <w:pPr>
        <w:rPr>
          <w:del w:id="204" w:author="Поликанов Степан Андреевич" w:date="2021-04-12T15:55:00Z"/>
          <w:lang w:val="en-GB"/>
          <w:rPrChange w:id="205" w:author="Поликанов Степан Андреевич" w:date="2021-04-12T14:58:00Z">
            <w:rPr>
              <w:del w:id="206" w:author="Поликанов Степан Андреевич" w:date="2021-04-12T15:55:00Z"/>
              <w:lang w:val="en-US"/>
            </w:rPr>
          </w:rPrChange>
        </w:rPr>
      </w:pPr>
    </w:p>
    <w:p w14:paraId="4C3FC8CB" w14:textId="6E9AF0D0" w:rsidR="00422218" w:rsidRPr="00D1509A" w:rsidRDefault="004D2D2A" w:rsidP="00461417">
      <w:pPr>
        <w:rPr>
          <w:lang w:val="en-US"/>
        </w:rPr>
      </w:pPr>
      <w:r>
        <w:rPr>
          <w:lang w:val="en-US"/>
        </w:rPr>
        <w:t>Furthermore, a</w:t>
      </w:r>
      <w:r w:rsidR="00526148">
        <w:rPr>
          <w:lang w:val="en-US"/>
        </w:rPr>
        <w:t xml:space="preserve"> cluster of three countries s</w:t>
      </w:r>
      <w:r w:rsidR="008C63A1">
        <w:rPr>
          <w:lang w:val="en-US"/>
        </w:rPr>
        <w:t>tands</w:t>
      </w:r>
      <w:r w:rsidR="00526148">
        <w:rPr>
          <w:lang w:val="en-US"/>
        </w:rPr>
        <w:t xml:space="preserve"> out: Botswana, South Africa and Namibia</w:t>
      </w:r>
      <w:r w:rsidR="000F378C">
        <w:rPr>
          <w:lang w:val="en-US"/>
        </w:rPr>
        <w:t xml:space="preserve"> </w:t>
      </w:r>
      <w:r w:rsidR="000F378C">
        <w:rPr>
          <w:lang w:val="en-US"/>
        </w:rPr>
        <w:fldChar w:fldCharType="begin" w:fldLock="1"/>
      </w:r>
      <w:r w:rsidR="00F5219F">
        <w:rPr>
          <w:lang w:val="en-US"/>
        </w:rPr>
        <w:instrText>ADDIN CSL_CITATION {"citationItems":[{"id":"ITEM-1","itemData":{"DOI":"10.1093/acrefore/9780190228637.013.732","author":[{"dropping-particle":"","family":"LeBas","given":"Adrienne","non-dropping-particle":"","parse-names":false,"suffix":""}],"container-title":"Oxford Research Encyclopedia of Politics","id":"ITEM-1","issued":{"date-parts":[["2019","10","30"]]},"publisher":"Oxford University Press","title":"Political Parties and Regime Outcomes in Multiparty Africa","type":"entry-encyclopedia"},"uris":["http://www.mendeley.com/documents/?uuid=f54f0fda-eddb-3db3-8259-86f59d153b9e"]}],"mendeley":{"formattedCitation":"(LeBas 2019)","plainTextFormattedCitation":"(LeBas 2019)","previouslyFormattedCitation":"(LeBas 2019)"},"properties":{"noteIndex":0},"schema":"https://github.com/citation-style-language/schema/raw/master/csl-citation.json"}</w:instrText>
      </w:r>
      <w:r w:rsidR="000F378C">
        <w:rPr>
          <w:lang w:val="en-US"/>
        </w:rPr>
        <w:fldChar w:fldCharType="separate"/>
      </w:r>
      <w:r w:rsidR="000F378C" w:rsidRPr="000F378C">
        <w:rPr>
          <w:noProof/>
          <w:lang w:val="en-US"/>
        </w:rPr>
        <w:t>(LeBas 2019)</w:t>
      </w:r>
      <w:r w:rsidR="000F378C">
        <w:rPr>
          <w:lang w:val="en-US"/>
        </w:rPr>
        <w:fldChar w:fldCharType="end"/>
      </w:r>
      <w:r w:rsidR="00526148">
        <w:rPr>
          <w:lang w:val="en-US"/>
        </w:rPr>
        <w:t xml:space="preserve">. </w:t>
      </w:r>
      <w:del w:id="207" w:author="Поликанов Степан Андреевич" w:date="2021-03-18T17:09:00Z">
        <w:r w:rsidR="00526148" w:rsidDel="005145CB">
          <w:rPr>
            <w:lang w:val="en-US"/>
          </w:rPr>
          <w:delText xml:space="preserve">Despite </w:delText>
        </w:r>
      </w:del>
      <w:ins w:id="208" w:author="Поликанов Степан Андреевич" w:date="2021-03-18T17:09:00Z">
        <w:r w:rsidR="005145CB">
          <w:rPr>
            <w:lang w:val="en-US"/>
          </w:rPr>
          <w:t xml:space="preserve">Although they </w:t>
        </w:r>
      </w:ins>
      <w:r w:rsidR="00526148">
        <w:rPr>
          <w:lang w:val="en-US"/>
        </w:rPr>
        <w:t>hav</w:t>
      </w:r>
      <w:ins w:id="209" w:author="Поликанов Степан Андреевич" w:date="2021-03-18T17:09:00Z">
        <w:r w:rsidR="005145CB">
          <w:rPr>
            <w:lang w:val="en-US"/>
          </w:rPr>
          <w:t>e</w:t>
        </w:r>
      </w:ins>
      <w:del w:id="210" w:author="Поликанов Степан Андреевич" w:date="2021-03-18T17:09:00Z">
        <w:r w:rsidR="00526148" w:rsidDel="005145CB">
          <w:rPr>
            <w:lang w:val="en-US"/>
          </w:rPr>
          <w:delText>ing</w:delText>
        </w:r>
      </w:del>
      <w:r w:rsidR="00526148">
        <w:rPr>
          <w:lang w:val="en-US"/>
        </w:rPr>
        <w:t xml:space="preserve"> </w:t>
      </w:r>
      <w:del w:id="211" w:author="Поликанов Степан Андреевич" w:date="2021-03-18T17:10:00Z">
        <w:r w:rsidR="00526148" w:rsidDel="005145CB">
          <w:rPr>
            <w:lang w:val="en-US"/>
          </w:rPr>
          <w:delText xml:space="preserve">their </w:delText>
        </w:r>
      </w:del>
      <w:ins w:id="212" w:author="Поликанов Степан Андреевич" w:date="2021-03-18T17:10:00Z">
        <w:r w:rsidR="005145CB">
          <w:rPr>
            <w:lang w:val="en-US"/>
          </w:rPr>
          <w:t xml:space="preserve">historical, institutional and political </w:t>
        </w:r>
      </w:ins>
      <w:r w:rsidR="00526148">
        <w:rPr>
          <w:lang w:val="en-US"/>
        </w:rPr>
        <w:t xml:space="preserve">differences, these countries all have something in common: despite satisfying all other criteria for being democratic, </w:t>
      </w:r>
      <w:r w:rsidR="00684D45">
        <w:rPr>
          <w:lang w:val="en-US"/>
        </w:rPr>
        <w:t>they are yet to pass Huntington’s two</w:t>
      </w:r>
      <w:r w:rsidR="00CC6B67">
        <w:rPr>
          <w:lang w:val="en-US"/>
        </w:rPr>
        <w:t>-</w:t>
      </w:r>
      <w:r w:rsidR="00684D45">
        <w:rPr>
          <w:lang w:val="en-US"/>
        </w:rPr>
        <w:t>turnover test</w:t>
      </w:r>
      <w:del w:id="213" w:author="Поликанов Степан Андреевич" w:date="2021-03-18T17:10:00Z">
        <w:r w:rsidR="00684D45" w:rsidDel="005145CB">
          <w:rPr>
            <w:lang w:val="en-US"/>
          </w:rPr>
          <w:delText>,</w:delText>
        </w:r>
      </w:del>
      <w:r w:rsidR="00684D45">
        <w:rPr>
          <w:lang w:val="en-US"/>
        </w:rPr>
        <w:t xml:space="preserve"> or </w:t>
      </w:r>
      <w:ins w:id="214" w:author="Поликанов Степан Андреевич" w:date="2021-03-18T17:10:00Z">
        <w:r w:rsidR="005145CB">
          <w:rPr>
            <w:lang w:val="en-US"/>
          </w:rPr>
          <w:t xml:space="preserve">have </w:t>
        </w:r>
      </w:ins>
      <w:r w:rsidR="00684D45">
        <w:rPr>
          <w:lang w:val="en-US"/>
        </w:rPr>
        <w:t>any turnovers for that matter</w:t>
      </w:r>
      <w:r w:rsidR="00A80A74">
        <w:rPr>
          <w:lang w:val="en-US"/>
        </w:rPr>
        <w:t xml:space="preserve"> </w:t>
      </w:r>
      <w:r w:rsidR="00A80A74">
        <w:rPr>
          <w:lang w:val="en-US"/>
        </w:rPr>
        <w:fldChar w:fldCharType="begin" w:fldLock="1"/>
      </w:r>
      <w:r w:rsidR="00FC2E99">
        <w:rPr>
          <w:lang w:val="en-US"/>
        </w:rPr>
        <w:instrText>ADDIN CSL_CITATION {"citationItems":[{"id":"ITEM-1","itemData":{"ISBN":"9780806125169","author":[{"dropping-particle":"","family":"Huntington","given":"S P","non-dropping-particle":"","parse-names":false,"suffix":""}],"collection-title":"Julian J. Rothbaum distinguished lecture series","id":"ITEM-1","issued":{"date-parts":[["1993"]]},"publisher":"University of Oklahoma Press","title":"The Third Wave: Democratization in the Late Twentieth Century","type":"book"},"uris":["http://www.mendeley.com/documents/?uuid=e1f5e562-0589-48cc-a5f6-56b72030ff4e"]},{"id":"ITEM-2","itemData":{"author":[{"dropping-particle":"","family":"Mukhara","given":"Clive Sello","non-dropping-particle":"","parse-names":false,"suffix":""}],"id":"ITEM-2","issued":{"date-parts":[["2004"]]},"publisher":"Stellenbosch University","publisher-place":"Stellenbosch","title":"Democratic consolidation: A comparative study of Botswana and South Africa Which is the most consolidated and why?","type":"thesis"},"uris":["http://www.mendeley.com/documents/?uuid=d5e651c3-cfa5-3110-9029-8e800810f107"]}],"mendeley":{"formattedCitation":"(Huntington 1993; Mukhara 2004)","plainTextFormattedCitation":"(Huntington 1993; Mukhara 2004)","previouslyFormattedCitation":"(Huntington 1993; Mukhara 2004)"},"properties":{"noteIndex":0},"schema":"https://github.com/citation-style-language/schema/raw/master/csl-citation.json"}</w:instrText>
      </w:r>
      <w:r w:rsidR="00A80A74">
        <w:rPr>
          <w:lang w:val="en-US"/>
        </w:rPr>
        <w:fldChar w:fldCharType="separate"/>
      </w:r>
      <w:r w:rsidR="00FC2E99" w:rsidRPr="00FC2E99">
        <w:rPr>
          <w:noProof/>
          <w:lang w:val="en-US"/>
        </w:rPr>
        <w:t>(Huntington 1993; Mukhara 2004)</w:t>
      </w:r>
      <w:r w:rsidR="00A80A74">
        <w:rPr>
          <w:lang w:val="en-US"/>
        </w:rPr>
        <w:fldChar w:fldCharType="end"/>
      </w:r>
      <w:r w:rsidR="000F378C">
        <w:rPr>
          <w:lang w:val="en-US"/>
        </w:rPr>
        <w:t>.</w:t>
      </w:r>
      <w:r w:rsidR="001A5E4F">
        <w:rPr>
          <w:lang w:val="en-US"/>
        </w:rPr>
        <w:t xml:space="preserve"> This is </w:t>
      </w:r>
      <w:r w:rsidR="001A5E4F" w:rsidRPr="00CC6B67">
        <w:rPr>
          <w:i/>
          <w:lang w:val="en-US"/>
        </w:rPr>
        <w:t>problematic</w:t>
      </w:r>
      <w:r w:rsidR="001A5E4F">
        <w:rPr>
          <w:lang w:val="en-US"/>
        </w:rPr>
        <w:t xml:space="preserve"> because </w:t>
      </w:r>
      <w:r w:rsidR="005843FB">
        <w:rPr>
          <w:lang w:val="en-US"/>
        </w:rPr>
        <w:t xml:space="preserve">as this position has been described as a sort of in-between democracy and authoritarianism, it is not clear what factors may </w:t>
      </w:r>
      <w:r w:rsidR="00CC6B67">
        <w:rPr>
          <w:lang w:val="en-US"/>
        </w:rPr>
        <w:t>affect</w:t>
      </w:r>
      <w:r w:rsidR="005843FB">
        <w:rPr>
          <w:lang w:val="en-US"/>
        </w:rPr>
        <w:t xml:space="preserve"> either these regimes descending into authoritarianism </w:t>
      </w:r>
      <w:ins w:id="215" w:author="Stepan Polikanov" w:date="2021-06-16T18:43:00Z">
        <w:r w:rsidR="00A166E9" w:rsidRPr="008C306D">
          <w:rPr>
            <w:noProof/>
            <w:lang w:val="en-US"/>
          </w:rPr>
          <w:t>(</w:t>
        </w:r>
      </w:ins>
      <w:r w:rsidR="005843FB">
        <w:rPr>
          <w:lang w:val="en-US"/>
        </w:rPr>
        <w:t>like Zimbabwe</w:t>
      </w:r>
      <w:ins w:id="216" w:author="Stepan Polikanov" w:date="2021-06-16T18:43:00Z">
        <w:r w:rsidR="00A166E9" w:rsidRPr="008C306D">
          <w:rPr>
            <w:noProof/>
            <w:lang w:val="en-US"/>
          </w:rPr>
          <w:t>)</w:t>
        </w:r>
      </w:ins>
      <w:r w:rsidR="005843FB">
        <w:rPr>
          <w:lang w:val="en-US"/>
        </w:rPr>
        <w:t xml:space="preserve"> or becoming full democracies </w:t>
      </w:r>
      <w:r w:rsidR="00A80A74">
        <w:rPr>
          <w:lang w:val="en-US"/>
        </w:rPr>
        <w:fldChar w:fldCharType="begin" w:fldLock="1"/>
      </w:r>
      <w:r w:rsidR="00024A86">
        <w:rPr>
          <w:lang w:val="en-US"/>
        </w:rPr>
        <w:instrText>ADDIN CSL_CITATION {"citationItems":[{"id":"ITEM-1","itemData":{"ISBN":"9781919895567 (Southern Africa)","abstract":"Within southern Africa, there is an observable increase in dominant party systems, in which one political party dominates over a prolonged period of time, within a democratic system with regular elections. This party system has replaced the one-party system that dominated Africa’s political landscape after the first wave of liberations in the 1950s and 1960s. This book seeks to understand this trend and its implications for southern Africa’s democracies by comparing such systems in southern Africa with others in the developing world (such as India, South Korea and Taiwan). In particular, the case of Zimbabwe stands out as a concerning example of the direction a dominant party can take: regression into authoritarianism. India, South Korea and Taiwan present alternative routes for the dominant party system. The salient question posed by this book is: Which route are Botswana, Namibia and South Africa taking? It answers by drawing conclusions to determine whether these countries are moving towards liberal democracy, authoritarianism or a road in between.","author":[{"dropping-particle":"","family":"Toit","given":"P van der P (Pierre)","non-dropping-particle":"du","parse-names":false,"suffix":""},{"dropping-particle":"","family":"Jagger","given":"Nicola","non-dropping-particle":"de","parse-names":false,"suffix":""}],"editor":[{"dropping-particle":"","family":"Toit","given":"P van der P (Pierre)","non-dropping-particle":"du","parse-names":false,"suffix":""},{"dropping-particle":"","family":"Jagger","given":"Nicola","non-dropping-particle":"de","parse-names":false,"suffix":""}],"id":"ITEM-1","issued":{"date-parts":[["2012"]]},"language":"eng","note":"Includes bibliographic references and index.","number-of-pages":"232","publisher":"UN University Press :","publisher-place":"Tokyo","title":"Friend or foe? Dominant party systems in Southern Africa: insights from the developing world","type":"book"},"uris":["http://www.mendeley.com/documents/?uuid=1224ce5e-14d6-4a33-8226-f17b55d89f54"]}],"mendeley":{"formattedCitation":"(du Toit and de Jagger 2012)","plainTextFormattedCitation":"(du Toit and de Jagger 2012)","previouslyFormattedCitation":"(du Toit and de Jagger 2012)"},"properties":{"noteIndex":0},"schema":"https://github.com/citation-style-language/schema/raw/master/csl-citation.json"}</w:instrText>
      </w:r>
      <w:r w:rsidR="00A80A74">
        <w:rPr>
          <w:lang w:val="en-US"/>
        </w:rPr>
        <w:fldChar w:fldCharType="separate"/>
      </w:r>
      <w:r w:rsidR="008C306D" w:rsidRPr="008C306D">
        <w:rPr>
          <w:noProof/>
          <w:lang w:val="en-US"/>
        </w:rPr>
        <w:t>(du Toit and de Jagger 2012)</w:t>
      </w:r>
      <w:r w:rsidR="00A80A74">
        <w:rPr>
          <w:lang w:val="en-US"/>
        </w:rPr>
        <w:fldChar w:fldCharType="end"/>
      </w:r>
      <w:r w:rsidR="005843FB">
        <w:rPr>
          <w:lang w:val="en-US"/>
        </w:rPr>
        <w:t>.</w:t>
      </w:r>
      <w:r w:rsidR="00CC6B67">
        <w:rPr>
          <w:lang w:val="en-US"/>
        </w:rPr>
        <w:t xml:space="preserve"> </w:t>
      </w:r>
      <w:r w:rsidR="00CC6B67" w:rsidRPr="00CC6B67">
        <w:rPr>
          <w:i/>
          <w:lang w:val="en-US"/>
        </w:rPr>
        <w:t xml:space="preserve">The research question </w:t>
      </w:r>
      <w:r w:rsidR="00CC6B67">
        <w:rPr>
          <w:lang w:val="en-US"/>
        </w:rPr>
        <w:t xml:space="preserve">we are </w:t>
      </w:r>
      <w:del w:id="217" w:author="Поликанов Степан Андреевич" w:date="2021-04-11T07:13:00Z">
        <w:r w:rsidR="00CC6B67" w:rsidDel="000A7F93">
          <w:rPr>
            <w:lang w:val="en-US"/>
          </w:rPr>
          <w:delText xml:space="preserve">trying </w:delText>
        </w:r>
      </w:del>
      <w:ins w:id="218" w:author="Поликанов Степан Андреевич" w:date="2021-04-11T07:13:00Z">
        <w:r w:rsidR="000A7F93">
          <w:rPr>
            <w:lang w:val="en-US"/>
          </w:rPr>
          <w:t xml:space="preserve">going </w:t>
        </w:r>
      </w:ins>
      <w:r w:rsidR="00CC6B67">
        <w:rPr>
          <w:lang w:val="en-US"/>
        </w:rPr>
        <w:t>to answer</w:t>
      </w:r>
      <w:r w:rsidR="00F37FB0">
        <w:rPr>
          <w:lang w:val="en-US"/>
        </w:rPr>
        <w:t xml:space="preserve"> therefore</w:t>
      </w:r>
      <w:r w:rsidR="00CC6B67">
        <w:rPr>
          <w:lang w:val="en-US"/>
        </w:rPr>
        <w:t xml:space="preserve"> is “What are some of the factors that allow a </w:t>
      </w:r>
      <w:r w:rsidR="00CC6B67">
        <w:rPr>
          <w:lang w:val="en-US"/>
        </w:rPr>
        <w:lastRenderedPageBreak/>
        <w:t>regime to stay democratic, yet dominated by a single political party?”</w:t>
      </w:r>
      <w:r w:rsidR="00CC6B67" w:rsidRPr="00CC6B67">
        <w:rPr>
          <w:lang w:val="en-US"/>
        </w:rPr>
        <w:t>.</w:t>
      </w:r>
      <w:r w:rsidR="00CC6B67">
        <w:rPr>
          <w:lang w:val="en-US"/>
        </w:rPr>
        <w:t xml:space="preserve"> </w:t>
      </w:r>
      <w:ins w:id="219" w:author="Поликанов Степан Андреевич" w:date="2021-04-11T08:03:00Z">
        <w:del w:id="220" w:author="Stepan Polikanov" w:date="2021-05-15T13:25:00Z">
          <w:r w:rsidR="00760284" w:rsidDel="002E73F1">
            <w:rPr>
              <w:lang w:val="en-US"/>
            </w:rPr>
            <w:delText xml:space="preserve">This work </w:delText>
          </w:r>
          <w:r w:rsidR="00760284" w:rsidRPr="0067464E" w:rsidDel="002E73F1">
            <w:rPr>
              <w:i/>
              <w:lang w:val="en-US"/>
              <w:rPrChange w:id="221" w:author="Поликанов Степан Андреевич" w:date="2021-04-12T13:38:00Z">
                <w:rPr>
                  <w:lang w:val="en-US"/>
                </w:rPr>
              </w:rPrChange>
            </w:rPr>
            <w:delText>aims</w:delText>
          </w:r>
          <w:r w:rsidR="00760284" w:rsidDel="002E73F1">
            <w:rPr>
              <w:lang w:val="en-US"/>
            </w:rPr>
            <w:delText xml:space="preserve"> to identify</w:delText>
          </w:r>
        </w:del>
      </w:ins>
      <w:ins w:id="222" w:author="Поликанов Степан Андреевич" w:date="2021-04-11T08:05:00Z">
        <w:del w:id="223" w:author="Stepan Polikanov" w:date="2021-05-15T13:25:00Z">
          <w:r w:rsidR="00760284" w:rsidDel="002E73F1">
            <w:rPr>
              <w:lang w:val="en-US"/>
            </w:rPr>
            <w:delText xml:space="preserve"> the most potent </w:delText>
          </w:r>
        </w:del>
      </w:ins>
      <w:ins w:id="224" w:author="Поликанов Степан Андреевич" w:date="2021-04-11T08:04:00Z">
        <w:del w:id="225" w:author="Stepan Polikanov" w:date="2021-05-15T13:25:00Z">
          <w:r w:rsidR="00760284" w:rsidDel="002E73F1">
            <w:rPr>
              <w:lang w:val="en-US"/>
            </w:rPr>
            <w:delText>facto</w:delText>
          </w:r>
        </w:del>
      </w:ins>
      <w:ins w:id="226" w:author="Поликанов Степан Андреевич" w:date="2021-04-11T08:05:00Z">
        <w:del w:id="227" w:author="Stepan Polikanov" w:date="2021-05-15T13:25:00Z">
          <w:r w:rsidR="00760284" w:rsidDel="002E73F1">
            <w:rPr>
              <w:lang w:val="en-US"/>
            </w:rPr>
            <w:delText xml:space="preserve">rs </w:delText>
          </w:r>
        </w:del>
      </w:ins>
      <w:ins w:id="228" w:author="Поликанов Степан Андреевич" w:date="2021-04-11T08:06:00Z">
        <w:del w:id="229" w:author="Stepan Polikanov" w:date="2021-05-15T13:25:00Z">
          <w:r w:rsidR="00760284" w:rsidDel="002E73F1">
            <w:rPr>
              <w:lang w:val="en-US"/>
            </w:rPr>
            <w:delText>influencing</w:delText>
          </w:r>
        </w:del>
      </w:ins>
      <w:ins w:id="230" w:author="Поликанов Степан Андреевич" w:date="2021-04-11T08:05:00Z">
        <w:del w:id="231" w:author="Stepan Polikanov" w:date="2021-05-15T13:25:00Z">
          <w:r w:rsidR="00760284" w:rsidDel="002E73F1">
            <w:rPr>
              <w:lang w:val="en-US"/>
            </w:rPr>
            <w:delText xml:space="preserve"> this </w:delText>
          </w:r>
        </w:del>
      </w:ins>
      <w:ins w:id="232" w:author="Поликанов Степан Андреевич" w:date="2021-04-11T08:06:00Z">
        <w:del w:id="233" w:author="Stepan Polikanov" w:date="2021-05-15T13:25:00Z">
          <w:r w:rsidR="00760284" w:rsidDel="002E73F1">
            <w:rPr>
              <w:lang w:val="en-US"/>
            </w:rPr>
            <w:delText>balance</w:delText>
          </w:r>
        </w:del>
      </w:ins>
      <w:ins w:id="234" w:author="Stepan Polikanov" w:date="2021-05-26T13:40:00Z">
        <w:r w:rsidR="00A97F1D">
          <w:rPr>
            <w:lang w:val="en-US"/>
          </w:rPr>
          <w:t xml:space="preserve">Our </w:t>
        </w:r>
        <w:r w:rsidR="00A97F1D" w:rsidRPr="00A97F1D">
          <w:rPr>
            <w:i/>
            <w:lang w:val="en-US"/>
            <w:rPrChange w:id="235" w:author="Stepan Polikanov" w:date="2021-05-26T13:40:00Z">
              <w:rPr>
                <w:lang w:val="en-US"/>
              </w:rPr>
            </w:rPrChange>
          </w:rPr>
          <w:t xml:space="preserve">goal </w:t>
        </w:r>
        <w:r w:rsidR="00A97F1D">
          <w:rPr>
            <w:lang w:val="en-US"/>
          </w:rPr>
          <w:t xml:space="preserve">is to </w:t>
        </w:r>
      </w:ins>
      <w:ins w:id="236" w:author="Stepan Polikanov" w:date="2021-06-16T18:43:00Z">
        <w:r w:rsidR="00A166E9">
          <w:rPr>
            <w:lang w:val="en-US"/>
          </w:rPr>
          <w:t>i</w:t>
        </w:r>
      </w:ins>
      <w:ins w:id="237" w:author="Stepan Polikanov" w:date="2021-05-15T13:25:00Z">
        <w:r w:rsidR="002E73F1">
          <w:rPr>
            <w:lang w:val="en-US"/>
          </w:rPr>
          <w:t>dentify the relationship between political regime</w:t>
        </w:r>
      </w:ins>
      <w:ins w:id="238" w:author="Stepan Polikanov" w:date="2021-06-16T18:43:00Z">
        <w:r w:rsidR="00A166E9">
          <w:rPr>
            <w:lang w:val="en-US"/>
          </w:rPr>
          <w:t>s</w:t>
        </w:r>
      </w:ins>
      <w:ins w:id="239" w:author="Stepan Polikanov" w:date="2021-05-15T13:25:00Z">
        <w:r w:rsidR="002E73F1">
          <w:rPr>
            <w:lang w:val="en-US"/>
          </w:rPr>
          <w:t xml:space="preserve"> and s</w:t>
        </w:r>
      </w:ins>
      <w:ins w:id="240" w:author="Stepan Polikanov" w:date="2021-05-15T13:26:00Z">
        <w:r w:rsidR="002E73F1">
          <w:rPr>
            <w:lang w:val="en-US"/>
          </w:rPr>
          <w:t>ingle-party dominance in sub-Saharan Africa</w:t>
        </w:r>
      </w:ins>
      <w:ins w:id="241" w:author="Поликанов Степан Андреевич" w:date="2021-04-11T08:06:00Z">
        <w:r w:rsidR="00760284">
          <w:rPr>
            <w:lang w:val="en-US"/>
          </w:rPr>
          <w:t>.</w:t>
        </w:r>
      </w:ins>
    </w:p>
    <w:p w14:paraId="3BE59241" w14:textId="21D1A607" w:rsidR="00CC6B67" w:rsidRDefault="000F378C" w:rsidP="00461417">
      <w:pPr>
        <w:rPr>
          <w:ins w:id="242" w:author="Поликанов Степан Андреевич" w:date="2021-04-12T16:38:00Z"/>
          <w:lang w:val="en-US"/>
        </w:rPr>
      </w:pPr>
      <w:del w:id="243" w:author="Поликанов Степан Андреевич" w:date="2021-04-12T13:38:00Z">
        <w:r w:rsidRPr="0067464E" w:rsidDel="0067464E">
          <w:rPr>
            <w:i/>
            <w:lang w:val="en-US"/>
            <w:rPrChange w:id="244" w:author="Поликанов Степан Андреевич" w:date="2021-04-12T13:38:00Z">
              <w:rPr>
                <w:lang w:val="en-US"/>
              </w:rPr>
            </w:rPrChange>
          </w:rPr>
          <w:delText>In this work,</w:delText>
        </w:r>
      </w:del>
      <w:ins w:id="245" w:author="Поликанов Степан Андреевич" w:date="2021-04-12T13:38:00Z">
        <w:r w:rsidR="0067464E" w:rsidRPr="0067464E">
          <w:rPr>
            <w:i/>
            <w:lang w:val="en-US"/>
            <w:rPrChange w:id="246" w:author="Поликанов Степан Андреевич" w:date="2021-04-12T13:38:00Z">
              <w:rPr>
                <w:lang w:val="en-US"/>
              </w:rPr>
            </w:rPrChange>
          </w:rPr>
          <w:t>T</w:t>
        </w:r>
      </w:ins>
      <w:del w:id="247" w:author="Поликанов Степан Андреевич" w:date="2021-04-12T13:38:00Z">
        <w:r w:rsidDel="0067464E">
          <w:rPr>
            <w:lang w:val="en-US"/>
          </w:rPr>
          <w:delText xml:space="preserve"> </w:delText>
        </w:r>
        <w:r w:rsidRPr="00CC6B67" w:rsidDel="0067464E">
          <w:rPr>
            <w:i/>
            <w:lang w:val="en-US"/>
          </w:rPr>
          <w:delText>t</w:delText>
        </w:r>
      </w:del>
      <w:r w:rsidRPr="00CC6B67">
        <w:rPr>
          <w:i/>
          <w:lang w:val="en-US"/>
        </w:rPr>
        <w:t>he subject of research</w:t>
      </w:r>
      <w:r>
        <w:rPr>
          <w:lang w:val="en-US"/>
        </w:rPr>
        <w:t xml:space="preserve"> </w:t>
      </w:r>
      <w:ins w:id="248" w:author="Stepan Polikanov" w:date="2021-06-16T18:45:00Z">
        <w:r w:rsidR="00A166E9">
          <w:rPr>
            <w:lang w:val="en-US"/>
          </w:rPr>
          <w:t>is</w:t>
        </w:r>
      </w:ins>
      <w:ins w:id="249" w:author="Поликанов Степан Андреевич" w:date="2021-04-11T07:12:00Z">
        <w:del w:id="250" w:author="Stepan Polikanov" w:date="2021-06-16T18:45:00Z">
          <w:r w:rsidR="000A7F93" w:rsidDel="00A166E9">
            <w:rPr>
              <w:lang w:val="en-US"/>
            </w:rPr>
            <w:delText>are</w:delText>
          </w:r>
        </w:del>
      </w:ins>
      <w:del w:id="251" w:author="Поликанов Степан Андреевич" w:date="2021-04-11T07:12:00Z">
        <w:r w:rsidR="00F37FB0" w:rsidDel="000A7F93">
          <w:rPr>
            <w:lang w:val="en-US"/>
          </w:rPr>
          <w:delText>is</w:delText>
        </w:r>
      </w:del>
      <w:r>
        <w:rPr>
          <w:lang w:val="en-US"/>
        </w:rPr>
        <w:t xml:space="preserve"> </w:t>
      </w:r>
      <w:del w:id="252" w:author="Stepan Polikanov" w:date="2021-06-16T18:45:00Z">
        <w:r w:rsidDel="00A166E9">
          <w:rPr>
            <w:lang w:val="en-US"/>
          </w:rPr>
          <w:delText>dominant-party regimes</w:delText>
        </w:r>
      </w:del>
      <w:ins w:id="253" w:author="Stepan Polikanov" w:date="2021-06-16T18:45:00Z">
        <w:r w:rsidR="00A166E9">
          <w:rPr>
            <w:lang w:val="en-US"/>
          </w:rPr>
          <w:t>party dominance</w:t>
        </w:r>
      </w:ins>
      <w:r>
        <w:rPr>
          <w:lang w:val="en-US"/>
        </w:rPr>
        <w:t xml:space="preserve"> in </w:t>
      </w:r>
      <w:del w:id="254" w:author="Stepan Polikanov" w:date="2021-06-16T18:44:00Z">
        <w:r w:rsidDel="00A166E9">
          <w:rPr>
            <w:lang w:val="en-US"/>
          </w:rPr>
          <w:delText xml:space="preserve">Sub </w:delText>
        </w:r>
      </w:del>
      <w:ins w:id="255" w:author="Stepan Polikanov" w:date="2021-06-16T18:44:00Z">
        <w:r w:rsidR="00A166E9">
          <w:rPr>
            <w:lang w:val="en-US"/>
          </w:rPr>
          <w:t>Sub-</w:t>
        </w:r>
      </w:ins>
      <w:r>
        <w:rPr>
          <w:lang w:val="en-US"/>
        </w:rPr>
        <w:t>Saharan Africa</w:t>
      </w:r>
      <w:del w:id="256" w:author="Поликанов Степан Андреевич" w:date="2021-04-11T07:13:00Z">
        <w:r w:rsidDel="000A7F93">
          <w:rPr>
            <w:lang w:val="en-US"/>
          </w:rPr>
          <w:delText>, and in particular, democratic dominant-party regimes, presented by Botswana, Namibia and South Africa</w:delText>
        </w:r>
      </w:del>
      <w:r>
        <w:rPr>
          <w:lang w:val="en-US"/>
        </w:rPr>
        <w:t xml:space="preserve">. </w:t>
      </w:r>
      <w:del w:id="257" w:author="Stepan Polikanov" w:date="2021-05-15T13:07:00Z">
        <w:r w:rsidDel="00C955D6">
          <w:rPr>
            <w:lang w:val="en-US"/>
          </w:rPr>
          <w:delText>And a</w:delText>
        </w:r>
        <w:r w:rsidR="00CC6B67" w:rsidDel="00C955D6">
          <w:rPr>
            <w:lang w:val="en-US"/>
          </w:rPr>
          <w:delText xml:space="preserve">s our knowledge of the dominant-party systems in Africa is fragmentized, due to lack of research and </w:delText>
        </w:r>
        <w:r w:rsidR="00F37FB0" w:rsidDel="00C955D6">
          <w:rPr>
            <w:lang w:val="en-US"/>
          </w:rPr>
          <w:delText xml:space="preserve">the inherent </w:delText>
        </w:r>
        <w:r w:rsidR="00CC6B67" w:rsidDel="00C955D6">
          <w:rPr>
            <w:lang w:val="en-US"/>
          </w:rPr>
          <w:delText>ambiguity of the dominant party concept, w</w:delText>
        </w:r>
      </w:del>
      <w:ins w:id="258" w:author="Stepan Polikanov" w:date="2021-05-15T13:07:00Z">
        <w:r w:rsidR="00C955D6">
          <w:rPr>
            <w:lang w:val="en-US"/>
          </w:rPr>
          <w:t>W</w:t>
        </w:r>
      </w:ins>
      <w:r w:rsidR="00CC6B67">
        <w:rPr>
          <w:lang w:val="en-US"/>
        </w:rPr>
        <w:t>e will perform these</w:t>
      </w:r>
      <w:r w:rsidR="00CC6B67" w:rsidRPr="00CC6B67">
        <w:rPr>
          <w:i/>
          <w:lang w:val="en-US"/>
        </w:rPr>
        <w:t xml:space="preserve"> tasks</w:t>
      </w:r>
      <w:r w:rsidR="00CC6B67">
        <w:rPr>
          <w:lang w:val="en-US"/>
        </w:rPr>
        <w:t xml:space="preserve"> to answer the research question:</w:t>
      </w:r>
    </w:p>
    <w:p w14:paraId="1B686DF6" w14:textId="68BC95CF" w:rsidR="00D1509A" w:rsidRPr="00D1509A" w:rsidRDefault="00D1509A" w:rsidP="00D1509A">
      <w:pPr>
        <w:pStyle w:val="af1"/>
        <w:numPr>
          <w:ilvl w:val="0"/>
          <w:numId w:val="9"/>
        </w:numPr>
        <w:rPr>
          <w:ins w:id="259" w:author="Поликанов Степан Андреевич" w:date="2021-04-12T16:38:00Z"/>
          <w:lang w:val="en-US"/>
        </w:rPr>
      </w:pPr>
      <w:ins w:id="260" w:author="Поликанов Степан Андреевич" w:date="2021-04-12T16:38:00Z">
        <w:r w:rsidRPr="00D1509A">
          <w:rPr>
            <w:lang w:val="en-US"/>
          </w:rPr>
          <w:t>De</w:t>
        </w:r>
      </w:ins>
      <w:ins w:id="261" w:author="Stepan Polikanov" w:date="2021-05-15T13:19:00Z">
        <w:r w:rsidR="004A4228">
          <w:rPr>
            <w:lang w:val="en-US"/>
          </w:rPr>
          <w:t>limit</w:t>
        </w:r>
      </w:ins>
      <w:ins w:id="262" w:author="Поликанов Степан Андреевич" w:date="2021-04-12T16:38:00Z">
        <w:del w:id="263" w:author="Stepan Polikanov" w:date="2021-05-15T13:19:00Z">
          <w:r w:rsidRPr="00D1509A" w:rsidDel="004A4228">
            <w:rPr>
              <w:lang w:val="en-US"/>
            </w:rPr>
            <w:delText>fine</w:delText>
          </w:r>
        </w:del>
        <w:r w:rsidRPr="00D1509A">
          <w:rPr>
            <w:lang w:val="en-US"/>
          </w:rPr>
          <w:t xml:space="preserve"> </w:t>
        </w:r>
        <w:del w:id="264" w:author="Stepan Polikanov" w:date="2021-05-15T13:19:00Z">
          <w:r w:rsidRPr="00D1509A" w:rsidDel="004A4228">
            <w:rPr>
              <w:lang w:val="en-US"/>
            </w:rPr>
            <w:delText xml:space="preserve">dominant-party systems and conceptualize </w:delText>
          </w:r>
        </w:del>
        <w:r w:rsidRPr="00D1509A">
          <w:rPr>
            <w:lang w:val="en-US"/>
          </w:rPr>
          <w:t>factors, influencing single-party dominance;</w:t>
        </w:r>
      </w:ins>
    </w:p>
    <w:p w14:paraId="104F463E" w14:textId="59F19970" w:rsidR="00D1509A" w:rsidRPr="00D1509A" w:rsidDel="00314014" w:rsidRDefault="00D1509A" w:rsidP="00D1509A">
      <w:pPr>
        <w:pStyle w:val="af1"/>
        <w:numPr>
          <w:ilvl w:val="0"/>
          <w:numId w:val="9"/>
        </w:numPr>
        <w:rPr>
          <w:ins w:id="265" w:author="Поликанов Степан Андреевич" w:date="2021-04-12T16:38:00Z"/>
          <w:del w:id="266" w:author="Stepan Polikanov" w:date="2021-05-15T13:12:00Z"/>
          <w:lang w:val="en" w:eastAsia="ru-RU"/>
        </w:rPr>
      </w:pPr>
      <w:ins w:id="267" w:author="Поликанов Степан Андреевич" w:date="2021-04-12T16:38:00Z">
        <w:del w:id="268" w:author="Stepan Polikanov" w:date="2021-05-15T13:12:00Z">
          <w:r w:rsidRPr="00D1509A" w:rsidDel="00314014">
            <w:rPr>
              <w:lang w:val="en" w:eastAsia="ru-RU"/>
            </w:rPr>
            <w:delText>Operationalize these factors;</w:delText>
          </w:r>
        </w:del>
      </w:ins>
    </w:p>
    <w:p w14:paraId="1472E85C" w14:textId="3FA3E080" w:rsidR="00D1509A" w:rsidDel="001236FD" w:rsidRDefault="00D1509A" w:rsidP="001236FD">
      <w:pPr>
        <w:pStyle w:val="af1"/>
        <w:numPr>
          <w:ilvl w:val="0"/>
          <w:numId w:val="9"/>
        </w:numPr>
        <w:rPr>
          <w:del w:id="269" w:author="Stepan Polikanov" w:date="2021-05-08T19:56:00Z"/>
          <w:lang w:val="en-US"/>
        </w:rPr>
      </w:pPr>
      <w:ins w:id="270" w:author="Поликанов Степан Андреевич" w:date="2021-04-12T16:38:00Z">
        <w:r w:rsidRPr="00D1509A">
          <w:rPr>
            <w:lang w:val="en-US" w:eastAsia="ru-RU"/>
          </w:rPr>
          <w:t>Determine, which of these factor</w:t>
        </w:r>
        <w:r w:rsidRPr="00BD0B70">
          <w:rPr>
            <w:lang w:val="en-US" w:eastAsia="ru-RU"/>
          </w:rPr>
          <w:t>s matter for party dominance in democratic and autocratic regimes;</w:t>
        </w:r>
      </w:ins>
    </w:p>
    <w:p w14:paraId="0CE873CE" w14:textId="77777777" w:rsidR="001236FD" w:rsidRDefault="001236FD" w:rsidP="00D1509A">
      <w:pPr>
        <w:pStyle w:val="af1"/>
        <w:numPr>
          <w:ilvl w:val="0"/>
          <w:numId w:val="9"/>
        </w:numPr>
        <w:rPr>
          <w:ins w:id="271" w:author="Stepan Polikanov" w:date="2021-05-08T19:56:00Z"/>
          <w:lang w:val="en-US"/>
        </w:rPr>
      </w:pPr>
    </w:p>
    <w:p w14:paraId="40941561" w14:textId="7557B761" w:rsidR="00D1509A" w:rsidRPr="001236FD" w:rsidDel="00D1509A" w:rsidRDefault="00D1509A">
      <w:pPr>
        <w:pStyle w:val="af1"/>
        <w:numPr>
          <w:ilvl w:val="0"/>
          <w:numId w:val="9"/>
        </w:numPr>
        <w:rPr>
          <w:del w:id="272" w:author="Поликанов Степан Андреевич" w:date="2021-04-12T16:38:00Z"/>
          <w:lang w:val="en-US"/>
        </w:rPr>
        <w:pPrChange w:id="273" w:author="Stepan Polikanov" w:date="2021-05-08T19:56:00Z">
          <w:pPr/>
        </w:pPrChange>
      </w:pPr>
      <w:ins w:id="274" w:author="Поликанов Степан Андреевич" w:date="2021-04-12T16:38:00Z">
        <w:del w:id="275" w:author="Stepan Polikanov" w:date="2021-05-15T13:22:00Z">
          <w:r w:rsidRPr="001236FD" w:rsidDel="002E73F1">
            <w:rPr>
              <w:lang w:val="en-US" w:eastAsia="ru-RU"/>
            </w:rPr>
            <w:delText xml:space="preserve">Conduct three case studies, investigating </w:delText>
          </w:r>
        </w:del>
        <w:del w:id="276" w:author="Stepan Polikanov" w:date="2021-05-08T19:57:00Z">
          <w:r w:rsidRPr="001236FD" w:rsidDel="001236FD">
            <w:rPr>
              <w:lang w:val="en-US" w:eastAsia="ru-RU"/>
            </w:rPr>
            <w:delText>these</w:delText>
          </w:r>
        </w:del>
        <w:del w:id="277" w:author="Stepan Polikanov" w:date="2021-05-15T13:22:00Z">
          <w:r w:rsidRPr="001236FD" w:rsidDel="002E73F1">
            <w:rPr>
              <w:lang w:val="en-US" w:eastAsia="ru-RU"/>
            </w:rPr>
            <w:delText xml:space="preserve"> factors </w:delText>
          </w:r>
        </w:del>
      </w:ins>
      <w:ins w:id="278" w:author="Stepan Polikanov" w:date="2021-05-15T13:22:00Z">
        <w:r w:rsidR="002E73F1">
          <w:rPr>
            <w:lang w:val="en-US" w:eastAsia="ru-RU"/>
          </w:rPr>
          <w:t xml:space="preserve">Determine the influence of country-specific factors for party dominance </w:t>
        </w:r>
      </w:ins>
      <w:ins w:id="279" w:author="Поликанов Степан Андреевич" w:date="2021-04-12T16:38:00Z">
        <w:r w:rsidRPr="001236FD">
          <w:rPr>
            <w:lang w:val="en-US" w:eastAsia="ru-RU"/>
          </w:rPr>
          <w:t>in Botswana, Namibia, and South Afri</w:t>
        </w:r>
      </w:ins>
      <w:ins w:id="280" w:author="Stepan Polikanov" w:date="2021-05-08T19:57:00Z">
        <w:r w:rsidR="001236FD">
          <w:rPr>
            <w:lang w:val="en-US" w:eastAsia="ru-RU"/>
          </w:rPr>
          <w:t>ca</w:t>
        </w:r>
      </w:ins>
      <w:ins w:id="281" w:author="Поликанов Степан Андреевич" w:date="2021-04-12T16:38:00Z">
        <w:del w:id="282" w:author="Stepan Polikanov" w:date="2021-05-08T19:57:00Z">
          <w:r w:rsidRPr="001236FD" w:rsidDel="001236FD">
            <w:rPr>
              <w:lang w:val="en-US" w:eastAsia="ru-RU"/>
            </w:rPr>
            <w:delText>ca more closely</w:delText>
          </w:r>
        </w:del>
      </w:ins>
      <w:ins w:id="283" w:author="Stepan Polikanov" w:date="2021-05-15T13:22:00Z">
        <w:r w:rsidR="002E73F1">
          <w:rPr>
            <w:lang w:val="en-US" w:eastAsia="ru-RU"/>
          </w:rPr>
          <w:t>.</w:t>
        </w:r>
      </w:ins>
      <w:ins w:id="284" w:author="Поликанов Степан Андреевич" w:date="2021-04-12T16:38:00Z">
        <w:del w:id="285" w:author="Stepan Polikanov" w:date="2021-05-15T13:21:00Z">
          <w:r w:rsidRPr="001236FD" w:rsidDel="002E73F1">
            <w:rPr>
              <w:lang w:val="en-US" w:eastAsia="ru-RU"/>
            </w:rPr>
            <w:delText>.</w:delText>
          </w:r>
        </w:del>
      </w:ins>
    </w:p>
    <w:p w14:paraId="6EDBE682" w14:textId="0A6E0785" w:rsidR="00CC6B67" w:rsidRPr="00D1509A" w:rsidDel="003F7B34" w:rsidRDefault="00CC6B67">
      <w:pPr>
        <w:pStyle w:val="af1"/>
        <w:rPr>
          <w:del w:id="286" w:author="Поликанов Степан Андреевич" w:date="2021-04-10T13:25:00Z"/>
          <w:lang w:val="en-US"/>
        </w:rPr>
        <w:pPrChange w:id="287" w:author="Stepan Polikanov" w:date="2021-05-08T19:56:00Z">
          <w:pPr>
            <w:pStyle w:val="af1"/>
            <w:numPr>
              <w:numId w:val="4"/>
            </w:numPr>
            <w:ind w:hanging="360"/>
          </w:pPr>
        </w:pPrChange>
      </w:pPr>
      <w:del w:id="288" w:author="Поликанов Степан Андреевич" w:date="2021-04-10T13:25:00Z">
        <w:r w:rsidRPr="00D1509A" w:rsidDel="003F7B34">
          <w:rPr>
            <w:lang w:val="en-US"/>
          </w:rPr>
          <w:delText>Define dominant-party regimes, and the place of democratic party dominance in theory;</w:delText>
        </w:r>
      </w:del>
    </w:p>
    <w:p w14:paraId="07F385E9" w14:textId="17A18512" w:rsidR="00CC6B67" w:rsidDel="00D1509A" w:rsidRDefault="00CC6B67">
      <w:pPr>
        <w:pStyle w:val="af1"/>
        <w:rPr>
          <w:del w:id="289" w:author="Поликанов Степан Андреевич" w:date="2021-04-12T16:37:00Z"/>
          <w:lang w:val="en" w:eastAsia="ru-RU"/>
        </w:rPr>
        <w:pPrChange w:id="290" w:author="Stepan Polikanov" w:date="2021-05-08T19:56:00Z">
          <w:pPr/>
        </w:pPrChange>
      </w:pPr>
      <w:del w:id="291" w:author="Поликанов Степан Андреевич" w:date="2021-04-11T08:06:00Z">
        <w:r w:rsidRPr="00CC6B67" w:rsidDel="00C843AF">
          <w:rPr>
            <w:lang w:val="en-US"/>
          </w:rPr>
          <w:delText>Conceptualize different factors, influencing party systems and party dominance in particular</w:delText>
        </w:r>
      </w:del>
      <w:del w:id="292" w:author="Поликанов Степан Андреевич" w:date="2021-04-12T16:38:00Z">
        <w:r w:rsidRPr="00CC6B67" w:rsidDel="00D1509A">
          <w:rPr>
            <w:lang w:val="en-US"/>
          </w:rPr>
          <w:delText>;</w:delText>
        </w:r>
      </w:del>
    </w:p>
    <w:p w14:paraId="301AADD4" w14:textId="219B769C" w:rsidR="000A7F93" w:rsidRPr="00D1509A" w:rsidDel="00D1509A" w:rsidRDefault="00CC6B67">
      <w:pPr>
        <w:pStyle w:val="af1"/>
        <w:rPr>
          <w:del w:id="293" w:author="Поликанов Степан Андреевич" w:date="2021-04-11T07:13:00Z"/>
          <w:lang w:val="en" w:eastAsia="ru-RU"/>
          <w:rPrChange w:id="294" w:author="Поликанов Степан Андреевич" w:date="2021-04-12T16:37:00Z">
            <w:rPr>
              <w:del w:id="295" w:author="Поликанов Степан Андреевич" w:date="2021-04-11T07:13:00Z"/>
              <w:lang w:val="en-US" w:eastAsia="ru-RU"/>
            </w:rPr>
          </w:rPrChange>
        </w:rPr>
      </w:pPr>
      <w:del w:id="296" w:author="Поликанов Степан Андреевич" w:date="2021-04-12T16:38:00Z">
        <w:r w:rsidRPr="00D1509A" w:rsidDel="00D1509A">
          <w:rPr>
            <w:lang w:val="en" w:eastAsia="ru-RU"/>
          </w:rPr>
          <w:delText>Operationalize these factors</w:delText>
        </w:r>
      </w:del>
      <w:del w:id="297" w:author="Поликанов Степан Андреевич" w:date="2021-04-11T08:08:00Z">
        <w:r w:rsidRPr="00B151C1" w:rsidDel="00C843AF">
          <w:rPr>
            <w:lang w:val="en-US" w:eastAsia="ru-RU"/>
          </w:rPr>
          <w:delText xml:space="preserve"> and r</w:delText>
        </w:r>
      </w:del>
      <w:del w:id="298" w:author="Поликанов Степан Андреевич" w:date="2021-04-12T16:35:00Z">
        <w:r w:rsidRPr="00B151C1" w:rsidDel="00D1509A">
          <w:rPr>
            <w:lang w:val="en-US" w:eastAsia="ru-RU"/>
          </w:rPr>
          <w:delText>un multiple linear regressions</w:delText>
        </w:r>
      </w:del>
      <w:del w:id="299" w:author="Поликанов Степан Андреевич" w:date="2021-04-12T16:38:00Z">
        <w:r w:rsidRPr="00D1509A" w:rsidDel="00D1509A">
          <w:rPr>
            <w:lang w:val="en-US" w:eastAsia="ru-RU"/>
          </w:rPr>
          <w:delText>;</w:delText>
        </w:r>
      </w:del>
    </w:p>
    <w:p w14:paraId="41D5870C" w14:textId="0D813E9C" w:rsidR="00CC6B67" w:rsidRPr="00D1509A" w:rsidDel="004342F1" w:rsidRDefault="00CC6B67">
      <w:pPr>
        <w:pStyle w:val="af1"/>
        <w:rPr>
          <w:del w:id="300" w:author="Поликанов Степан Андреевич" w:date="2021-04-10T13:25:00Z"/>
          <w:lang w:val="en-US" w:eastAsia="ru-RU"/>
          <w:rPrChange w:id="301" w:author="Поликанов Степан Андреевич" w:date="2021-04-12T16:38:00Z">
            <w:rPr>
              <w:del w:id="302" w:author="Поликанов Степан Андреевич" w:date="2021-04-10T13:25:00Z"/>
              <w:lang w:val="en-GB" w:eastAsia="ru-RU"/>
            </w:rPr>
          </w:rPrChange>
        </w:rPr>
        <w:pPrChange w:id="303" w:author="Stepan Polikanov" w:date="2021-05-08T19:56:00Z">
          <w:pPr>
            <w:pStyle w:val="af1"/>
            <w:numPr>
              <w:numId w:val="4"/>
            </w:numPr>
            <w:ind w:hanging="360"/>
          </w:pPr>
        </w:pPrChange>
      </w:pPr>
      <w:del w:id="304" w:author="Поликанов Степан Андреевич" w:date="2021-04-12T16:38:00Z">
        <w:r w:rsidRPr="00B151C1" w:rsidDel="00D1509A">
          <w:rPr>
            <w:lang w:val="en-US" w:eastAsia="ru-RU"/>
          </w:rPr>
          <w:delText>Conduct three case studies, investigating these factors in Botswana, Namibia, and South Africa more closely</w:delText>
        </w:r>
      </w:del>
      <w:del w:id="305" w:author="Поликанов Степан Андреевич" w:date="2021-04-10T13:25:00Z">
        <w:r w:rsidRPr="00B151C1" w:rsidDel="003F7B34">
          <w:rPr>
            <w:lang w:val="en-US" w:eastAsia="ru-RU"/>
          </w:rPr>
          <w:delText>;</w:delText>
        </w:r>
      </w:del>
    </w:p>
    <w:p w14:paraId="06B2C820" w14:textId="59AA1D88" w:rsidR="00CC6B67" w:rsidRPr="00B151C1" w:rsidDel="003F7B34" w:rsidRDefault="00CC6B67">
      <w:pPr>
        <w:pStyle w:val="af1"/>
        <w:rPr>
          <w:del w:id="306" w:author="Поликанов Степан Андреевич" w:date="2021-04-10T13:25:00Z"/>
          <w:lang w:val="en-US" w:eastAsia="ru-RU"/>
        </w:rPr>
        <w:pPrChange w:id="307" w:author="Stepan Polikanov" w:date="2021-05-08T19:56:00Z">
          <w:pPr/>
        </w:pPrChange>
      </w:pPr>
      <w:del w:id="308" w:author="Поликанов Степан Андреевич" w:date="2021-04-10T13:25:00Z">
        <w:r w:rsidRPr="00D1509A" w:rsidDel="003F7B34">
          <w:rPr>
            <w:lang w:val="en-US" w:eastAsia="ru-RU"/>
          </w:rPr>
          <w:delText>Draw conclusions for possible explanations of these countries’ party systems configuration and potential implications for dominant party politics research in Sub Saharan Africa as a whole.</w:delText>
        </w:r>
      </w:del>
    </w:p>
    <w:p w14:paraId="6E3BC18C" w14:textId="77777777" w:rsidR="003F7B34" w:rsidRPr="003F7B34" w:rsidRDefault="003F7B34">
      <w:pPr>
        <w:pStyle w:val="af1"/>
        <w:numPr>
          <w:ilvl w:val="0"/>
          <w:numId w:val="9"/>
        </w:numPr>
        <w:rPr>
          <w:ins w:id="309" w:author="Поликанов Степан Андреевич" w:date="2021-04-10T13:26:00Z"/>
          <w:lang w:val="en-US" w:eastAsia="ru-RU"/>
        </w:rPr>
        <w:pPrChange w:id="310" w:author="Stepan Polikanov" w:date="2021-05-08T19:56:00Z">
          <w:pPr>
            <w:pStyle w:val="af1"/>
            <w:numPr>
              <w:numId w:val="4"/>
            </w:numPr>
            <w:ind w:hanging="360"/>
          </w:pPr>
        </w:pPrChange>
      </w:pPr>
    </w:p>
    <w:p w14:paraId="0C19FDDF" w14:textId="6C584B3F" w:rsidR="004342F1" w:rsidRDefault="004342F1">
      <w:pPr>
        <w:rPr>
          <w:ins w:id="311" w:author="Stepan Polikanov" w:date="2021-06-16T19:18:00Z"/>
          <w:lang w:val="en-GB"/>
        </w:rPr>
      </w:pPr>
      <w:ins w:id="312" w:author="Поликанов Степан Андреевич" w:date="2021-04-12T15:55:00Z">
        <w:del w:id="313" w:author="Stepan Polikanov" w:date="2021-05-25T12:48:00Z">
          <w:r w:rsidRPr="00D1509A" w:rsidDel="00E01F65">
            <w:rPr>
              <w:lang w:val="en-US"/>
            </w:rPr>
            <w:delText>We believe that for a regime to be considered dominant-party</w:delText>
          </w:r>
          <w:r w:rsidRPr="00B151C1" w:rsidDel="00E01F65">
            <w:rPr>
              <w:lang w:val="en-GB"/>
            </w:rPr>
            <w:delText xml:space="preserve">, </w:delText>
          </w:r>
          <w:r w:rsidRPr="00B151C1" w:rsidDel="00E01F65">
            <w:rPr>
              <w:lang w:val="en-US"/>
            </w:rPr>
            <w:delText xml:space="preserve">a party </w:delText>
          </w:r>
          <w:r w:rsidRPr="004342F1" w:rsidDel="00E01F65">
            <w:rPr>
              <w:lang w:val="en-GB"/>
            </w:rPr>
            <w:delText xml:space="preserve">should </w:delText>
          </w:r>
          <w:r w:rsidRPr="004342F1" w:rsidDel="00E01F65">
            <w:rPr>
              <w:lang w:val="en-US"/>
            </w:rPr>
            <w:delText>win a majority in the legislature</w:delText>
          </w:r>
          <w:r w:rsidRPr="004342F1" w:rsidDel="00E01F65">
            <w:rPr>
              <w:rStyle w:val="aa"/>
              <w:lang w:val="en-GB"/>
            </w:rPr>
            <w:delText xml:space="preserve"> </w:delText>
          </w:r>
          <w:r w:rsidRPr="004342F1" w:rsidDel="00E01F65">
            <w:rPr>
              <w:lang w:val="en-US"/>
            </w:rPr>
            <w:delText>for three consecutive elections</w:delText>
          </w:r>
        </w:del>
        <w:del w:id="314" w:author="Stepan Polikanov" w:date="2021-05-25T12:45:00Z">
          <w:r w:rsidRPr="004342F1" w:rsidDel="00E01F65">
            <w:rPr>
              <w:lang w:val="en-US"/>
            </w:rPr>
            <w:delText xml:space="preserve">. </w:delText>
          </w:r>
          <w:r w:rsidRPr="004342F1" w:rsidDel="00E01F65">
            <w:rPr>
              <w:lang w:val="en-GB"/>
            </w:rPr>
            <w:delText>This criterion is useful for both autocratic and democratic regime settings, and we can then measure specific coercion/ restrictions on political competition using V-Dem’s political competition index</w:delText>
          </w:r>
        </w:del>
        <w:del w:id="315" w:author="Stepan Polikanov" w:date="2021-05-25T12:48:00Z">
          <w:r w:rsidRPr="00D1509A" w:rsidDel="00E01F65">
            <w:rPr>
              <w:lang w:val="en-GB"/>
            </w:rPr>
            <w:delText xml:space="preserve">. </w:delText>
          </w:r>
        </w:del>
        <w:r w:rsidRPr="004342F1">
          <w:rPr>
            <w:lang w:val="en-GB"/>
          </w:rPr>
          <w:t xml:space="preserve">We choose to define party dominance </w:t>
        </w:r>
        <w:r w:rsidRPr="00A97F1D">
          <w:rPr>
            <w:b/>
            <w:lang w:val="en-GB"/>
            <w:rPrChange w:id="316" w:author="Stepan Polikanov" w:date="2021-05-26T13:40:00Z">
              <w:rPr>
                <w:lang w:val="en-GB"/>
              </w:rPr>
            </w:rPrChange>
          </w:rPr>
          <w:t>analytically</w:t>
        </w:r>
        <w:r w:rsidRPr="004342F1">
          <w:rPr>
            <w:lang w:val="en-GB"/>
          </w:rPr>
          <w:t>, as it allows for comprehensive statistical large-N analysis, but we also believe that not every important characteristic for this work can be measured in the same fashion across the whole sub-Saharan region</w:t>
        </w:r>
      </w:ins>
      <w:ins w:id="317" w:author="Поликанов Степан Андреевич" w:date="2021-04-12T16:02:00Z">
        <w:r w:rsidR="002C5B41">
          <w:rPr>
            <w:lang w:val="en-GB"/>
          </w:rPr>
          <w:t xml:space="preserve">, largely due to institutional heterogeneity </w:t>
        </w:r>
      </w:ins>
      <w:ins w:id="318" w:author="Stepan Polikanov" w:date="2021-05-26T13:40:00Z">
        <w:r w:rsidR="00A97F1D">
          <w:rPr>
            <w:lang w:val="en-GB"/>
          </w:rPr>
          <w:t xml:space="preserve">and </w:t>
        </w:r>
      </w:ins>
      <w:ins w:id="319" w:author="Stepan Polikanov" w:date="2021-05-26T13:41:00Z">
        <w:r w:rsidR="00A97F1D">
          <w:rPr>
            <w:lang w:val="en-GB"/>
          </w:rPr>
          <w:t xml:space="preserve">informal practices </w:t>
        </w:r>
      </w:ins>
      <w:ins w:id="320" w:author="Поликанов Степан Андреевич" w:date="2021-04-12T16:02:00Z">
        <w:r w:rsidR="002C5B41">
          <w:rPr>
            <w:lang w:val="en-GB"/>
          </w:rPr>
          <w:t>on the spectrum of el</w:t>
        </w:r>
      </w:ins>
      <w:ins w:id="321" w:author="Поликанов Степан Андреевич" w:date="2021-04-12T16:03:00Z">
        <w:r w:rsidR="002C5B41">
          <w:rPr>
            <w:lang w:val="en-GB"/>
          </w:rPr>
          <w:t>ectoral and party democracy</w:t>
        </w:r>
      </w:ins>
      <w:ins w:id="322" w:author="Поликанов Степан Андреевич" w:date="2021-04-12T15:55:00Z">
        <w:r w:rsidRPr="00D1509A">
          <w:rPr>
            <w:lang w:val="en-GB"/>
          </w:rPr>
          <w:t xml:space="preserve">. </w:t>
        </w:r>
      </w:ins>
      <w:ins w:id="323" w:author="Поликанов Степан Андреевич" w:date="2021-04-19T19:11:00Z">
        <w:r w:rsidR="006B2FC8">
          <w:rPr>
            <w:lang w:val="en-GB"/>
          </w:rPr>
          <w:t>We</w:t>
        </w:r>
        <w:del w:id="324" w:author="Stepan Polikanov" w:date="2021-06-16T18:45:00Z">
          <w:r w:rsidR="006B2FC8" w:rsidDel="00A166E9">
            <w:rPr>
              <w:lang w:val="en-GB"/>
            </w:rPr>
            <w:delText xml:space="preserve"> therefore</w:delText>
          </w:r>
        </w:del>
      </w:ins>
      <w:ins w:id="325" w:author="Stepan Polikanov" w:date="2021-06-16T18:45:00Z">
        <w:r w:rsidR="00A166E9">
          <w:rPr>
            <w:lang w:val="en-GB"/>
          </w:rPr>
          <w:t>, therefore,</w:t>
        </w:r>
      </w:ins>
      <w:ins w:id="326" w:author="Поликанов Степан Андреевич" w:date="2021-04-19T19:11:00Z">
        <w:r w:rsidR="006B2FC8">
          <w:rPr>
            <w:lang w:val="en-GB"/>
          </w:rPr>
          <w:t xml:space="preserve"> adopt an analytical approach that </w:t>
        </w:r>
        <w:proofErr w:type="spellStart"/>
        <w:r w:rsidR="006B2FC8">
          <w:rPr>
            <w:lang w:val="en-GB"/>
          </w:rPr>
          <w:t>cent</w:t>
        </w:r>
        <w:del w:id="327" w:author="Stepan Polikanov" w:date="2021-06-16T18:45:00Z">
          <w:r w:rsidR="006B2FC8" w:rsidDel="00A166E9">
            <w:rPr>
              <w:lang w:val="en-GB"/>
            </w:rPr>
            <w:delText>re</w:delText>
          </w:r>
        </w:del>
      </w:ins>
      <w:ins w:id="328" w:author="Stepan Polikanov" w:date="2021-06-16T18:45:00Z">
        <w:r w:rsidR="00A166E9">
          <w:rPr>
            <w:lang w:val="en-GB"/>
          </w:rPr>
          <w:t>er</w:t>
        </w:r>
      </w:ins>
      <w:ins w:id="329" w:author="Поликанов Степан Андреевич" w:date="2021-04-19T19:11:00Z">
        <w:r w:rsidR="006B2FC8">
          <w:rPr>
            <w:lang w:val="en-GB"/>
          </w:rPr>
          <w:t>s</w:t>
        </w:r>
        <w:proofErr w:type="spellEnd"/>
        <w:r w:rsidR="006B2FC8">
          <w:rPr>
            <w:lang w:val="en-GB"/>
          </w:rPr>
          <w:t xml:space="preserve"> on the inherent importance of area case studies</w:t>
        </w:r>
      </w:ins>
      <w:ins w:id="330" w:author="Поликанов Степан Андреевич" w:date="2021-04-19T19:12:00Z">
        <w:r w:rsidR="006B2FC8">
          <w:rPr>
            <w:lang w:val="en-GB"/>
          </w:rPr>
          <w:t xml:space="preserve"> in comparative politics research</w:t>
        </w:r>
      </w:ins>
      <w:ins w:id="331" w:author="Поликанов Степан Андреевич" w:date="2021-04-19T19:11:00Z">
        <w:del w:id="332" w:author="Stepan Polikanov" w:date="2021-06-16T18:45:00Z">
          <w:r w:rsidR="006B2FC8" w:rsidDel="00A166E9">
            <w:rPr>
              <w:lang w:val="en-GB"/>
            </w:rPr>
            <w:delText>,</w:delText>
          </w:r>
        </w:del>
        <w:r w:rsidR="006B2FC8">
          <w:rPr>
            <w:lang w:val="en-GB"/>
          </w:rPr>
          <w:t xml:space="preserve"> and is deploying mixed methods</w:t>
        </w:r>
      </w:ins>
      <w:ins w:id="333" w:author="Поликанов Степан Андреевич" w:date="2021-04-19T19:12:00Z">
        <w:r w:rsidR="006B2FC8">
          <w:rPr>
            <w:lang w:val="en-GB"/>
          </w:rPr>
          <w:t xml:space="preserve"> to </w:t>
        </w:r>
        <w:del w:id="334" w:author="Stepan Polikanov" w:date="2021-05-08T19:50:00Z">
          <w:r w:rsidR="006B2FC8" w:rsidDel="00375BBF">
            <w:rPr>
              <w:lang w:val="en-GB"/>
            </w:rPr>
            <w:delText>supplement .</w:delText>
          </w:r>
        </w:del>
      </w:ins>
      <w:ins w:id="335" w:author="Stepan Polikanov" w:date="2021-05-08T19:50:00Z">
        <w:r w:rsidR="00375BBF">
          <w:rPr>
            <w:lang w:val="en-GB"/>
          </w:rPr>
          <w:t>supplement</w:t>
        </w:r>
      </w:ins>
      <w:ins w:id="336" w:author="Stepan Polikanov" w:date="2021-05-08T19:57:00Z">
        <w:r w:rsidR="00A20A45">
          <w:rPr>
            <w:lang w:val="en-GB"/>
          </w:rPr>
          <w:t xml:space="preserve"> them</w:t>
        </w:r>
      </w:ins>
      <w:ins w:id="337" w:author="Stepan Polikanov" w:date="2021-05-08T19:50:00Z">
        <w:r w:rsidR="00375BBF">
          <w:rPr>
            <w:lang w:val="en-GB"/>
          </w:rPr>
          <w:t>.</w:t>
        </w:r>
      </w:ins>
      <w:ins w:id="338" w:author="Поликанов Степан Андреевич" w:date="2021-04-19T19:12:00Z">
        <w:r w:rsidR="006B2FC8">
          <w:rPr>
            <w:lang w:val="en-GB"/>
          </w:rPr>
          <w:t xml:space="preserve"> </w:t>
        </w:r>
      </w:ins>
      <w:ins w:id="339" w:author="Поликанов Степан Андреевич" w:date="2021-04-19T19:17:00Z">
        <w:r w:rsidR="00CA56F7" w:rsidRPr="00D1509A">
          <w:rPr>
            <w:lang w:val="en-GB"/>
          </w:rPr>
          <w:t>Th</w:t>
        </w:r>
        <w:r w:rsidR="00CA56F7" w:rsidRPr="00B151C1">
          <w:rPr>
            <w:lang w:val="en-GB"/>
          </w:rPr>
          <w:t>is leads to the inc</w:t>
        </w:r>
        <w:r w:rsidR="00CA56F7" w:rsidRPr="004342F1">
          <w:rPr>
            <w:lang w:val="en-GB"/>
          </w:rPr>
          <w:t>orporation of three case studies on</w:t>
        </w:r>
        <w:del w:id="340" w:author="Stepan Polikanov" w:date="2021-06-16T18:46:00Z">
          <w:r w:rsidR="00CA56F7" w:rsidRPr="004342F1" w:rsidDel="00A166E9">
            <w:rPr>
              <w:lang w:val="en-GB"/>
            </w:rPr>
            <w:delText xml:space="preserve"> three</w:delText>
          </w:r>
        </w:del>
        <w:r w:rsidR="00CA56F7" w:rsidRPr="004342F1">
          <w:rPr>
            <w:lang w:val="en-GB"/>
          </w:rPr>
          <w:t xml:space="preserve"> countries that are most different from the rest of Africa </w:t>
        </w:r>
        <w:r w:rsidR="00CA56F7" w:rsidRPr="004342F1">
          <w:rPr>
            <w:noProof/>
            <w:lang w:val="en-US"/>
          </w:rPr>
          <w:t>(</w:t>
        </w:r>
        <w:r w:rsidR="00CA56F7" w:rsidRPr="004342F1">
          <w:rPr>
            <w:lang w:val="en-GB"/>
          </w:rPr>
          <w:t>democratic, long-standing dominant-party regimes with free elections</w:t>
        </w:r>
        <w:r w:rsidR="00CA56F7" w:rsidRPr="004342F1">
          <w:rPr>
            <w:noProof/>
            <w:lang w:val="en-US"/>
          </w:rPr>
          <w:t>)</w:t>
        </w:r>
        <w:del w:id="341" w:author="Stepan Polikanov" w:date="2021-06-16T18:46:00Z">
          <w:r w:rsidR="00CA56F7" w:rsidRPr="004342F1" w:rsidDel="00A166E9">
            <w:rPr>
              <w:lang w:val="en-GB"/>
            </w:rPr>
            <w:delText>,</w:delText>
          </w:r>
        </w:del>
        <w:r w:rsidR="00CA56F7" w:rsidRPr="004342F1">
          <w:rPr>
            <w:lang w:val="en-GB"/>
          </w:rPr>
          <w:t xml:space="preserve"> while being most similar amongst themselves </w:t>
        </w:r>
        <w:r w:rsidR="00CA56F7" w:rsidRPr="004342F1">
          <w:rPr>
            <w:noProof/>
            <w:lang w:val="en-US"/>
          </w:rPr>
          <w:t>(shared history, similar regimes</w:t>
        </w:r>
      </w:ins>
      <w:ins w:id="342" w:author="Stepan Polikanov" w:date="2021-06-16T18:46:00Z">
        <w:r w:rsidR="00A166E9">
          <w:rPr>
            <w:noProof/>
            <w:lang w:val="en-US"/>
          </w:rPr>
          <w:t>,</w:t>
        </w:r>
      </w:ins>
      <w:ins w:id="343" w:author="Поликанов Степан Андреевич" w:date="2021-04-19T19:17:00Z">
        <w:r w:rsidR="00CA56F7" w:rsidRPr="004342F1">
          <w:rPr>
            <w:noProof/>
            <w:lang w:val="en-US"/>
          </w:rPr>
          <w:t xml:space="preserve"> and institutions, </w:t>
        </w:r>
        <w:r w:rsidR="00CA56F7">
          <w:rPr>
            <w:noProof/>
            <w:lang w:val="en-GB"/>
          </w:rPr>
          <w:t xml:space="preserve">relative </w:t>
        </w:r>
        <w:r w:rsidR="00CA56F7" w:rsidRPr="00D1509A">
          <w:rPr>
            <w:noProof/>
            <w:lang w:val="en-US"/>
          </w:rPr>
          <w:t>economic success)</w:t>
        </w:r>
        <w:r w:rsidR="00CA56F7" w:rsidRPr="00B151C1">
          <w:rPr>
            <w:noProof/>
            <w:lang w:val="en-US"/>
          </w:rPr>
          <w:t xml:space="preserve">. </w:t>
        </w:r>
        <w:r w:rsidR="00CA56F7" w:rsidRPr="004342F1">
          <w:rPr>
            <w:noProof/>
            <w:lang w:val="en-US"/>
          </w:rPr>
          <w:t>If some of the factors described later will play a role in party domi</w:t>
        </w:r>
      </w:ins>
      <w:ins w:id="344" w:author="Stepan Polikanov" w:date="2021-06-16T18:46:00Z">
        <w:r w:rsidR="00A166E9">
          <w:rPr>
            <w:noProof/>
            <w:lang w:val="en-US"/>
          </w:rPr>
          <w:t>n</w:t>
        </w:r>
      </w:ins>
      <w:ins w:id="345" w:author="Поликанов Степан Андреевич" w:date="2021-04-19T19:17:00Z">
        <w:r w:rsidR="00CA56F7" w:rsidRPr="004342F1">
          <w:rPr>
            <w:noProof/>
            <w:lang w:val="en-US"/>
          </w:rPr>
          <w:t>ance there (i.e. eth</w:t>
        </w:r>
      </w:ins>
      <w:ins w:id="346" w:author="Stepan Polikanov" w:date="2021-05-13T07:31:00Z">
        <w:r w:rsidR="009B04BA">
          <w:rPr>
            <w:noProof/>
            <w:lang w:val="en-US"/>
          </w:rPr>
          <w:t>nic</w:t>
        </w:r>
      </w:ins>
      <w:ins w:id="347" w:author="Поликанов Степан Андреевич" w:date="2021-04-19T19:17:00Z">
        <w:del w:id="348" w:author="Stepan Polikanov" w:date="2021-05-13T07:31:00Z">
          <w:r w:rsidR="00CA56F7" w:rsidRPr="004342F1" w:rsidDel="009B04BA">
            <w:rPr>
              <w:noProof/>
              <w:lang w:val="en-US"/>
            </w:rPr>
            <w:delText>in</w:delText>
          </w:r>
        </w:del>
        <w:r w:rsidR="00CA56F7">
          <w:rPr>
            <w:noProof/>
            <w:lang w:val="en-US"/>
          </w:rPr>
          <w:t xml:space="preserve"> </w:t>
        </w:r>
        <w:r w:rsidR="00CA56F7" w:rsidRPr="00D1509A">
          <w:rPr>
            <w:noProof/>
            <w:lang w:val="en-US"/>
          </w:rPr>
          <w:t>fragmentation or resource cur</w:t>
        </w:r>
        <w:r w:rsidR="00CA56F7" w:rsidRPr="00B151C1">
          <w:rPr>
            <w:noProof/>
            <w:lang w:val="en-US"/>
          </w:rPr>
          <w:t>se), the</w:t>
        </w:r>
        <w:r w:rsidR="00CA56F7" w:rsidRPr="004342F1">
          <w:rPr>
            <w:noProof/>
            <w:lang w:val="en-US"/>
          </w:rPr>
          <w:t xml:space="preserve">n we can reasonably expect them to be relevant in less democratic countries in the region. </w:t>
        </w:r>
      </w:ins>
      <w:ins w:id="349" w:author="Поликанов Степан Андреевич" w:date="2021-04-19T19:12:00Z">
        <w:r w:rsidR="006B2FC8">
          <w:rPr>
            <w:lang w:val="en-GB"/>
          </w:rPr>
          <w:t xml:space="preserve">We cannot </w:t>
        </w:r>
      </w:ins>
      <w:ins w:id="350" w:author="Поликанов Степан Андреевич" w:date="2021-04-19T19:13:00Z">
        <w:r w:rsidR="006B2FC8">
          <w:rPr>
            <w:lang w:val="en-GB"/>
          </w:rPr>
          <w:t xml:space="preserve">place this approach under </w:t>
        </w:r>
      </w:ins>
      <w:ins w:id="351" w:author="Stepan Polikanov" w:date="2021-06-16T18:46:00Z">
        <w:r w:rsidR="00A166E9">
          <w:rPr>
            <w:lang w:val="en-GB"/>
          </w:rPr>
          <w:t xml:space="preserve">the </w:t>
        </w:r>
      </w:ins>
      <w:ins w:id="352" w:author="Поликанов Степан Андреевич" w:date="2021-04-19T19:13:00Z">
        <w:r w:rsidR="006B2FC8">
          <w:rPr>
            <w:lang w:val="en-GB"/>
          </w:rPr>
          <w:t>neo-positivist paradigm, as we</w:t>
        </w:r>
      </w:ins>
      <w:ins w:id="353" w:author="Поликанов Степан Андреевич" w:date="2021-04-19T19:14:00Z">
        <w:r w:rsidR="006B2FC8">
          <w:rPr>
            <w:lang w:val="en-GB"/>
          </w:rPr>
          <w:t xml:space="preserve"> are not adhering to the notion of ‘dropping proper names for relevant variabl</w:t>
        </w:r>
      </w:ins>
      <w:ins w:id="354" w:author="Поликанов Степан Андреевич" w:date="2021-04-19T19:15:00Z">
        <w:r w:rsidR="006B2FC8">
          <w:rPr>
            <w:lang w:val="en-GB"/>
          </w:rPr>
          <w:t xml:space="preserve">es’ approach to research, and support an extended </w:t>
        </w:r>
        <w:r w:rsidR="00CA56F7">
          <w:rPr>
            <w:lang w:val="en-GB"/>
          </w:rPr>
          <w:t>description of context matters as described by</w:t>
        </w:r>
      </w:ins>
      <w:ins w:id="355" w:author="Поликанов Степан Андреевич" w:date="2021-04-19T19:16:00Z">
        <w:r w:rsidR="00CA56F7">
          <w:rPr>
            <w:lang w:val="en-GB"/>
          </w:rPr>
          <w:t xml:space="preserve"> </w:t>
        </w:r>
        <w:r w:rsidR="00CA56F7" w:rsidRPr="00CA56F7">
          <w:rPr>
            <w:lang w:val="en-GB"/>
          </w:rPr>
          <w:t>Franzese</w:t>
        </w:r>
        <w:r w:rsidR="00CA56F7">
          <w:rPr>
            <w:lang w:val="en-GB"/>
          </w:rPr>
          <w:t>: multicausality, context-conditionality</w:t>
        </w:r>
      </w:ins>
      <w:ins w:id="356" w:author="Stepan Polikanov" w:date="2021-06-16T18:46:00Z">
        <w:r w:rsidR="00A166E9">
          <w:rPr>
            <w:lang w:val="en-GB"/>
          </w:rPr>
          <w:t>,</w:t>
        </w:r>
      </w:ins>
      <w:ins w:id="357" w:author="Поликанов Степан Андреевич" w:date="2021-04-19T19:16:00Z">
        <w:r w:rsidR="00CA56F7">
          <w:rPr>
            <w:lang w:val="en-GB"/>
          </w:rPr>
          <w:t xml:space="preserve"> and endogeneity all matter to us, and s</w:t>
        </w:r>
      </w:ins>
      <w:ins w:id="358" w:author="Поликанов Степан Андреевич" w:date="2021-04-19T19:17:00Z">
        <w:r w:rsidR="00CA56F7">
          <w:rPr>
            <w:lang w:val="en-GB"/>
          </w:rPr>
          <w:t>hall be accounted for in this paper</w:t>
        </w:r>
      </w:ins>
      <w:ins w:id="359" w:author="Поликанов Степан Андреевич" w:date="2021-04-19T19:26:00Z">
        <w:r w:rsidR="007A00C9">
          <w:rPr>
            <w:lang w:val="en-GB"/>
          </w:rPr>
          <w:t xml:space="preserve"> </w:t>
        </w:r>
      </w:ins>
      <w:ins w:id="360" w:author="Поликанов Степан Андреевич" w:date="2021-04-19T19:28:00Z">
        <w:r w:rsidR="007A493F">
          <w:rPr>
            <w:lang w:val="en-GB"/>
          </w:rPr>
          <w:fldChar w:fldCharType="begin" w:fldLock="1"/>
        </w:r>
      </w:ins>
      <w:r w:rsidR="00C90768">
        <w:rPr>
          <w:lang w:val="en-GB"/>
        </w:rPr>
        <w:instrText>ADDIN CSL_CITATION {"citationItems":[{"id":"ITEM-1","itemData":{"DOI":"10.1093/oxfordhb/9780199566020.001.0001","ISBN":"9780191577482","abstract":"The Oxford Handbook of Comparative Politics offers a critical survey of the field of empirical political science through the collection of a set of articles written by forty-seven scholars in the discipline of comparative politics. Part I includes articles surveying the key research methodologies employed in comparative politics (the comparative method, the use of history, the practice and status of case-study research, and the contributions of field research) and assessing the possibility of constructing a science of comparative politics. Parts II to IV examine the foundations of political order: the origins of states and the extent to which they relate to war and to economic development; the sources of compliance or political obligation among citizens; democratic transitions, the role of civic culture; authoritarianism; revolutions; civil wars and contentious politics. Parts V and VI explore the mobilization, representation, and the coordination of political demands. Part V considers why parties emerge, and the forms they take and the ways in which voters choose parties. The text then includes articles on collective action, social movements, and political participation. Part VI opens with essays on the mechanisms through which political demands are aggregated and coordinated. This sets the agenda to the systematic exploration of the workings and effects of particular institutions: electoral systems, federalism, legislative-executive relationships, the judiciary and bureaucracy. Finally, Part VII is organized around the burgeoning literature on macro-political economy of the last two decades. This Handbook is one of The Oxford Handbooks of Political Science a ten-volume set of reference books offering authoritative and engaging critical overviews of the state of political science.","author":[{"dropping-particle":"","family":"Franzese","given":"Robert J.","non-dropping-particle":"","parse-names":false,"suffix":""}],"container-title":"The Oxford Handbook of Comparative Politics","id":"ITEM-1","issued":{"date-parts":[["2009","9","2"]]},"page":"1-1040","publisher":"Oxford University Press","title":"Multicausality, Context‐Conditionality, and Endogeneity","type":"entry-encyclopedia"},"uris":["http://www.mendeley.com/documents/?uuid=f4b9d0f7-05ae-345e-a559-8c196b11cece"]},{"id":"ITEM-2","itemData":{"DOI":"10.2307/1958372","author":[{"dropping-particle":"","family":"Przeworski","given":"Adam","non-dropping-particle":"","parse-names":false,"suffix":""},{"dropping-particle":"","family":"Teune","given":"Henry","non-dropping-particle":"","parse-names":false,"suffix":""}],"id":"ITEM-2","issued":{"date-parts":[["1970","12","1"]]},"title":"The Logic of Comparative Social Inquiry","type":"book"},"uris":["http://www.mendeley.com/documents/?uuid=092ee97f-2ea5-45a9-8ce4-4aa60ebf9ccc"]},{"id":"ITEM-3","itemData":{"DOI":"10.1007/s41111-016-0031-1","abstract":"Schmitter advocates that the future of comparative politics should be about addressing context, complexity, aggregate dynamics, limits to simplified cross-national generalizations, non-reductive assumptions about individual rationality, and an analytical method that is pragmatic and realistic in its assumptions. In this short essay, I argue that most of what Schmitter calls for as the future of comparative politics is already present. Schmitter has reengaged in a debate and discussion that goes back to the origins of comparative politics, and that is how to balance its theoretical inclination for broad cross-national generalization with its area (case) study empirical basis. In this respect, the future of comparative politics is its past!","author":[{"dropping-particle":"","family":"Woods","given":"Dwayne","non-dropping-particle":"","parse-names":false,"suffix":""}],"container-title":"Chinese Political Science Review","id":"ITEM-3","issued":{"date-parts":[["2016"]]},"note":"rejection and dissemation of neo-positivist approach. An analytical alternative - a comparative politics method. Context matters - multicausality, endogeneity etc.","page":"412-424","title":"The Future of Comparative Politics is its Past","type":"article-journal","volume":"1"},"uris":["http://www.mendeley.com/documents/?uuid=4eda3b3b-6b85-3e04-8783-1c8beb80dff6"]}],"mendeley":{"formattedCitation":"(Franzese 2009; Przeworski and Teune 1970; Woods 2016)","plainTextFormattedCitation":"(Franzese 2009; Przeworski and Teune 1970; Woods 2016)","previouslyFormattedCitation":"(Franzese 2009; Przeworski and Teune 1970; Woods 2016)"},"properties":{"noteIndex":0},"schema":"https://github.com/citation-style-language/schema/raw/master/csl-citation.json"}</w:instrText>
      </w:r>
      <w:r w:rsidR="007A493F">
        <w:rPr>
          <w:lang w:val="en-GB"/>
        </w:rPr>
        <w:fldChar w:fldCharType="separate"/>
      </w:r>
      <w:r w:rsidR="007A493F" w:rsidRPr="007A493F">
        <w:rPr>
          <w:noProof/>
          <w:lang w:val="en-GB"/>
        </w:rPr>
        <w:t>(Franzese 2009; Przeworski and Teune 1970; Woods 2016)</w:t>
      </w:r>
      <w:ins w:id="361" w:author="Поликанов Степан Андреевич" w:date="2021-04-19T19:28:00Z">
        <w:r w:rsidR="007A493F">
          <w:rPr>
            <w:lang w:val="en-GB"/>
          </w:rPr>
          <w:fldChar w:fldCharType="end"/>
        </w:r>
      </w:ins>
      <w:ins w:id="362" w:author="Поликанов Степан Андреевич" w:date="2021-04-19T19:17:00Z">
        <w:r w:rsidR="00CA56F7">
          <w:rPr>
            <w:lang w:val="en-GB"/>
          </w:rPr>
          <w:t xml:space="preserve">. </w:t>
        </w:r>
      </w:ins>
      <w:ins w:id="363" w:author="Поликанов Степан Андреевич" w:date="2021-04-12T15:55:00Z">
        <w:r w:rsidRPr="004342F1">
          <w:rPr>
            <w:lang w:val="en-GB"/>
          </w:rPr>
          <w:t>We</w:t>
        </w:r>
        <w:del w:id="364" w:author="Stepan Polikanov" w:date="2021-06-16T18:46:00Z">
          <w:r w:rsidRPr="004342F1" w:rsidDel="00A166E9">
            <w:rPr>
              <w:lang w:val="en-GB"/>
            </w:rPr>
            <w:delText xml:space="preserve"> therefore</w:delText>
          </w:r>
        </w:del>
      </w:ins>
      <w:ins w:id="365" w:author="Stepan Polikanov" w:date="2021-06-16T18:46:00Z">
        <w:r w:rsidR="00A166E9">
          <w:rPr>
            <w:lang w:val="en-GB"/>
          </w:rPr>
          <w:t>, therefore,</w:t>
        </w:r>
      </w:ins>
      <w:ins w:id="366" w:author="Поликанов Степан Андреевич" w:date="2021-04-12T15:55:00Z">
        <w:r w:rsidRPr="004342F1">
          <w:rPr>
            <w:lang w:val="en-GB"/>
          </w:rPr>
          <w:t xml:space="preserve"> adopt a</w:t>
        </w:r>
      </w:ins>
      <w:ins w:id="367" w:author="Поликанов Степан Андреевич" w:date="2021-04-19T19:28:00Z">
        <w:r w:rsidR="007A493F">
          <w:rPr>
            <w:lang w:val="en-GB"/>
          </w:rPr>
          <w:t>n analytical</w:t>
        </w:r>
      </w:ins>
      <w:ins w:id="368" w:author="Поликанов Степан Андреевич" w:date="2021-04-12T15:55:00Z">
        <w:r w:rsidRPr="004342F1">
          <w:rPr>
            <w:lang w:val="en-GB"/>
          </w:rPr>
          <w:t xml:space="preserve"> context-specific approach using mixed methods</w:t>
        </w:r>
      </w:ins>
      <w:ins w:id="369" w:author="Stepan Polikanov" w:date="2021-05-25T12:49:00Z">
        <w:r w:rsidR="00E01F65">
          <w:rPr>
            <w:lang w:val="en-GB"/>
          </w:rPr>
          <w:t>, deploying comparative politics methodology</w:t>
        </w:r>
      </w:ins>
      <w:ins w:id="370" w:author="Поликанов Степан Андреевич" w:date="2021-04-12T15:55:00Z">
        <w:r w:rsidRPr="004342F1">
          <w:rPr>
            <w:lang w:val="en-GB"/>
          </w:rPr>
          <w:t xml:space="preserve">. </w:t>
        </w:r>
      </w:ins>
    </w:p>
    <w:p w14:paraId="3799167B" w14:textId="1E759635" w:rsidR="00A166E9" w:rsidRDefault="00A166E9">
      <w:pPr>
        <w:rPr>
          <w:lang w:val="en-GB"/>
        </w:rPr>
      </w:pPr>
      <w:ins w:id="371" w:author="Stepan Polikanov" w:date="2021-06-16T19:18:00Z">
        <w:r>
          <w:rPr>
            <w:lang w:val="en-GB"/>
          </w:rPr>
          <w:t xml:space="preserve">We </w:t>
        </w:r>
      </w:ins>
      <w:ins w:id="372" w:author="Stepan Polikanov" w:date="2021-06-16T19:19:00Z">
        <w:r>
          <w:rPr>
            <w:lang w:val="en-GB"/>
          </w:rPr>
          <w:t>arrive at 4 hypotheses regarding party dominance:</w:t>
        </w:r>
      </w:ins>
    </w:p>
    <w:p w14:paraId="20102F2C" w14:textId="77777777" w:rsidR="00241F20" w:rsidRDefault="00241F20">
      <w:pPr>
        <w:rPr>
          <w:ins w:id="373" w:author="Stepan Polikanov" w:date="2021-06-16T19:19:00Z"/>
          <w:lang w:val="en-GB"/>
        </w:rPr>
      </w:pPr>
    </w:p>
    <w:p w14:paraId="12480384" w14:textId="65EFF71D" w:rsidR="00A166E9" w:rsidRPr="00A166E9" w:rsidRDefault="00A166E9">
      <w:pPr>
        <w:rPr>
          <w:ins w:id="374" w:author="Stepan Polikanov" w:date="2021-06-16T19:25:00Z"/>
          <w:i/>
          <w:lang w:val="en-GB"/>
          <w:rPrChange w:id="375" w:author="Stepan Polikanov" w:date="2021-06-16T19:31:00Z">
            <w:rPr>
              <w:ins w:id="376" w:author="Stepan Polikanov" w:date="2021-06-16T19:25:00Z"/>
              <w:lang w:val="en-GB"/>
            </w:rPr>
          </w:rPrChange>
        </w:rPr>
      </w:pPr>
      <w:ins w:id="377" w:author="Stepan Polikanov" w:date="2021-06-16T19:19:00Z">
        <w:r w:rsidRPr="00A166E9">
          <w:rPr>
            <w:i/>
            <w:lang w:val="en-GB"/>
            <w:rPrChange w:id="378" w:author="Stepan Polikanov" w:date="2021-06-16T19:31:00Z">
              <w:rPr>
                <w:lang w:val="en-GB"/>
              </w:rPr>
            </w:rPrChange>
          </w:rPr>
          <w:t xml:space="preserve">H1: </w:t>
        </w:r>
      </w:ins>
      <w:ins w:id="379" w:author="Stepan Polikanov" w:date="2021-06-16T19:24:00Z">
        <w:r w:rsidRPr="00A166E9">
          <w:rPr>
            <w:i/>
            <w:lang w:val="en-GB"/>
            <w:rPrChange w:id="380" w:author="Stepan Polikanov" w:date="2021-06-16T19:31:00Z">
              <w:rPr>
                <w:lang w:val="en-GB"/>
              </w:rPr>
            </w:rPrChange>
          </w:rPr>
          <w:t>M</w:t>
        </w:r>
      </w:ins>
      <w:ins w:id="381" w:author="Stepan Polikanov" w:date="2021-06-16T19:19:00Z">
        <w:r w:rsidRPr="00A166E9">
          <w:rPr>
            <w:i/>
            <w:lang w:val="en-GB"/>
            <w:rPrChange w:id="382" w:author="Stepan Polikanov" w:date="2021-06-16T19:31:00Z">
              <w:rPr>
                <w:lang w:val="en-GB"/>
              </w:rPr>
            </w:rPrChange>
          </w:rPr>
          <w:t xml:space="preserve">ore ethnically homogeneous </w:t>
        </w:r>
      </w:ins>
      <w:ins w:id="383" w:author="Stepan Polikanov" w:date="2021-06-16T19:24:00Z">
        <w:r w:rsidRPr="00A166E9">
          <w:rPr>
            <w:i/>
            <w:lang w:val="en-GB"/>
            <w:rPrChange w:id="384" w:author="Stepan Polikanov" w:date="2021-06-16T19:31:00Z">
              <w:rPr>
                <w:lang w:val="en-GB"/>
              </w:rPr>
            </w:rPrChange>
          </w:rPr>
          <w:t>countries produce dominant party r</w:t>
        </w:r>
      </w:ins>
      <w:ins w:id="385" w:author="Stepan Polikanov" w:date="2021-06-16T19:25:00Z">
        <w:r w:rsidRPr="00A166E9">
          <w:rPr>
            <w:i/>
            <w:lang w:val="en-GB"/>
            <w:rPrChange w:id="386" w:author="Stepan Polikanov" w:date="2021-06-16T19:31:00Z">
              <w:rPr>
                <w:lang w:val="en-GB"/>
              </w:rPr>
            </w:rPrChange>
          </w:rPr>
          <w:t>egimes;</w:t>
        </w:r>
      </w:ins>
    </w:p>
    <w:p w14:paraId="41E810AA" w14:textId="691450DD" w:rsidR="00A166E9" w:rsidRPr="00A166E9" w:rsidRDefault="00A166E9">
      <w:pPr>
        <w:rPr>
          <w:ins w:id="387" w:author="Stepan Polikanov" w:date="2021-06-16T19:29:00Z"/>
          <w:i/>
          <w:noProof/>
          <w:lang w:val="en-GB"/>
          <w:rPrChange w:id="388" w:author="Stepan Polikanov" w:date="2021-06-16T19:31:00Z">
            <w:rPr>
              <w:ins w:id="389" w:author="Stepan Polikanov" w:date="2021-06-16T19:29:00Z"/>
              <w:noProof/>
              <w:lang w:val="en-GB"/>
            </w:rPr>
          </w:rPrChange>
        </w:rPr>
      </w:pPr>
      <w:ins w:id="390" w:author="Stepan Polikanov" w:date="2021-06-16T19:25:00Z">
        <w:r w:rsidRPr="00A166E9">
          <w:rPr>
            <w:i/>
            <w:lang w:val="en-GB"/>
            <w:rPrChange w:id="391" w:author="Stepan Polikanov" w:date="2021-06-16T19:31:00Z">
              <w:rPr>
                <w:lang w:val="en-GB"/>
              </w:rPr>
            </w:rPrChange>
          </w:rPr>
          <w:t>H</w:t>
        </w:r>
        <w:r w:rsidRPr="00A166E9">
          <w:rPr>
            <w:i/>
            <w:noProof/>
            <w:lang w:val="en-GB"/>
            <w:rPrChange w:id="392" w:author="Stepan Polikanov" w:date="2021-06-16T19:31:00Z">
              <w:rPr>
                <w:noProof/>
                <w:lang w:val="en-GB"/>
              </w:rPr>
            </w:rPrChange>
          </w:rPr>
          <w:t>2</w:t>
        </w:r>
      </w:ins>
      <w:ins w:id="393" w:author="Stepan Polikanov" w:date="2021-06-16T19:27:00Z">
        <w:r w:rsidRPr="00A166E9">
          <w:rPr>
            <w:i/>
            <w:noProof/>
            <w:lang w:val="en-GB"/>
            <w:rPrChange w:id="394" w:author="Stepan Polikanov" w:date="2021-06-16T19:31:00Z">
              <w:rPr>
                <w:noProof/>
                <w:lang w:val="en-GB"/>
              </w:rPr>
            </w:rPrChange>
          </w:rPr>
          <w:t>a</w:t>
        </w:r>
      </w:ins>
      <w:ins w:id="395" w:author="Stepan Polikanov" w:date="2021-06-16T19:25:00Z">
        <w:r w:rsidRPr="00A166E9">
          <w:rPr>
            <w:i/>
            <w:noProof/>
            <w:lang w:val="en-GB"/>
            <w:rPrChange w:id="396" w:author="Stepan Polikanov" w:date="2021-06-16T19:31:00Z">
              <w:rPr>
                <w:noProof/>
                <w:lang w:val="en-GB"/>
              </w:rPr>
            </w:rPrChange>
          </w:rPr>
          <w:t xml:space="preserve">: The more institutionalized a regime is, the more </w:t>
        </w:r>
      </w:ins>
      <w:ins w:id="397" w:author="Stepan Polikanov" w:date="2021-06-16T19:27:00Z">
        <w:r w:rsidRPr="00A166E9">
          <w:rPr>
            <w:i/>
            <w:noProof/>
            <w:lang w:val="en-GB"/>
            <w:rPrChange w:id="398" w:author="Stepan Polikanov" w:date="2021-06-16T19:31:00Z">
              <w:rPr>
                <w:noProof/>
                <w:lang w:val="en-GB"/>
              </w:rPr>
            </w:rPrChange>
          </w:rPr>
          <w:t xml:space="preserve">autocratic </w:t>
        </w:r>
      </w:ins>
      <w:ins w:id="399" w:author="Stepan Polikanov" w:date="2021-06-16T19:28:00Z">
        <w:r w:rsidRPr="00A166E9">
          <w:rPr>
            <w:i/>
            <w:noProof/>
            <w:lang w:val="en-GB"/>
            <w:rPrChange w:id="400" w:author="Stepan Polikanov" w:date="2021-06-16T19:31:00Z">
              <w:rPr>
                <w:noProof/>
                <w:lang w:val="en-GB"/>
              </w:rPr>
            </w:rPrChange>
          </w:rPr>
          <w:t>dominant party systems it will prod</w:t>
        </w:r>
      </w:ins>
      <w:ins w:id="401" w:author="Stepan Polikanov" w:date="2021-06-16T19:29:00Z">
        <w:r w:rsidRPr="00A166E9">
          <w:rPr>
            <w:i/>
            <w:noProof/>
            <w:lang w:val="en-GB"/>
            <w:rPrChange w:id="402" w:author="Stepan Polikanov" w:date="2021-06-16T19:31:00Z">
              <w:rPr>
                <w:noProof/>
                <w:lang w:val="en-GB"/>
              </w:rPr>
            </w:rPrChange>
          </w:rPr>
          <w:t>uce</w:t>
        </w:r>
      </w:ins>
      <w:ins w:id="403" w:author="Stepan Polikanov" w:date="2021-06-16T19:31:00Z">
        <w:r w:rsidRPr="00A166E9">
          <w:rPr>
            <w:i/>
            <w:noProof/>
            <w:lang w:val="en-GB"/>
            <w:rPrChange w:id="404" w:author="Stepan Polikanov" w:date="2021-06-16T19:31:00Z">
              <w:rPr>
                <w:noProof/>
                <w:lang w:val="en-GB"/>
              </w:rPr>
            </w:rPrChange>
          </w:rPr>
          <w:t>;</w:t>
        </w:r>
      </w:ins>
    </w:p>
    <w:p w14:paraId="5EFA2DD4" w14:textId="4B6F2C8A" w:rsidR="00A166E9" w:rsidRPr="00A166E9" w:rsidRDefault="00A166E9" w:rsidP="00A166E9">
      <w:pPr>
        <w:rPr>
          <w:ins w:id="405" w:author="Stepan Polikanov" w:date="2021-06-16T19:29:00Z"/>
          <w:i/>
          <w:noProof/>
          <w:lang w:val="en-GB"/>
          <w:rPrChange w:id="406" w:author="Stepan Polikanov" w:date="2021-06-16T19:31:00Z">
            <w:rPr>
              <w:ins w:id="407" w:author="Stepan Polikanov" w:date="2021-06-16T19:29:00Z"/>
              <w:noProof/>
              <w:lang w:val="en-GB"/>
            </w:rPr>
          </w:rPrChange>
        </w:rPr>
      </w:pPr>
      <w:ins w:id="408" w:author="Stepan Polikanov" w:date="2021-06-16T19:29:00Z">
        <w:r w:rsidRPr="00A166E9">
          <w:rPr>
            <w:i/>
            <w:lang w:val="en-GB"/>
            <w:rPrChange w:id="409" w:author="Stepan Polikanov" w:date="2021-06-16T19:31:00Z">
              <w:rPr>
                <w:lang w:val="en-GB"/>
              </w:rPr>
            </w:rPrChange>
          </w:rPr>
          <w:lastRenderedPageBreak/>
          <w:t>H</w:t>
        </w:r>
        <w:r w:rsidRPr="00A166E9">
          <w:rPr>
            <w:i/>
            <w:noProof/>
            <w:lang w:val="en-GB"/>
            <w:rPrChange w:id="410" w:author="Stepan Polikanov" w:date="2021-06-16T19:31:00Z">
              <w:rPr>
                <w:noProof/>
                <w:lang w:val="en-GB"/>
              </w:rPr>
            </w:rPrChange>
          </w:rPr>
          <w:t>2b: The more institutionalized a regime is, the more democratic dominant party systems it will produce</w:t>
        </w:r>
      </w:ins>
      <w:ins w:id="411" w:author="Stepan Polikanov" w:date="2021-06-16T19:31:00Z">
        <w:r w:rsidRPr="00A166E9">
          <w:rPr>
            <w:i/>
            <w:noProof/>
            <w:lang w:val="en-GB"/>
            <w:rPrChange w:id="412" w:author="Stepan Polikanov" w:date="2021-06-16T19:31:00Z">
              <w:rPr>
                <w:noProof/>
                <w:lang w:val="en-GB"/>
              </w:rPr>
            </w:rPrChange>
          </w:rPr>
          <w:t>;</w:t>
        </w:r>
      </w:ins>
    </w:p>
    <w:p w14:paraId="37A2495F" w14:textId="75464B31" w:rsidR="00A166E9" w:rsidRPr="00A166E9" w:rsidRDefault="00A166E9" w:rsidP="00A166E9">
      <w:pPr>
        <w:rPr>
          <w:ins w:id="413" w:author="Stepan Polikanov" w:date="2021-06-16T19:30:00Z"/>
          <w:i/>
          <w:lang w:val="en-GB"/>
          <w:rPrChange w:id="414" w:author="Stepan Polikanov" w:date="2021-06-16T19:31:00Z">
            <w:rPr>
              <w:ins w:id="415" w:author="Stepan Polikanov" w:date="2021-06-16T19:30:00Z"/>
              <w:lang w:val="en-GB"/>
            </w:rPr>
          </w:rPrChange>
        </w:rPr>
      </w:pPr>
      <w:ins w:id="416" w:author="Stepan Polikanov" w:date="2021-06-16T19:29:00Z">
        <w:r w:rsidRPr="00A166E9">
          <w:rPr>
            <w:i/>
            <w:lang w:val="en-GB"/>
            <w:rPrChange w:id="417" w:author="Stepan Polikanov" w:date="2021-06-16T19:31:00Z">
              <w:rPr>
                <w:lang w:val="en-GB"/>
              </w:rPr>
            </w:rPrChange>
          </w:rPr>
          <w:t>H3: Regime</w:t>
        </w:r>
      </w:ins>
      <w:ins w:id="418" w:author="Stepan Polikanov" w:date="2021-06-16T19:30:00Z">
        <w:r w:rsidRPr="00A166E9">
          <w:rPr>
            <w:i/>
            <w:lang w:val="en-GB"/>
            <w:rPrChange w:id="419" w:author="Stepan Polikanov" w:date="2021-06-16T19:31:00Z">
              <w:rPr>
                <w:lang w:val="en-GB"/>
              </w:rPr>
            </w:rPrChange>
          </w:rPr>
          <w:t>s with first-past-the-point electoral rules are more likely to be autocratic dominant than democratic dominant</w:t>
        </w:r>
      </w:ins>
      <w:ins w:id="420" w:author="Stepan Polikanov" w:date="2021-06-16T19:31:00Z">
        <w:r w:rsidRPr="00A166E9">
          <w:rPr>
            <w:i/>
            <w:lang w:val="en-GB"/>
            <w:rPrChange w:id="421" w:author="Stepan Polikanov" w:date="2021-06-16T19:31:00Z">
              <w:rPr>
                <w:lang w:val="en-GB"/>
              </w:rPr>
            </w:rPrChange>
          </w:rPr>
          <w:t>;</w:t>
        </w:r>
      </w:ins>
    </w:p>
    <w:p w14:paraId="64E84E34" w14:textId="0B15D586" w:rsidR="00A166E9" w:rsidRPr="00A166E9" w:rsidRDefault="00A166E9" w:rsidP="00A166E9">
      <w:pPr>
        <w:rPr>
          <w:ins w:id="422" w:author="Stepan Polikanov" w:date="2021-06-16T19:29:00Z"/>
          <w:i/>
          <w:lang w:val="en-GB"/>
          <w:rPrChange w:id="423" w:author="Stepan Polikanov" w:date="2021-06-16T19:31:00Z">
            <w:rPr>
              <w:ins w:id="424" w:author="Stepan Polikanov" w:date="2021-06-16T19:29:00Z"/>
              <w:lang w:val="en-GB"/>
            </w:rPr>
          </w:rPrChange>
        </w:rPr>
      </w:pPr>
      <w:ins w:id="425" w:author="Stepan Polikanov" w:date="2021-06-16T19:30:00Z">
        <w:r w:rsidRPr="00A166E9">
          <w:rPr>
            <w:i/>
            <w:lang w:val="en-GB"/>
            <w:rPrChange w:id="426" w:author="Stepan Polikanov" w:date="2021-06-16T19:31:00Z">
              <w:rPr>
                <w:lang w:val="en-GB"/>
              </w:rPr>
            </w:rPrChange>
          </w:rPr>
          <w:t>H4: Regimes with British colo</w:t>
        </w:r>
      </w:ins>
      <w:ins w:id="427" w:author="Stepan Polikanov" w:date="2021-06-16T19:31:00Z">
        <w:r w:rsidRPr="00A166E9">
          <w:rPr>
            <w:i/>
            <w:lang w:val="en-GB"/>
            <w:rPrChange w:id="428" w:author="Stepan Polikanov" w:date="2021-06-16T19:31:00Z">
              <w:rPr>
                <w:lang w:val="en-GB"/>
              </w:rPr>
            </w:rPrChange>
          </w:rPr>
          <w:t>nial past are more likely to be democratic dominant than those with French legacy.</w:t>
        </w:r>
      </w:ins>
    </w:p>
    <w:p w14:paraId="412907E3" w14:textId="77777777" w:rsidR="00241F20" w:rsidRDefault="00241F20">
      <w:pPr>
        <w:spacing w:line="259" w:lineRule="auto"/>
        <w:jc w:val="left"/>
        <w:rPr>
          <w:rFonts w:eastAsiaTheme="majorEastAsia" w:cstheme="majorBidi"/>
          <w:sz w:val="32"/>
          <w:szCs w:val="32"/>
          <w:lang w:val="en-US"/>
        </w:rPr>
      </w:pPr>
      <w:r>
        <w:rPr>
          <w:lang w:val="en-US"/>
        </w:rPr>
        <w:br w:type="page"/>
      </w:r>
    </w:p>
    <w:p w14:paraId="049D5B1E" w14:textId="04BF7CF2" w:rsidR="00E454F4" w:rsidRDefault="000A7F93" w:rsidP="00A166E9">
      <w:pPr>
        <w:pStyle w:val="1"/>
        <w:rPr>
          <w:ins w:id="429" w:author="Stepan Polikanov" w:date="2021-06-16T18:47:00Z"/>
          <w:lang w:val="en-US"/>
        </w:rPr>
      </w:pPr>
      <w:ins w:id="430" w:author="Поликанов Степан Андреевич" w:date="2021-04-11T07:13:00Z">
        <w:r>
          <w:rPr>
            <w:lang w:val="en-US"/>
          </w:rPr>
          <w:lastRenderedPageBreak/>
          <w:t>Chapter</w:t>
        </w:r>
      </w:ins>
      <w:ins w:id="431" w:author="Поликанов Степан Андреевич" w:date="2021-04-11T07:14:00Z">
        <w:r>
          <w:rPr>
            <w:lang w:val="en-US"/>
          </w:rPr>
          <w:t xml:space="preserve"> 1:</w:t>
        </w:r>
        <w:del w:id="432" w:author="Stepan Polikanov" w:date="2021-06-17T07:50:00Z">
          <w:r w:rsidDel="004E18D9">
            <w:rPr>
              <w:lang w:val="en-US"/>
            </w:rPr>
            <w:delText xml:space="preserve"> </w:delText>
          </w:r>
        </w:del>
      </w:ins>
      <w:del w:id="433" w:author="Stepan Polikanov" w:date="2021-06-17T07:49:00Z">
        <w:r w:rsidR="00CC6B67" w:rsidDel="004E18D9">
          <w:rPr>
            <w:lang w:val="en-US"/>
          </w:rPr>
          <w:delText>Dominant</w:delText>
        </w:r>
      </w:del>
      <w:ins w:id="434" w:author="Stepan Polikanov" w:date="2021-06-17T07:50:00Z">
        <w:r w:rsidR="004E18D9">
          <w:rPr>
            <w:lang w:val="en-US"/>
          </w:rPr>
          <w:t xml:space="preserve"> D</w:t>
        </w:r>
      </w:ins>
      <w:ins w:id="435" w:author="Stepan Polikanov" w:date="2021-06-17T07:49:00Z">
        <w:r w:rsidR="004E18D9">
          <w:rPr>
            <w:lang w:val="en-US"/>
          </w:rPr>
          <w:t>ominant</w:t>
        </w:r>
      </w:ins>
      <w:r w:rsidR="00CC6B67">
        <w:rPr>
          <w:lang w:val="en-US"/>
        </w:rPr>
        <w:t>-</w:t>
      </w:r>
      <w:r w:rsidR="00CC6B67" w:rsidRPr="002A41ED">
        <w:rPr>
          <w:lang w:val="en-US"/>
        </w:rPr>
        <w:t>party regimes: what they</w:t>
      </w:r>
      <w:r w:rsidR="00CC6B67">
        <w:rPr>
          <w:lang w:val="en-US"/>
        </w:rPr>
        <w:t xml:space="preserve"> are and what they aren’t</w:t>
      </w:r>
    </w:p>
    <w:p w14:paraId="1C990B28" w14:textId="77777777" w:rsidR="00A166E9" w:rsidRPr="00241F20" w:rsidRDefault="00A166E9">
      <w:pPr>
        <w:rPr>
          <w:lang w:val="en-US"/>
        </w:rPr>
        <w:pPrChange w:id="436" w:author="Stepan Polikanov" w:date="2021-06-16T18:47:00Z">
          <w:pPr>
            <w:pStyle w:val="1"/>
          </w:pPr>
        </w:pPrChange>
      </w:pPr>
    </w:p>
    <w:p w14:paraId="240C145D" w14:textId="566A0823" w:rsidR="00CE184F" w:rsidRDefault="00B54D45" w:rsidP="00D1509A">
      <w:pPr>
        <w:pStyle w:val="2"/>
      </w:pPr>
      <w:r w:rsidRPr="00D1509A">
        <w:t>§</w:t>
      </w:r>
      <w:r w:rsidR="00CE184F" w:rsidRPr="00D1509A">
        <w:t>1</w:t>
      </w:r>
      <w:r w:rsidR="00A65366" w:rsidRPr="00B151C1">
        <w:t xml:space="preserve"> </w:t>
      </w:r>
      <w:r w:rsidR="00A65366" w:rsidRPr="006625D6">
        <w:rPr>
          <w:rPrChange w:id="437" w:author="Поликанов Степан Андреевич" w:date="2021-04-12T14:22:00Z">
            <w:rPr>
              <w:lang w:val="en-GB"/>
            </w:rPr>
          </w:rPrChange>
        </w:rPr>
        <w:t>Dominant-party regimes, causes and consequences</w:t>
      </w:r>
    </w:p>
    <w:p w14:paraId="3CC6F8D6" w14:textId="1B96323D" w:rsidR="006625D6" w:rsidDel="00A20A45" w:rsidRDefault="006625D6">
      <w:pPr>
        <w:rPr>
          <w:del w:id="438" w:author="Stepan Polikanov" w:date="2021-05-08T19:58:00Z"/>
          <w:lang w:val="en-GB"/>
        </w:rPr>
      </w:pPr>
      <w:r>
        <w:rPr>
          <w:lang w:val="en-GB"/>
        </w:rPr>
        <w:t xml:space="preserve">To build </w:t>
      </w:r>
      <w:ins w:id="439" w:author="Stepan Polikanov" w:date="2021-05-12T17:53:00Z">
        <w:r w:rsidR="005A428A">
          <w:rPr>
            <w:lang w:val="en-GB"/>
          </w:rPr>
          <w:t xml:space="preserve">an </w:t>
        </w:r>
      </w:ins>
      <w:r>
        <w:rPr>
          <w:lang w:val="en-GB"/>
        </w:rPr>
        <w:t xml:space="preserve">effective theoretical model we first need to </w:t>
      </w:r>
      <w:r w:rsidR="00160566">
        <w:rPr>
          <w:lang w:val="en-GB"/>
        </w:rPr>
        <w:t>clearly define party dominance, building on different interpretations and major scientific works in this field.</w:t>
      </w:r>
      <w:r w:rsidR="00DF1EBB">
        <w:rPr>
          <w:lang w:val="en-GB"/>
        </w:rPr>
        <w:t xml:space="preserve"> </w:t>
      </w:r>
      <w:ins w:id="440" w:author="Stepan Polikanov" w:date="2021-06-10T15:48:00Z">
        <w:r w:rsidR="00F04664">
          <w:rPr>
            <w:lang w:val="en-GB"/>
          </w:rPr>
          <w:t>A compatible def</w:t>
        </w:r>
      </w:ins>
      <w:ins w:id="441" w:author="Stepan Polikanov" w:date="2021-06-10T15:49:00Z">
        <w:r w:rsidR="00F04664">
          <w:rPr>
            <w:lang w:val="en-GB"/>
          </w:rPr>
          <w:t xml:space="preserve">inition of democracy is needed as well. </w:t>
        </w:r>
      </w:ins>
      <w:r w:rsidR="00DF1EBB">
        <w:rPr>
          <w:lang w:val="en-GB"/>
        </w:rPr>
        <w:t xml:space="preserve">With our definition, we will then conceptualize factors, </w:t>
      </w:r>
      <w:ins w:id="442" w:author="Поликанов Степан Андреевич" w:date="2021-04-12T14:41:00Z">
        <w:r w:rsidR="00422218">
          <w:rPr>
            <w:lang w:val="en-GB"/>
          </w:rPr>
          <w:t xml:space="preserve">that potentially cause party dominance, as well as review </w:t>
        </w:r>
      </w:ins>
      <w:ins w:id="443" w:author="Поликанов Степан Андреевич" w:date="2021-04-12T14:42:00Z">
        <w:r w:rsidR="00422218">
          <w:rPr>
            <w:lang w:val="en-GB"/>
          </w:rPr>
          <w:t>consequences that can serve as controls in our analysis.</w:t>
        </w:r>
      </w:ins>
      <w:ins w:id="444" w:author="Поликанов Степан Андреевич" w:date="2021-04-12T14:43:00Z">
        <w:r w:rsidR="00422218">
          <w:rPr>
            <w:lang w:val="en-GB"/>
          </w:rPr>
          <w:t xml:space="preserve"> </w:t>
        </w:r>
      </w:ins>
      <w:ins w:id="445" w:author="Поликанов Степан Андреевич" w:date="2021-04-12T14:45:00Z">
        <w:r w:rsidR="00422218">
          <w:rPr>
            <w:lang w:val="en-GB"/>
          </w:rPr>
          <w:t>Lastly,</w:t>
        </w:r>
      </w:ins>
      <w:ins w:id="446" w:author="Поликанов Степан Андреевич" w:date="2021-04-12T14:44:00Z">
        <w:r w:rsidR="00422218">
          <w:rPr>
            <w:lang w:val="en-GB"/>
          </w:rPr>
          <w:t xml:space="preserve"> we will develop a theoretical model com</w:t>
        </w:r>
      </w:ins>
      <w:ins w:id="447" w:author="Поликанов Степан Андреевич" w:date="2021-04-12T14:45:00Z">
        <w:r w:rsidR="00422218">
          <w:rPr>
            <w:lang w:val="en-GB"/>
          </w:rPr>
          <w:t>bining all of our concepts and definitions.</w:t>
        </w:r>
      </w:ins>
      <w:del w:id="448" w:author="Поликанов Степан Андреевич" w:date="2021-04-12T14:41:00Z">
        <w:r w:rsidR="00DF1EBB" w:rsidDel="00422218">
          <w:rPr>
            <w:lang w:val="en-GB"/>
          </w:rPr>
          <w:delText xml:space="preserve">causing </w:delText>
        </w:r>
      </w:del>
    </w:p>
    <w:p w14:paraId="6D1DA5DF" w14:textId="66D544AE" w:rsidR="00B151C1" w:rsidRDefault="00B151C1">
      <w:pPr>
        <w:rPr>
          <w:ins w:id="449" w:author="Stepan Polikanov" w:date="2021-06-17T03:23:00Z"/>
          <w:lang w:val="en-GB"/>
        </w:rPr>
      </w:pPr>
    </w:p>
    <w:p w14:paraId="1EB8BC07" w14:textId="77777777" w:rsidR="00080D54" w:rsidRPr="00D1509A" w:rsidRDefault="00080D54">
      <w:pPr>
        <w:rPr>
          <w:lang w:val="en-GB"/>
        </w:rPr>
        <w:pPrChange w:id="450" w:author="Поликанов Степан Андреевич" w:date="2021-04-12T14:22:00Z">
          <w:pPr>
            <w:pStyle w:val="2"/>
          </w:pPr>
        </w:pPrChange>
      </w:pPr>
    </w:p>
    <w:p w14:paraId="26355424" w14:textId="292BBB08" w:rsidR="00A65366" w:rsidRPr="00A65366" w:rsidRDefault="00A65366">
      <w:pPr>
        <w:pStyle w:val="3"/>
        <w:rPr>
          <w:lang w:val="en-GB"/>
          <w:rPrChange w:id="451" w:author="Поликанов Степан Андреевич" w:date="2021-04-12T13:47:00Z">
            <w:rPr>
              <w:lang w:val="en-US"/>
            </w:rPr>
          </w:rPrChange>
        </w:rPr>
        <w:pPrChange w:id="452" w:author="Поликанов Степан Андреевич" w:date="2021-04-12T13:47:00Z">
          <w:pPr>
            <w:pStyle w:val="1"/>
          </w:pPr>
        </w:pPrChange>
      </w:pPr>
      <w:r w:rsidRPr="00A65366">
        <w:rPr>
          <w:lang w:val="en-GB"/>
          <w:rPrChange w:id="453" w:author="Поликанов Степан Андреевич" w:date="2021-04-12T13:46:00Z">
            <w:rPr/>
          </w:rPrChange>
        </w:rPr>
        <w:t>1</w:t>
      </w:r>
      <w:r w:rsidRPr="00A65366">
        <w:rPr>
          <w:lang w:val="en-GB"/>
          <w:rPrChange w:id="454" w:author="Поликанов Степан Андреевич" w:date="2021-04-12T13:47:00Z">
            <w:rPr/>
          </w:rPrChange>
        </w:rPr>
        <w:t xml:space="preserve">.1 </w:t>
      </w:r>
      <w:r>
        <w:rPr>
          <w:lang w:val="en-GB"/>
        </w:rPr>
        <w:t>Definitions and approaches to party dominance</w:t>
      </w:r>
    </w:p>
    <w:p w14:paraId="50F4BC4B" w14:textId="0EAC0984" w:rsidR="00C60BC5" w:rsidRDefault="00E454F4" w:rsidP="00E454F4">
      <w:pPr>
        <w:rPr>
          <w:ins w:id="455" w:author="Поликанов Степан Андреевич" w:date="2021-04-12T16:41:00Z"/>
          <w:lang w:val="en-US"/>
        </w:rPr>
      </w:pPr>
      <w:r>
        <w:rPr>
          <w:lang w:val="en-US"/>
        </w:rPr>
        <w:t xml:space="preserve">A dominant-party system is </w:t>
      </w:r>
      <w:ins w:id="456" w:author="Поликанов Степан Андреевич" w:date="2021-03-18T19:12:00Z">
        <w:r w:rsidR="00C62290">
          <w:rPr>
            <w:lang w:val="en-US"/>
          </w:rPr>
          <w:t>commonly defined as</w:t>
        </w:r>
      </w:ins>
      <w:r w:rsidR="00C62290">
        <w:rPr>
          <w:lang w:val="en-US"/>
        </w:rPr>
        <w:t xml:space="preserve"> </w:t>
      </w:r>
      <w:r w:rsidRPr="00E454F4">
        <w:rPr>
          <w:lang w:val="en-US"/>
        </w:rPr>
        <w:t>‘a more-than-one-party system in which rotation does not occur</w:t>
      </w:r>
      <w:r>
        <w:rPr>
          <w:lang w:val="en-US"/>
        </w:rPr>
        <w:t xml:space="preserve">’ </w:t>
      </w:r>
      <w:r>
        <w:rPr>
          <w:lang w:val="en-US"/>
        </w:rPr>
        <w:fldChar w:fldCharType="begin" w:fldLock="1"/>
      </w:r>
      <w:r>
        <w:rPr>
          <w:lang w:val="en-US"/>
        </w:rPr>
        <w:instrText>ADDIN CSL_CITATION {"citationItems":[{"id":"ITEM-1","itemData":{"ISBN":"9780521212380","author":[{"dropping-particle":"","family":"Sartori","given":"G","non-dropping-particle":"","parse-names":false,"suffix":""}],"collection-title":"Parties and Party Systems","id":"ITEM-1","issue":"1","issued":{"date-parts":[["1976"]]},"number-of-pages":"383","publisher":"Cambridge University Press","publisher-place":"Cambridge","title":"Parties and Party Systems: A Framework for Analysis","type":"book"},"uris":["http://www.mendeley.com/documents/?uuid=527903a1-5045-4992-93c6-dc3c5d41a853"]}],"mendeley":{"formattedCitation":"(Sartori 1976)","plainTextFormattedCitation":"(Sartori 1976)","previouslyFormattedCitation":"(Sartori 1976)"},"properties":{"noteIndex":0},"schema":"https://github.com/citation-style-language/schema/raw/master/csl-citation.json"}</w:instrText>
      </w:r>
      <w:r>
        <w:rPr>
          <w:lang w:val="en-US"/>
        </w:rPr>
        <w:fldChar w:fldCharType="separate"/>
      </w:r>
      <w:r w:rsidRPr="00E454F4">
        <w:rPr>
          <w:noProof/>
          <w:lang w:val="en-US"/>
        </w:rPr>
        <w:t>(Sartori 1976)</w:t>
      </w:r>
      <w:r>
        <w:rPr>
          <w:lang w:val="en-US"/>
        </w:rPr>
        <w:fldChar w:fldCharType="end"/>
      </w:r>
      <w:r>
        <w:rPr>
          <w:lang w:val="en-US"/>
        </w:rPr>
        <w:t>. This definition places dominant-party regimes between multiparty and single-party regimes</w:t>
      </w:r>
      <w:del w:id="457" w:author="Поликанов Степан Андреевич" w:date="2021-03-22T15:07:00Z">
        <w:r w:rsidR="00D915D7" w:rsidDel="00FB3C6B">
          <w:rPr>
            <w:lang w:val="en-US"/>
          </w:rPr>
          <w:delText>;</w:delText>
        </w:r>
      </w:del>
      <w:ins w:id="458" w:author="Поликанов Степан Андреевич" w:date="2021-03-22T15:07:00Z">
        <w:r w:rsidR="00FB3C6B">
          <w:rPr>
            <w:lang w:val="en-US"/>
          </w:rPr>
          <w:t xml:space="preserve">, </w:t>
        </w:r>
      </w:ins>
      <w:r w:rsidR="00D915D7">
        <w:rPr>
          <w:lang w:val="en-US"/>
        </w:rPr>
        <w:t xml:space="preserve">but </w:t>
      </w:r>
      <w:r>
        <w:rPr>
          <w:lang w:val="en-US"/>
        </w:rPr>
        <w:t xml:space="preserve">it does not describe any functions and attributes these parties have </w:t>
      </w:r>
      <w:r>
        <w:rPr>
          <w:lang w:val="en-US"/>
        </w:rPr>
        <w:fldChar w:fldCharType="begin" w:fldLock="1"/>
      </w:r>
      <w:r>
        <w:rPr>
          <w:lang w:val="en-US"/>
        </w:rPr>
        <w:instrText>ADDIN CSL_CITATION {"citationItems":[{"id":"ITEM-1","itemData":{"author":[{"dropping-particle":"","family":"Duverger","given":"Maurice","non-dropping-particle":"","parse-names":false,"suffix":""}],"id":"ITEM-1","issued":{"date-parts":[["1951"]]},"language":"French","number-of-pages":"476","publisher":"Librairie Armand Colin","publisher-place":"Paris","title":"Les partis politiques","type":"book"},"uris":["http://www.mendeley.com/documents/?uuid=819c1de4-536a-4930-9c17-a34cfaaf5102"]}],"mendeley":{"formattedCitation":"(Duverger 1951)","plainTextFormattedCitation":"(Duverger 1951)","previouslyFormattedCitation":"(Duverger 1951)"},"properties":{"noteIndex":0},"schema":"https://github.com/citation-style-language/schema/raw/master/csl-citation.json"}</w:instrText>
      </w:r>
      <w:r>
        <w:rPr>
          <w:lang w:val="en-US"/>
        </w:rPr>
        <w:fldChar w:fldCharType="separate"/>
      </w:r>
      <w:r w:rsidRPr="00E454F4">
        <w:rPr>
          <w:noProof/>
          <w:lang w:val="en-US"/>
        </w:rPr>
        <w:t>(Duverger 1951)</w:t>
      </w:r>
      <w:r>
        <w:rPr>
          <w:lang w:val="en-US"/>
        </w:rPr>
        <w:fldChar w:fldCharType="end"/>
      </w:r>
      <w:r>
        <w:rPr>
          <w:lang w:val="en-US"/>
        </w:rPr>
        <w:t>.</w:t>
      </w:r>
      <w:del w:id="459" w:author="Поликанов Степан Андреевич" w:date="2021-03-21T17:28:00Z">
        <w:r w:rsidDel="00CF22C9">
          <w:rPr>
            <w:lang w:val="en-US"/>
          </w:rPr>
          <w:delText xml:space="preserve"> </w:delText>
        </w:r>
        <w:r w:rsidR="00FC2E99" w:rsidDel="00CF22C9">
          <w:rPr>
            <w:lang w:val="en-US"/>
          </w:rPr>
          <w:delText>Descri</w:delText>
        </w:r>
        <w:r w:rsidR="00F37FB0" w:rsidDel="00CF22C9">
          <w:rPr>
            <w:lang w:val="en-US"/>
          </w:rPr>
          <w:delText>b</w:delText>
        </w:r>
        <w:r w:rsidR="00FC2E99" w:rsidDel="00CF22C9">
          <w:rPr>
            <w:lang w:val="en-US"/>
          </w:rPr>
          <w:delText xml:space="preserve">ing those </w:delText>
        </w:r>
        <w:r w:rsidR="00D915D7" w:rsidDel="00CF22C9">
          <w:rPr>
            <w:lang w:val="en-US"/>
          </w:rPr>
          <w:delText xml:space="preserve">attributes can uncover </w:delText>
        </w:r>
        <w:r w:rsidR="00FC2E99" w:rsidDel="00CF22C9">
          <w:rPr>
            <w:lang w:val="en-US"/>
          </w:rPr>
          <w:delText>some important predictors for party dominance</w:delText>
        </w:r>
      </w:del>
      <w:del w:id="460" w:author="Поликанов Степан Андреевич" w:date="2021-03-22T15:07:00Z">
        <w:r w:rsidR="00FC2E99" w:rsidDel="00FB3C6B">
          <w:rPr>
            <w:lang w:val="en-US"/>
          </w:rPr>
          <w:delText>.</w:delText>
        </w:r>
      </w:del>
      <w:ins w:id="461" w:author="Поликанов Степан Андреевич" w:date="2021-03-21T17:22:00Z">
        <w:r w:rsidR="00212395">
          <w:rPr>
            <w:lang w:val="en-US"/>
          </w:rPr>
          <w:t xml:space="preserve"> </w:t>
        </w:r>
      </w:ins>
      <w:ins w:id="462" w:author="Stepan Polikanov" w:date="2021-05-25T12:52:00Z">
        <w:r w:rsidR="00C60BC5">
          <w:rPr>
            <w:lang w:val="en-US"/>
          </w:rPr>
          <w:t xml:space="preserve">By Sartori’s definition, a dominant-party system is also </w:t>
        </w:r>
      </w:ins>
      <w:ins w:id="463" w:author="Stepan Polikanov" w:date="2021-05-25T12:53:00Z">
        <w:r w:rsidR="00C60BC5">
          <w:rPr>
            <w:lang w:val="en-US"/>
          </w:rPr>
          <w:t xml:space="preserve">one, that </w:t>
        </w:r>
      </w:ins>
      <w:ins w:id="464" w:author="Stepan Polikanov" w:date="2021-06-16T18:48:00Z">
        <w:r w:rsidR="00A166E9">
          <w:rPr>
            <w:lang w:val="en-US"/>
          </w:rPr>
          <w:t>can</w:t>
        </w:r>
      </w:ins>
      <w:ins w:id="465" w:author="Stepan Polikanov" w:date="2021-05-25T12:53:00Z">
        <w:r w:rsidR="00C60BC5">
          <w:rPr>
            <w:lang w:val="en-US"/>
          </w:rPr>
          <w:t xml:space="preserve"> be two-or-multiparty, for example, through meeting the </w:t>
        </w:r>
      </w:ins>
      <w:ins w:id="466" w:author="Stepan Polikanov" w:date="2021-05-25T12:54:00Z">
        <w:r w:rsidR="00C60BC5">
          <w:rPr>
            <w:lang w:val="en-US"/>
          </w:rPr>
          <w:t xml:space="preserve">prerequisites of Duverger’s law, but cannot effectively mimic the mechanical aspects. </w:t>
        </w:r>
      </w:ins>
      <w:ins w:id="467" w:author="Stepan Polikanov" w:date="2021-05-25T12:55:00Z">
        <w:r w:rsidR="00E70D66">
          <w:rPr>
            <w:lang w:val="en-US"/>
          </w:rPr>
          <w:t>By t</w:t>
        </w:r>
      </w:ins>
      <w:ins w:id="468" w:author="Stepan Polikanov" w:date="2021-05-25T12:54:00Z">
        <w:r w:rsidR="00C60BC5">
          <w:rPr>
            <w:lang w:val="en-US"/>
          </w:rPr>
          <w:t>he mechanical aspect</w:t>
        </w:r>
      </w:ins>
      <w:ins w:id="469" w:author="Stepan Polikanov" w:date="2021-06-16T18:48:00Z">
        <w:r w:rsidR="00A166E9">
          <w:rPr>
            <w:lang w:val="en-US"/>
          </w:rPr>
          <w:t>,</w:t>
        </w:r>
      </w:ins>
      <w:ins w:id="470" w:author="Stepan Polikanov" w:date="2021-05-25T12:54:00Z">
        <w:r w:rsidR="00C60BC5">
          <w:rPr>
            <w:lang w:val="en-US"/>
          </w:rPr>
          <w:t xml:space="preserve"> </w:t>
        </w:r>
      </w:ins>
      <w:ins w:id="471" w:author="Stepan Polikanov" w:date="2021-05-25T12:55:00Z">
        <w:r w:rsidR="00E70D66">
          <w:rPr>
            <w:lang w:val="en-US"/>
          </w:rPr>
          <w:t>we understand a defining feature of the deployed concept being met, and constant alternation of power and tur</w:t>
        </w:r>
      </w:ins>
      <w:ins w:id="472" w:author="Stepan Polikanov" w:date="2021-05-25T12:56:00Z">
        <w:r w:rsidR="00E70D66">
          <w:rPr>
            <w:lang w:val="en-US"/>
          </w:rPr>
          <w:t>novers are what distinguishes multi-party systems over the dominant-party ones.</w:t>
        </w:r>
      </w:ins>
      <w:ins w:id="473" w:author="Stepan Polikanov" w:date="2021-05-26T08:34:00Z">
        <w:r w:rsidR="002D7509">
          <w:rPr>
            <w:lang w:val="en-US"/>
          </w:rPr>
          <w:t xml:space="preserve"> </w:t>
        </w:r>
      </w:ins>
      <w:ins w:id="474" w:author="Stepan Polikanov" w:date="2021-05-25T12:56:00Z">
        <w:r w:rsidR="00E70D66">
          <w:rPr>
            <w:lang w:val="en-US"/>
          </w:rPr>
          <w:t xml:space="preserve"> </w:t>
        </w:r>
      </w:ins>
      <w:ins w:id="475" w:author="Поликанов Степан Андреевич" w:date="2021-03-21T17:22:00Z">
        <w:del w:id="476" w:author="Stepan Polikanov" w:date="2021-05-25T12:52:00Z">
          <w:r w:rsidR="00212395" w:rsidDel="00C60BC5">
            <w:rPr>
              <w:lang w:val="en-US"/>
            </w:rPr>
            <w:delText>We will</w:delText>
          </w:r>
        </w:del>
      </w:ins>
      <w:ins w:id="477" w:author="Поликанов Степан Андреевич" w:date="2021-03-21T17:36:00Z">
        <w:del w:id="478" w:author="Stepan Polikanov" w:date="2021-05-25T12:52:00Z">
          <w:r w:rsidR="00FD28FB" w:rsidDel="00C60BC5">
            <w:rPr>
              <w:lang w:val="en-US"/>
            </w:rPr>
            <w:delText xml:space="preserve"> also</w:delText>
          </w:r>
        </w:del>
      </w:ins>
      <w:ins w:id="479" w:author="Поликанов Степан Андреевич" w:date="2021-03-21T17:22:00Z">
        <w:del w:id="480" w:author="Stepan Polikanov" w:date="2021-05-25T12:52:00Z">
          <w:r w:rsidR="00212395" w:rsidDel="00C60BC5">
            <w:rPr>
              <w:lang w:val="en-US"/>
            </w:rPr>
            <w:delText xml:space="preserve"> </w:delText>
          </w:r>
        </w:del>
      </w:ins>
      <w:ins w:id="481" w:author="Поликанов Степан Андреевич" w:date="2021-03-21T17:27:00Z">
        <w:del w:id="482" w:author="Stepan Polikanov" w:date="2021-05-25T12:52:00Z">
          <w:r w:rsidR="00CF22C9" w:rsidDel="00C60BC5">
            <w:rPr>
              <w:lang w:val="en-US"/>
            </w:rPr>
            <w:delText>review both causes and consequences of party dominance</w:delText>
          </w:r>
        </w:del>
      </w:ins>
      <w:ins w:id="483" w:author="Поликанов Степан Андреевич" w:date="2021-03-21T17:35:00Z">
        <w:del w:id="484" w:author="Stepan Polikanov" w:date="2021-05-25T12:52:00Z">
          <w:r w:rsidR="00FD28FB" w:rsidDel="00C60BC5">
            <w:rPr>
              <w:lang w:val="en-US"/>
            </w:rPr>
            <w:delText>.</w:delText>
          </w:r>
        </w:del>
      </w:ins>
    </w:p>
    <w:p w14:paraId="720721DA" w14:textId="09AD6718" w:rsidR="00B151C1" w:rsidRPr="00E70F79" w:rsidRDefault="00B151C1" w:rsidP="00B151C1">
      <w:pPr>
        <w:rPr>
          <w:ins w:id="485" w:author="Поликанов Степан Андреевич" w:date="2021-04-12T16:41:00Z"/>
          <w:lang w:val="en-US"/>
        </w:rPr>
      </w:pPr>
      <w:ins w:id="486" w:author="Поликанов Степан Андреевич" w:date="2021-04-12T16:41:00Z">
        <w:r>
          <w:rPr>
            <w:lang w:val="en-US"/>
          </w:rPr>
          <w:t xml:space="preserve">A popular way to identify a dominant party is by a longevity criterion, which ranges from 3 to 5 consecutive election wins depending on the author </w:t>
        </w:r>
        <w:r>
          <w:rPr>
            <w:lang w:val="en-US"/>
          </w:rPr>
          <w:fldChar w:fldCharType="begin" w:fldLock="1"/>
        </w:r>
        <w:r>
          <w:rPr>
            <w:lang w:val="en-US"/>
          </w:rPr>
          <w:instrText>ADDIN CSL_CITATION {"citationItems":[{"id":"ITEM-1","itemData":{"ISBN":"9780521212380","author":[{"dropping-particle":"","family":"Sartori","given":"G","non-dropping-particle":"","parse-names":false,"suffix":""}],"collection-title":"Parties and Party Systems","id":"ITEM-1","issue":"1","issued":{"date-parts":[["1976"]]},"number-of-pages":"383","publisher":"Cambridge University Press","publisher-place":"Cambridge","title":"Parties and Party Systems: A Framework for Analysis","type":"book"},"uris":["http://www.mendeley.com/documents/?uuid=527903a1-5045-4992-93c6-dc3c5d41a853"]},{"id":"ITEM-2","itemData":{"author":[{"dropping-particle":"","family":"Green","given":"Kenneth F.","non-dropping-particle":"","parse-names":false,"suffix":""}],"chapter-number":"2","container-title":"Friend or Foe? Dominant Party Systems in Southern Africa","editor":[{"dropping-particle":"","family":"Toit","given":"P van der P (Pierre)","non-dropping-particle":"du","parse-names":false,"suffix":""},{"dropping-particle":"","family":"Jagger","given":"Nicola","non-dropping-particle":"de","parse-names":false,"suffix":""}],"id":"ITEM-2","issued":{"date-parts":[["2012"]]},"page":"232","publisher":"UN University Press","publisher-place":"Tokio","title":"The political costs of privatisation: Why democratic and authoritarian dominant parties meet their doom","type":"chapter"},"uris":["http://www.mendeley.com/documents/?uuid=fc9febdb-cc73-325a-a56e-3a7be318955c"]},{"id":"ITEM-3","itemData":{"ISBN":"978-1-58826-869-3","author":[{"dropping-particle":"","family":"Doorenspleet","given":"Renske","non-dropping-particle":"","parse-names":false,"suffix":""},{"dropping-particle":"","family":"Nijzink","given":"Lia","non-dropping-particle":"","parse-names":false,"suffix":""}],"editor":[{"dropping-particle":"","family":"Doorenspleet","given":"Renske","non-dropping-particle":"","parse-names":false,"suffix":""},{"dropping-particle":"","family":"Nijzink","given":"Lia","non-dropping-particle":"","parse-names":false,"suffix":""}],"id":"ITEM-3","issued":{"date-parts":[["2013"]]},"number-of-pages":"1-257","publisher":"Lynne Rienner Publishers, Inc.","publisher-place":"Boulder","title":"One-Party Dominance in African Democracies","type":"book"},"uris":["http://www.mendeley.com/documents/?uuid=ba0f5d46-c36f-392d-9814-5ee0e824fc11"]}],"mendeley":{"formattedCitation":"(Doorenspleet and Nijzink 2013; Green 2012; Sartori 1976)","plainTextFormattedCitation":"(Doorenspleet and Nijzink 2013; Green 2012; Sartori 1976)","previouslyFormattedCitation":"(Doorenspleet and Nijzink 2013; Green 2012; Sartori 1976)"},"properties":{"noteIndex":0},"schema":"https://github.com/citation-style-language/schema/raw/master/csl-citation.json"}</w:instrText>
        </w:r>
        <w:r>
          <w:rPr>
            <w:lang w:val="en-US"/>
          </w:rPr>
          <w:fldChar w:fldCharType="separate"/>
        </w:r>
        <w:r w:rsidRPr="00BE4752">
          <w:rPr>
            <w:noProof/>
            <w:lang w:val="en-US"/>
          </w:rPr>
          <w:t>(Doorenspleet and Nijzink 2013; Green 2012; Sartori 1976)</w:t>
        </w:r>
        <w:r>
          <w:rPr>
            <w:lang w:val="en-US"/>
          </w:rPr>
          <w:fldChar w:fldCharType="end"/>
        </w:r>
        <w:r>
          <w:rPr>
            <w:lang w:val="en-US"/>
          </w:rPr>
          <w:t xml:space="preserve">. </w:t>
        </w:r>
      </w:ins>
      <w:ins w:id="487" w:author="Stepan Polikanov" w:date="2021-05-16T14:41:00Z">
        <w:r w:rsidR="00033D4C">
          <w:rPr>
            <w:lang w:val="en-US"/>
          </w:rPr>
          <w:tab/>
        </w:r>
      </w:ins>
      <w:ins w:id="488" w:author="Поликанов Степан Андреевич" w:date="2021-04-12T16:41:00Z">
        <w:del w:id="489" w:author="Stepan Polikanov" w:date="2021-05-16T13:30:00Z">
          <w:r w:rsidDel="00A91FE2">
            <w:rPr>
              <w:lang w:val="en-US"/>
            </w:rPr>
            <w:delText xml:space="preserve">We, however, argue that for precise classification an extended analytical definition is required and adopt a positivistic, but yet compatible with statistical inquiries approach. </w:delText>
          </w:r>
        </w:del>
        <w:r>
          <w:rPr>
            <w:lang w:val="en-US"/>
          </w:rPr>
          <w:t xml:space="preserve">Combining the softest 3-year longevity criteria of Sartori with a part of Dunleavy’s analytic criteria and du Toit and de Jagger’s approach, our criteria for a </w:t>
        </w:r>
      </w:ins>
      <w:ins w:id="490" w:author="Stepan Polikanov" w:date="2021-05-25T12:50:00Z">
        <w:r w:rsidR="00C60BC5">
          <w:rPr>
            <w:lang w:val="en-US"/>
          </w:rPr>
          <w:t xml:space="preserve">democratic </w:t>
        </w:r>
      </w:ins>
      <w:ins w:id="491" w:author="Поликанов Степан Андреевич" w:date="2021-04-12T16:41:00Z">
        <w:r>
          <w:rPr>
            <w:lang w:val="en-US"/>
          </w:rPr>
          <w:t>dominant-party regime is one, where for three consecutive elections</w:t>
        </w:r>
        <w:del w:id="492" w:author="Stepan Polikanov" w:date="2021-05-25T12:50:00Z">
          <w:r w:rsidDel="00C60BC5">
            <w:rPr>
              <w:lang w:val="en-US"/>
            </w:rPr>
            <w:delText>, a party perceived as exceptionally effective by voters,</w:delText>
          </w:r>
        </w:del>
        <w:r>
          <w:rPr>
            <w:lang w:val="en-US"/>
          </w:rPr>
          <w:t xml:space="preserve"> wins a majority in the legislature </w:t>
        </w:r>
        <w:r>
          <w:rPr>
            <w:lang w:val="en-US"/>
          </w:rPr>
          <w:fldChar w:fldCharType="begin" w:fldLock="1"/>
        </w:r>
        <w:r>
          <w:rPr>
            <w:lang w:val="en-US"/>
          </w:rPr>
          <w:instrText>ADDIN CSL_CITATION {"citationItems":[{"id":"ITEM-1","itemData":{"ISBN":"9781919895567 (Southern Africa)","abstract":"Within southern Africa, there is an observable increase in dominant party systems, in which one political party dominates over a prolonged period of time, within a democratic system with regular elections. This party system has replaced the one-party system that dominated Africa’s political landscape after the first wave of liberations in the 1950s and 1960s. This book seeks to understand this trend and its implications for southern Africa’s democracies by comparing such systems in southern Africa with others in the developing world (such as India, South Korea and Taiwan). In particular, the case of Zimbabwe stands out as a concerning example of the direction a dominant party can take: regression into authoritarianism. India, South Korea and Taiwan present alternative routes for the dominant party system. The salient question posed by this book is: Which route are Botswana, Namibia and South Africa taking? It answers by drawing conclusions to determine whether these countries are moving towards liberal democracy, authoritarianism or a road in between.","author":[{"dropping-particle":"","family":"Toit","given":"P van der P (Pierre)","non-dropping-particle":"du","parse-names":false,"suffix":""},{"dropping-particle":"","family":"Jagger","given":"Nicola","non-dropping-particle":"de","parse-names":false,"suffix":""}],"editor":[{"dropping-particle":"","family":"Toit","given":"P van der P (Pierre)","non-dropping-particle":"du","parse-names":false,"suffix":""},{"dropping-particle":"","family":"Jagger","given":"Nicola","non-dropping-particle":"de","parse-names":false,"suffix":""}],"id":"ITEM-1","issued":{"date-parts":[["2012"]]},"language":"eng","note":"Includes bibliographic references and index.","number-of-pages":"232","publisher":"UN University Press :","publisher-place":"Tokyo","title":"Friend or foe? Dominant party systems in Southern Africa: insights from the developing world","type":"book"},"uris":["http://www.mendeley.com/documents/?uuid=1224ce5e-14d6-4a33-8226-f17b55d89f54"]},{"id":"ITEM-2","itemData":{"ISBN":"9780521212380","author":[{"dropping-particle":"","family":"Sartori","given":"G","non-dropping-particle":"","parse-names":false,"suffix":""}],"collection-title":"Parties and Party Systems","id":"ITEM-2","issue":"1","issued":{"date-parts":[["1976"]]},"number-of-pages":"383","publisher":"Cambridge University Press","publisher-place":"Cambridge","title":"Parties and Party Systems: A Framework for Analysis","type":"book"},"uris":["http://www.mendeley.com/documents/?uuid=527903a1-5045-4992-93c6-dc3c5d41a853"]},{"id":"ITEM-3","itemData":{"ISBN":"9781138874138","abstract":"This book examines dominant parties in both established democracies and new democracies and explores the relationship between dominant parties and the democratic process.\n\nBridging existing literatures, the authors analyse dominant parties at national and sub-national, district and intra-party levels and take a fresh look at some of the classic cases of one-party dominance. The book also features methodological advances in the study of dominant parties through contributions that develop new ways of conceptualizing and measuring one-party dominance. Combining theoretical and empirical research and bringing together leading experts in the field - including Hermann Giliomee and Kenneth Greene - this book features comparisons and case studies on Japan, Canada, Germany, Mexico, Italy, France and South Africa.\n\nThis book will be of interest to students and scholars of political science, democracy studies, comparative politics, party politics and international studies speciali","author":[{"dropping-particle":"","family":"Dunleavy","given":"Patrick","non-dropping-particle":"","parse-names":false,"suffix":""}],"chapter-number":"2","container-title":"Dominant Political Parties and Democracy: Concepts, Measures, Cases and Comparisons","edition":"1","editor":[{"dropping-particle":"","family":"Bogaards","given":"Matthijs","non-dropping-particle":"","parse-names":false,"suffix":""},{"dropping-particle":"","family":"Boucek","given":"Françoise","non-dropping-particle":"","parse-names":false,"suffix":""}],"id":"ITEM-3","issued":{"date-parts":[["2010"]]},"page":"23-44","publisher":"Routledge","publisher-place":"London; New York","title":"Rethinking dominant party systems","type":"chapter"},"uris":["http://www.mendeley.com/documents/?uuid=e12fcb63-23be-3705-937e-90f8d53d57c4"]}],"mendeley":{"formattedCitation":"(Dunleavy 2010; Sartori 1976; du Toit and de Jagger 2012)","plainTextFormattedCitation":"(Dunleavy 2010; Sartori 1976; du Toit and de Jagger 2012)","previouslyFormattedCitation":"(Dunleavy 2010; Sartori 1976; du Toit and de Jagger 2012)"},"properties":{"noteIndex":0},"schema":"https://github.com/citation-style-language/schema/raw/master/csl-citation.json"}</w:instrText>
        </w:r>
        <w:r>
          <w:rPr>
            <w:lang w:val="en-US"/>
          </w:rPr>
          <w:fldChar w:fldCharType="separate"/>
        </w:r>
        <w:r w:rsidRPr="008C63A1">
          <w:rPr>
            <w:noProof/>
            <w:lang w:val="en-US"/>
          </w:rPr>
          <w:t>(Dunleavy 2010; Sartori 1976; du Toit and de Jagger 2012)</w:t>
        </w:r>
        <w:r>
          <w:rPr>
            <w:lang w:val="en-US"/>
          </w:rPr>
          <w:fldChar w:fldCharType="end"/>
        </w:r>
        <w:r>
          <w:rPr>
            <w:lang w:val="en-US"/>
          </w:rPr>
          <w:t xml:space="preserve">. </w:t>
        </w:r>
      </w:ins>
    </w:p>
    <w:p w14:paraId="15081480" w14:textId="77777777" w:rsidR="00B151C1" w:rsidRDefault="00B151C1" w:rsidP="00E454F4">
      <w:pPr>
        <w:rPr>
          <w:ins w:id="493" w:author="Поликанов Степан Андреевич" w:date="2021-04-12T16:39:00Z"/>
          <w:lang w:val="en-US"/>
        </w:rPr>
      </w:pPr>
    </w:p>
    <w:p w14:paraId="1751875E" w14:textId="64672E10" w:rsidR="00B151C1" w:rsidRPr="00E01F65" w:rsidRDefault="00B151C1">
      <w:pPr>
        <w:pStyle w:val="3"/>
        <w:rPr>
          <w:ins w:id="494" w:author="Поликанов Степан Андреевич" w:date="2021-03-22T15:04:00Z"/>
          <w:lang w:val="en-GB"/>
          <w:rPrChange w:id="495" w:author="Stepan Polikanov" w:date="2021-05-25T12:45:00Z">
            <w:rPr>
              <w:ins w:id="496" w:author="Поликанов Степан Андреевич" w:date="2021-03-22T15:04:00Z"/>
              <w:lang w:val="en-US"/>
            </w:rPr>
          </w:rPrChange>
        </w:rPr>
        <w:pPrChange w:id="497" w:author="Поликанов Степан Андреевич" w:date="2021-04-12T16:39:00Z">
          <w:pPr/>
        </w:pPrChange>
      </w:pPr>
      <w:ins w:id="498" w:author="Поликанов Степан Андреевич" w:date="2021-04-12T16:39:00Z">
        <w:r w:rsidRPr="002E0DF9">
          <w:rPr>
            <w:lang w:val="en-GB"/>
          </w:rPr>
          <w:t>1.</w:t>
        </w:r>
        <w:r w:rsidRPr="00F04DB0">
          <w:rPr>
            <w:noProof/>
            <w:lang w:val="en-US"/>
          </w:rPr>
          <w:t>2</w:t>
        </w:r>
        <w:r w:rsidRPr="002E0DF9">
          <w:rPr>
            <w:lang w:val="en-GB"/>
          </w:rPr>
          <w:t xml:space="preserve"> </w:t>
        </w:r>
      </w:ins>
      <w:ins w:id="499" w:author="Поликанов Степан Андреевич" w:date="2021-04-12T16:40:00Z">
        <w:r>
          <w:rPr>
            <w:lang w:val="en-GB"/>
          </w:rPr>
          <w:t>Causes and consequences of party dominance</w:t>
        </w:r>
      </w:ins>
    </w:p>
    <w:p w14:paraId="04A4354F" w14:textId="0A4B0673" w:rsidR="00FB3C6B" w:rsidRDefault="00FB3C6B" w:rsidP="00E454F4">
      <w:pPr>
        <w:rPr>
          <w:lang w:val="en-US"/>
        </w:rPr>
      </w:pPr>
      <w:ins w:id="500" w:author="Поликанов Степан Андреевич" w:date="2021-03-22T15:04:00Z">
        <w:r>
          <w:rPr>
            <w:lang w:val="en-US"/>
          </w:rPr>
          <w:t xml:space="preserve">National independence and democratization in the African continent </w:t>
        </w:r>
      </w:ins>
      <w:ins w:id="501" w:author="Поликанов Степан Андреевич" w:date="2021-03-22T15:09:00Z">
        <w:r>
          <w:rPr>
            <w:lang w:val="en-US"/>
          </w:rPr>
          <w:t>were</w:t>
        </w:r>
      </w:ins>
      <w:ins w:id="502" w:author="Поликанов Степан Андреевич" w:date="2021-03-22T15:04:00Z">
        <w:r>
          <w:rPr>
            <w:lang w:val="en-US"/>
          </w:rPr>
          <w:t xml:space="preserve"> a bumpy ride. The start of extensive colonization in Africa, known as the “Scramble for Africa”</w:t>
        </w:r>
        <w:r w:rsidRPr="00F7008C">
          <w:rPr>
            <w:lang w:val="en-US"/>
          </w:rPr>
          <w:t xml:space="preserve"> </w:t>
        </w:r>
        <w:r>
          <w:rPr>
            <w:lang w:val="en-US"/>
          </w:rPr>
          <w:t xml:space="preserve">dates back to the end of </w:t>
        </w:r>
      </w:ins>
      <w:ins w:id="503" w:author="Поликанов Степан Андреевич" w:date="2021-03-22T15:08:00Z">
        <w:r>
          <w:rPr>
            <w:lang w:val="en-US"/>
          </w:rPr>
          <w:t xml:space="preserve">the </w:t>
        </w:r>
      </w:ins>
      <w:ins w:id="504" w:author="Поликанов Степан Андреевич" w:date="2021-03-22T15:04:00Z">
        <w:r>
          <w:rPr>
            <w:lang w:val="en-US"/>
          </w:rPr>
          <w:t xml:space="preserve">XIX century </w:t>
        </w:r>
        <w:r>
          <w:rPr>
            <w:lang w:val="en-US"/>
          </w:rPr>
          <w:fldChar w:fldCharType="begin" w:fldLock="1"/>
        </w:r>
        <w:r>
          <w:rPr>
            <w:lang w:val="en-US"/>
          </w:rPr>
          <w:instrText>ADDIN CSL_CITATION {"citationItems":[{"id":"ITEM-1","itemData":{"DOI":"10.1007/978-1-349-08995-6","abstract":"The \"Scramble for Africa\" was the invasion, occupation, colonization and annexation of African territory by European powers during the period of New Imperialism, between 1881 and 1914. It is also called the Partition of Africa and the Conquest of Africa. In 1870, only 10 percent of Africa was under European control; by 1914 it was 90 percent of the continent, with only Abyssinia (Ethiopia) and Liberia still being independent. The only colony the United States had claim to was Liberia which was established by the American Colonization Society on January 7, 1822.\\nThe Berlin Conference of 1884, which regulated European colonization and trade in Africa, is usually referred to as the starting point of the Conquest of Africa. Consequent to the political and economic rivalries among the European empires in the last quarter of the 19th century, the partitioning of Africa was how the Europeans avoided warring amongst themselves over Africa. The latter years of the 19th century saw the transition from \"informal imperialism\" (hegemony), by military influence and economic dominance, to the direct rule of a people which brought about colonial imperialism.","author":[{"dropping-particle":"","family":"Brooke-Smith","given":"Robin","non-dropping-particle":"","parse-names":false,"suffix":""}],"container-title":"The Scramble for Africa","id":"ITEM-1","issued":{"date-parts":[["1987"]]},"number-of-pages":"144","publisher":"Macmillan Education UK","publisher-place":"London","title":"The Scramble for Africa","type":"book"},"uris":["http://www.mendeley.com/documents/?uuid=d61a16e2-66ba-333a-a401-045f10f04d84"]}],"mendeley":{"formattedCitation":"(Brooke-Smith 1987)","plainTextFormattedCitation":"(Brooke-Smith 1987)","previouslyFormattedCitation":"(Brooke-Smith 1987)"},"properties":{"noteIndex":0},"schema":"https://github.com/citation-style-language/schema/raw/master/csl-citation.json"}</w:instrText>
        </w:r>
        <w:r>
          <w:rPr>
            <w:lang w:val="en-US"/>
          </w:rPr>
          <w:fldChar w:fldCharType="separate"/>
        </w:r>
        <w:r w:rsidRPr="00F04DB0">
          <w:rPr>
            <w:noProof/>
            <w:lang w:val="en-US"/>
          </w:rPr>
          <w:t>(Brooke-Smith 1987)</w:t>
        </w:r>
        <w:r>
          <w:rPr>
            <w:lang w:val="en-US"/>
          </w:rPr>
          <w:fldChar w:fldCharType="end"/>
        </w:r>
        <w:r>
          <w:rPr>
            <w:lang w:val="en-US"/>
          </w:rPr>
          <w:t xml:space="preserve">. It was driven by </w:t>
        </w:r>
      </w:ins>
      <w:ins w:id="505" w:author="Поликанов Степан Андреевич" w:date="2021-03-22T15:08:00Z">
        <w:r>
          <w:rPr>
            <w:lang w:val="en-US"/>
          </w:rPr>
          <w:t xml:space="preserve">the </w:t>
        </w:r>
      </w:ins>
      <w:ins w:id="506" w:author="Поликанов Степан Андреевич" w:date="2021-03-22T15:04:00Z">
        <w:r>
          <w:rPr>
            <w:lang w:val="en-US"/>
          </w:rPr>
          <w:t xml:space="preserve">economic and political interest of </w:t>
        </w:r>
      </w:ins>
      <w:ins w:id="507" w:author="Поликанов Степан Андреевич" w:date="2021-03-22T15:08:00Z">
        <w:r>
          <w:rPr>
            <w:lang w:val="en-US"/>
          </w:rPr>
          <w:t xml:space="preserve">the </w:t>
        </w:r>
      </w:ins>
      <w:ins w:id="508" w:author="Поликанов Степан Андреевич" w:date="2021-03-22T15:04:00Z">
        <w:r>
          <w:rPr>
            <w:lang w:val="en-US"/>
          </w:rPr>
          <w:t xml:space="preserve">main </w:t>
        </w:r>
        <w:r>
          <w:rPr>
            <w:lang w:val="en-US"/>
          </w:rPr>
          <w:lastRenderedPageBreak/>
          <w:t xml:space="preserve">European powers, most notable of which were Britain and France </w:t>
        </w:r>
        <w:r>
          <w:rPr>
            <w:lang w:val="en-US"/>
          </w:rPr>
          <w:fldChar w:fldCharType="begin" w:fldLock="1"/>
        </w:r>
        <w:r>
          <w:rPr>
            <w:lang w:val="en-US"/>
          </w:rPr>
          <w:instrText>ADDIN CSL_CITATION {"citationItems":[{"id":"ITEM-1","itemData":{"DOI":"DOI: 10.1017/S0022050718000128","ISSN":"0022-0507","abstract":"We use a new trade dataset showing that nineteenth century sub-Saharan Africa experienced a terms of trade boom comparable to other parts of the “global periphery.” A sharp rise in export prices in the five decades before the scramble (1835–1885) was followed by an equally impressive decline during the colonial era. This study revises the view that the scramble for West Africa occurred when its major export markets were in decline and argues that the larger weight of West Africa in French imperial trade strengthened the rationale for French instead of British initiative in the conquest of the interior.","author":[{"dropping-particle":"","family":"Frankema","given":"Ewout","non-dropping-particle":"","parse-names":false,"suffix":""},{"dropping-particle":"","family":"Williamson","given":"Jeffrey","non-dropping-particle":"","parse-names":false,"suffix":""},{"dropping-particle":"","family":"Woltjer","given":"Pieter","non-dropping-particle":"","parse-names":false,"suffix":""}],"container-title":"The Journal of Economic History","edition":"2018/04/03","id":"ITEM-1","issue":"1","issued":{"date-parts":[["2018"]]},"page":"231-267","publisher":"Cambridge University Press","title":"An Economic Rationale for the West African Scramble? The Commercial Transition and the Commodity Price Boom of 1835–1885","type":"article-journal","volume":"78"},"uris":["http://www.mendeley.com/documents/?uuid=81495817-8af2-4cfb-95bb-0b9527700365"]}],"mendeley":{"formattedCitation":"(Frankema, Williamson, and Woltjer 2018)","plainTextFormattedCitation":"(Frankema, Williamson, and Woltjer 2018)","previouslyFormattedCitation":"(Frankema, Williamson, and Woltjer 2018)"},"properties":{"noteIndex":0},"schema":"https://github.com/citation-style-language/schema/raw/master/csl-citation.json"}</w:instrText>
        </w:r>
        <w:r>
          <w:rPr>
            <w:lang w:val="en-US"/>
          </w:rPr>
          <w:fldChar w:fldCharType="separate"/>
        </w:r>
        <w:r w:rsidRPr="00F04DB0">
          <w:rPr>
            <w:noProof/>
            <w:lang w:val="en-US"/>
          </w:rPr>
          <w:t>(Frankema, Williamson, and Woltjer 2018)</w:t>
        </w:r>
        <w:r>
          <w:rPr>
            <w:lang w:val="en-US"/>
          </w:rPr>
          <w:fldChar w:fldCharType="end"/>
        </w:r>
        <w:r>
          <w:rPr>
            <w:lang w:val="en-US"/>
          </w:rPr>
          <w:t xml:space="preserve">. The process of dismantling and acquiring land was largely unfair, as it didn’t </w:t>
        </w:r>
      </w:ins>
      <w:ins w:id="509" w:author="Поликанов Степан Андреевич" w:date="2021-03-22T15:09:00Z">
        <w:r>
          <w:rPr>
            <w:lang w:val="en-US"/>
          </w:rPr>
          <w:t>consider</w:t>
        </w:r>
      </w:ins>
      <w:ins w:id="510" w:author="Поликанов Степан Андреевич" w:date="2021-03-22T15:04:00Z">
        <w:r>
          <w:rPr>
            <w:lang w:val="en-US"/>
          </w:rPr>
          <w:t xml:space="preserve"> where tribes originally lived. Furthermore, extractive institutions that were set up wherever disease mortality rates of colonists were high, left a lot of African countries</w:t>
        </w:r>
      </w:ins>
      <w:ins w:id="511" w:author="Stepan Polikanov" w:date="2021-06-16T18:48:00Z">
        <w:r w:rsidR="00A166E9">
          <w:rPr>
            <w:lang w:val="en-US"/>
          </w:rPr>
          <w:t>'</w:t>
        </w:r>
      </w:ins>
      <w:ins w:id="512" w:author="Поликанов Степан Андреевич" w:date="2021-03-22T15:04:00Z">
        <w:r>
          <w:rPr>
            <w:lang w:val="en-US"/>
          </w:rPr>
          <w:t xml:space="preserve"> economies dependent on </w:t>
        </w:r>
      </w:ins>
      <w:ins w:id="513" w:author="Поликанов Степан Андреевич" w:date="2021-03-22T15:08:00Z">
        <w:r>
          <w:rPr>
            <w:lang w:val="en-US"/>
          </w:rPr>
          <w:t xml:space="preserve">the </w:t>
        </w:r>
      </w:ins>
      <w:ins w:id="514" w:author="Поликанов Степан Андреевич" w:date="2021-03-22T15:04:00Z">
        <w:r>
          <w:rPr>
            <w:lang w:val="en-US"/>
          </w:rPr>
          <w:t>export</w:t>
        </w:r>
        <w:r w:rsidRPr="00F7008C">
          <w:rPr>
            <w:lang w:val="en-US"/>
          </w:rPr>
          <w:t xml:space="preserve"> </w:t>
        </w:r>
        <w:r>
          <w:rPr>
            <w:lang w:val="en-US"/>
          </w:rPr>
          <w:t>of raw materials</w:t>
        </w:r>
        <w:r w:rsidRPr="00F7008C">
          <w:rPr>
            <w:lang w:val="en-US"/>
          </w:rPr>
          <w:t xml:space="preserve"> </w:t>
        </w:r>
        <w:r>
          <w:rPr>
            <w:lang w:val="en-US"/>
          </w:rPr>
          <w:fldChar w:fldCharType="begin" w:fldLock="1"/>
        </w:r>
      </w:ins>
      <w:r w:rsidR="001C79E4">
        <w:rPr>
          <w:lang w:val="en-US"/>
        </w:rPr>
        <w:instrText>ADDIN CSL_CITATION {"citationItems":[{"id":"ITEM-1","itemData":{"author":[{"dropping-particle":"","family":"Acemoglu","given":"Daron","non-dropping-particle":"","parse-names":false,"suffix":""},{"dropping-particle":"","family":"Johnson","given":"Simon","non-dropping-particle":"","parse-names":false,"suffix":""},{"dropping-particle":"","family":"Robinson","given":"James A","non-dropping-particle":"","parse-names":false,"suffix":""}],"container-title":"Source: The American Economic Review","id":"ITEM-1","issue":"5","issued":{"date-parts":[["2001"]]},"page":"1369-1401","title":"The Colonial Origins of Comparative Development: An Empirical Investigation","type":"article-journal","volume":"91"},"uris":["http://www.mendeley.com/documents/?uuid=c8c47358-57bd-3447-ba86-538cdc8509f3"]},{"id":"ITEM-2","itemData":{"ISBN":"9781869141714","author":[{"dropping-particle":"","family":"Southall","given":"R","non-dropping-particle":"","parse-names":false,"suffix":""},{"dropping-particle":"","family":"Melber","given":"H","non-dropping-particle":"","parse-names":false,"suffix":""}],"id":"ITEM-2","issued":{"date-parts":[["2009"]]},"publisher":"University of KwaZulu-Natal Press","title":"A New Scramble for Africa?: Imperialism, Investment and Development","type":"book"},"uris":["http://www.mendeley.com/documents/?uuid=95bc48f7-e504-4dd6-90f5-026ec8730579"]}],"mendeley":{"formattedCitation":"(Acemoglu, Johnson, and Robinson 2001; Southall and Melber 2009)","plainTextFormattedCitation":"(Acemoglu, Johnson, and Robinson 2001; Southall and Melber 2009)","previouslyFormattedCitation":"(Acemoglu, Johnson, and Robinson 2001; Southall and Melber 2009)"},"properties":{"noteIndex":0},"schema":"https://github.com/citation-style-language/schema/raw/master/csl-citation.json"}</w:instrText>
      </w:r>
      <w:ins w:id="515" w:author="Поликанов Степан Андреевич" w:date="2021-03-22T15:04:00Z">
        <w:r>
          <w:rPr>
            <w:lang w:val="en-US"/>
          </w:rPr>
          <w:fldChar w:fldCharType="separate"/>
        </w:r>
        <w:r w:rsidRPr="004F6538">
          <w:rPr>
            <w:noProof/>
            <w:lang w:val="en-US"/>
          </w:rPr>
          <w:t>(Acemoglu, Johnson, and Robinson 2001; Southall and Melber 2009)</w:t>
        </w:r>
        <w:r>
          <w:rPr>
            <w:lang w:val="en-US"/>
          </w:rPr>
          <w:fldChar w:fldCharType="end"/>
        </w:r>
        <w:r>
          <w:rPr>
            <w:lang w:val="en-US"/>
          </w:rPr>
          <w:t>.  Systems that the English, French, and others developed to keep the colonies in check largely ignored the population’s rights and benefited white colonists. Decades of racial segregation, restrictive laws</w:t>
        </w:r>
      </w:ins>
      <w:ins w:id="516" w:author="Stepan Polikanov" w:date="2021-06-16T18:48:00Z">
        <w:r w:rsidR="00A166E9">
          <w:rPr>
            <w:lang w:val="en-US"/>
          </w:rPr>
          <w:t>,</w:t>
        </w:r>
      </w:ins>
      <w:ins w:id="517" w:author="Поликанов Степан Андреевич" w:date="2021-03-22T15:04:00Z">
        <w:r>
          <w:rPr>
            <w:lang w:val="en-US"/>
          </w:rPr>
          <w:t xml:space="preserve"> and overall white-dominance psyche created </w:t>
        </w:r>
      </w:ins>
      <w:ins w:id="518" w:author="Поликанов Степан Андреевич" w:date="2021-03-22T15:11:00Z">
        <w:r w:rsidR="00987AD8">
          <w:rPr>
            <w:lang w:val="en-US"/>
          </w:rPr>
          <w:t xml:space="preserve">governance problems after </w:t>
        </w:r>
      </w:ins>
      <w:ins w:id="519" w:author="Поликанов Степан Андреевич" w:date="2021-03-22T15:12:00Z">
        <w:r w:rsidR="00987AD8">
          <w:rPr>
            <w:lang w:val="en-US"/>
          </w:rPr>
          <w:t>independence.</w:t>
        </w:r>
      </w:ins>
      <w:ins w:id="520" w:author="Поликанов Степан Андреевич" w:date="2021-03-22T15:11:00Z">
        <w:r w:rsidR="00987AD8">
          <w:rPr>
            <w:lang w:val="en-US"/>
          </w:rPr>
          <w:t xml:space="preserve"> </w:t>
        </w:r>
      </w:ins>
      <w:ins w:id="521" w:author="Поликанов Степан Андреевич" w:date="2021-03-22T15:04:00Z">
        <w:r>
          <w:rPr>
            <w:lang w:val="en-US"/>
          </w:rPr>
          <w:t xml:space="preserve">Thirty years later, we are still trying to </w:t>
        </w:r>
      </w:ins>
      <w:ins w:id="522" w:author="Поликанов Степан Андреевич" w:date="2021-03-22T15:12:00Z">
        <w:r w:rsidR="00987AD8">
          <w:rPr>
            <w:lang w:val="en-US"/>
          </w:rPr>
          <w:t xml:space="preserve">all the various </w:t>
        </w:r>
      </w:ins>
      <w:ins w:id="523" w:author="Поликанов Степан Андреевич" w:date="2021-03-22T15:04:00Z">
        <w:r>
          <w:rPr>
            <w:lang w:val="en-US"/>
          </w:rPr>
          <w:t>understand ways, in which colonial rule influenced both functional and dysfunctional regimes in sub-Saharan Africa.</w:t>
        </w:r>
      </w:ins>
      <w:ins w:id="524" w:author="Поликанов Степан Андреевич" w:date="2021-03-22T15:12:00Z">
        <w:r w:rsidR="00987AD8">
          <w:rPr>
            <w:lang w:val="en-US"/>
          </w:rPr>
          <w:t xml:space="preserve"> </w:t>
        </w:r>
      </w:ins>
    </w:p>
    <w:p w14:paraId="2BC372B4" w14:textId="50C92632" w:rsidR="00D96D73" w:rsidRDefault="00EE38CF" w:rsidP="00E454F4">
      <w:pPr>
        <w:rPr>
          <w:ins w:id="525" w:author="Stepan Polikanov" w:date="2021-05-12T17:45:00Z"/>
          <w:lang w:val="en-US"/>
        </w:rPr>
      </w:pPr>
      <w:ins w:id="526" w:author="Поликанов Степан Андреевич" w:date="2021-03-24T11:23:00Z">
        <w:r>
          <w:rPr>
            <w:lang w:val="en-US"/>
          </w:rPr>
          <w:t>W</w:t>
        </w:r>
      </w:ins>
      <w:ins w:id="527" w:author="Поликанов Степан Андреевич" w:date="2021-03-23T14:49:00Z">
        <w:r w:rsidR="00D96D73">
          <w:rPr>
            <w:lang w:val="en-US"/>
          </w:rPr>
          <w:t>e can identify a problem, related to institutions different</w:t>
        </w:r>
      </w:ins>
      <w:ins w:id="528" w:author="Поликанов Степан Андреевич" w:date="2021-03-23T14:50:00Z">
        <w:r w:rsidR="00D96D73">
          <w:rPr>
            <w:lang w:val="en-US"/>
          </w:rPr>
          <w:t xml:space="preserve"> nations established in their colonies</w:t>
        </w:r>
      </w:ins>
      <w:ins w:id="529" w:author="Поликанов Степан Андреевич" w:date="2021-03-23T15:05:00Z">
        <w:r w:rsidR="00D8734F">
          <w:rPr>
            <w:lang w:val="en-US"/>
          </w:rPr>
          <w:t xml:space="preserve">. Most works on this subject focus on </w:t>
        </w:r>
      </w:ins>
      <w:ins w:id="530" w:author="Stepan Polikanov" w:date="2021-05-04T17:28:00Z">
        <w:r w:rsidR="000A1E9F">
          <w:rPr>
            <w:lang w:val="en-US"/>
          </w:rPr>
          <w:t xml:space="preserve">the </w:t>
        </w:r>
      </w:ins>
      <w:ins w:id="531" w:author="Поликанов Степан Андреевич" w:date="2021-03-23T15:05:00Z">
        <w:r w:rsidR="00D8734F">
          <w:rPr>
            <w:lang w:val="en-US"/>
          </w:rPr>
          <w:t>English / French divide</w:t>
        </w:r>
      </w:ins>
      <w:ins w:id="532" w:author="Поликанов Степан Андреевич" w:date="2021-03-23T15:17:00Z">
        <w:r w:rsidR="00DC4620">
          <w:rPr>
            <w:lang w:val="en-US"/>
          </w:rPr>
          <w:t xml:space="preserve">, focusing on </w:t>
        </w:r>
      </w:ins>
      <w:ins w:id="533" w:author="Stepan Polikanov" w:date="2021-05-04T17:28:00Z">
        <w:r w:rsidR="000A1E9F">
          <w:rPr>
            <w:lang w:val="en-US"/>
          </w:rPr>
          <w:t xml:space="preserve">the </w:t>
        </w:r>
      </w:ins>
      <w:ins w:id="534" w:author="Поликанов Степан Андреевич" w:date="2021-03-23T15:17:00Z">
        <w:r w:rsidR="00DC4620">
          <w:rPr>
            <w:lang w:val="en-US"/>
          </w:rPr>
          <w:t>direct or indirect ruling. The former was shown to b</w:t>
        </w:r>
      </w:ins>
      <w:ins w:id="535" w:author="Поликанов Степан Андреевич" w:date="2021-03-23T15:18:00Z">
        <w:r w:rsidR="00DC4620">
          <w:rPr>
            <w:lang w:val="en-US"/>
          </w:rPr>
          <w:t xml:space="preserve">e characteristic of English colonies, as the colonizers were more willing to work with native hierarchies and leaders, granting them powers </w:t>
        </w:r>
      </w:ins>
      <w:ins w:id="536" w:author="Поликанов Степан Андреевич" w:date="2021-03-23T15:19:00Z">
        <w:r w:rsidR="00DC4620">
          <w:rPr>
            <w:lang w:val="en-US"/>
          </w:rPr>
          <w:t>to rule on England’s behalf</w:t>
        </w:r>
      </w:ins>
      <w:ins w:id="537" w:author="Поликанов Степан Андреевич" w:date="2021-03-23T15:22:00Z">
        <w:r w:rsidR="001C79E4">
          <w:rPr>
            <w:lang w:val="en-US"/>
          </w:rPr>
          <w:t>, in part because of financial constraints</w:t>
        </w:r>
      </w:ins>
      <w:ins w:id="538" w:author="Поликанов Степан Андреевич" w:date="2021-03-23T15:19:00Z">
        <w:r w:rsidR="00DC4620">
          <w:rPr>
            <w:lang w:val="en-US"/>
          </w:rPr>
          <w:t xml:space="preserve">. The </w:t>
        </w:r>
      </w:ins>
      <w:ins w:id="539" w:author="Поликанов Степан Андреевич" w:date="2021-03-23T15:21:00Z">
        <w:r w:rsidR="001C79E4">
          <w:rPr>
            <w:lang w:val="en-US"/>
          </w:rPr>
          <w:t>latter was a tactic of the French, influenced by republican ideology and extensive administrative planning</w:t>
        </w:r>
      </w:ins>
      <w:ins w:id="540" w:author="Поликанов Степан Андреевич" w:date="2021-03-23T15:30:00Z">
        <w:r w:rsidR="00CF759B">
          <w:rPr>
            <w:lang w:val="en-US"/>
          </w:rPr>
          <w:t xml:space="preserve"> </w:t>
        </w:r>
        <w:r w:rsidR="00CF759B">
          <w:rPr>
            <w:lang w:val="en-US"/>
          </w:rPr>
          <w:fldChar w:fldCharType="begin" w:fldLock="1"/>
        </w:r>
      </w:ins>
      <w:r w:rsidR="00CF759B">
        <w:rPr>
          <w:lang w:val="en-US"/>
        </w:rPr>
        <w:instrText>ADDIN CSL_CITATION {"citationItems":[{"id":"ITEM-1","itemData":{"DOI":"10.1017/S0020818320000211","ISSN":"15315088","abstract":"Current political order in Africa is often linked to legacies of colonialism, in particular to legacies of indirect colonial rule. However, evidence about the application of indirect rule is scarce. In this paper I argue that empire-level characteristics interacted with precolonial institutions in shaping the indirectness of local rule. First, British governments ruled more indirectly than French administrations, which followed a comparatively centralized administrative blueprint, came with a transformative republican ideology, and had more administrative resources. Empirically, I find that French colonization led to the demise of the lines of succession of seven out of ten precolonial polities, twice as many as under British rule. Second, precolonial centralization was a crucial prerequisite for indirect rule. Local administrative data from eight British colonies show that British colonizers employed less administrative effort and devolved more power to native authorities where centralized institutions existed. Such a pattern did not exist in French colonies. Together, these findings improve our understanding of the long-term effects of precolonial institutions and draw attention to the interaction of characteristics of dominant and subordinate units in shaping local governance arrangements.","author":[{"dropping-particle":"","family":"Müller-Crepon","given":"Carl","non-dropping-particle":"","parse-names":false,"suffix":""}],"container-title":"International Organization","id":"ITEM-1","issue":"4","issued":{"date-parts":[["2020","9","1"]]},"page":"707-741","publisher":"Cambridge University Press","title":"Continuity or Change? (In)direct Rule in British and French Colonial Africa","type":"article-journal","volume":"74"},"uris":["http://www.mendeley.com/documents/?uuid=522f4816-9079-3013-9604-001b12cf8fde"]}],"mendeley":{"formattedCitation":"(Müller-Crepon 2020)","plainTextFormattedCitation":"(Müller-Crepon 2020)","previouslyFormattedCitation":"(Müller-Crepon 2020)"},"properties":{"noteIndex":0},"schema":"https://github.com/citation-style-language/schema/raw/master/csl-citation.json"}</w:instrText>
      </w:r>
      <w:r w:rsidR="00CF759B">
        <w:rPr>
          <w:lang w:val="en-US"/>
        </w:rPr>
        <w:fldChar w:fldCharType="separate"/>
      </w:r>
      <w:r w:rsidR="00CF759B" w:rsidRPr="00CF759B">
        <w:rPr>
          <w:noProof/>
          <w:lang w:val="en-US"/>
        </w:rPr>
        <w:t>(Müller-Crepon 2020)</w:t>
      </w:r>
      <w:ins w:id="541" w:author="Поликанов Степан Андреевич" w:date="2021-03-23T15:30:00Z">
        <w:r w:rsidR="00CF759B">
          <w:rPr>
            <w:lang w:val="en-US"/>
          </w:rPr>
          <w:fldChar w:fldCharType="end"/>
        </w:r>
      </w:ins>
      <w:ins w:id="542" w:author="Поликанов Степан Андреевич" w:date="2021-03-23T15:22:00Z">
        <w:r w:rsidR="001C79E4">
          <w:rPr>
            <w:lang w:val="en-US"/>
          </w:rPr>
          <w:t xml:space="preserve">. </w:t>
        </w:r>
      </w:ins>
      <w:ins w:id="543" w:author="Поликанов Степан Андреевич" w:date="2021-03-23T15:31:00Z">
        <w:r w:rsidR="00CF759B">
          <w:rPr>
            <w:lang w:val="en-US"/>
          </w:rPr>
          <w:t xml:space="preserve">There are mainly </w:t>
        </w:r>
      </w:ins>
      <w:ins w:id="544" w:author="Поликанов Степан Андреевич" w:date="2021-03-23T15:40:00Z">
        <w:r w:rsidR="00B51289">
          <w:rPr>
            <w:lang w:val="en-US"/>
          </w:rPr>
          <w:t>two</w:t>
        </w:r>
      </w:ins>
      <w:ins w:id="545" w:author="Поликанов Степан Андреевич" w:date="2021-03-23T15:31:00Z">
        <w:r w:rsidR="00CF759B">
          <w:rPr>
            <w:lang w:val="en-US"/>
          </w:rPr>
          <w:t xml:space="preserve"> groups of scholars, </w:t>
        </w:r>
      </w:ins>
      <w:ins w:id="546" w:author="Поликанов Степан Андреевич" w:date="2021-04-12T16:43:00Z">
        <w:r w:rsidR="00B151C1">
          <w:rPr>
            <w:lang w:val="en-US"/>
          </w:rPr>
          <w:t>first</w:t>
        </w:r>
      </w:ins>
      <w:ins w:id="547" w:author="Поликанов Степан Андреевич" w:date="2021-03-23T15:33:00Z">
        <w:r w:rsidR="00CF759B">
          <w:rPr>
            <w:lang w:val="en-US"/>
          </w:rPr>
          <w:t xml:space="preserve"> </w:t>
        </w:r>
      </w:ins>
      <w:ins w:id="548" w:author="Поликанов Степан Андреевич" w:date="2021-03-23T15:32:00Z">
        <w:r w:rsidR="00CF759B">
          <w:rPr>
            <w:lang w:val="en-US"/>
          </w:rPr>
          <w:t>argu</w:t>
        </w:r>
      </w:ins>
      <w:ins w:id="549" w:author="Поликанов Степан Андреевич" w:date="2021-03-23T15:33:00Z">
        <w:r w:rsidR="00CF759B">
          <w:rPr>
            <w:lang w:val="en-US"/>
          </w:rPr>
          <w:t>e</w:t>
        </w:r>
      </w:ins>
      <w:ins w:id="550" w:author="Поликанов Степан Андреевич" w:date="2021-04-12T16:43:00Z">
        <w:r w:rsidR="00B151C1">
          <w:rPr>
            <w:lang w:val="en-US"/>
          </w:rPr>
          <w:t>s</w:t>
        </w:r>
      </w:ins>
      <w:ins w:id="551" w:author="Поликанов Степан Андреевич" w:date="2021-03-23T15:32:00Z">
        <w:r w:rsidR="00CF759B">
          <w:rPr>
            <w:lang w:val="en-US"/>
          </w:rPr>
          <w:t xml:space="preserve"> that </w:t>
        </w:r>
      </w:ins>
      <w:ins w:id="552" w:author="Stepan Polikanov" w:date="2021-05-04T17:28:00Z">
        <w:r w:rsidR="000A1E9F">
          <w:rPr>
            <w:lang w:val="en-US"/>
          </w:rPr>
          <w:t xml:space="preserve">the </w:t>
        </w:r>
      </w:ins>
      <w:ins w:id="553" w:author="Поликанов Степан Андреевич" w:date="2021-03-23T15:32:00Z">
        <w:r w:rsidR="00CF759B">
          <w:rPr>
            <w:lang w:val="en-US"/>
          </w:rPr>
          <w:t>English / French divide of colonial rule mat</w:t>
        </w:r>
      </w:ins>
      <w:ins w:id="554" w:author="Поликанов Степан Андреевич" w:date="2021-03-23T15:33:00Z">
        <w:r w:rsidR="00CF759B">
          <w:rPr>
            <w:lang w:val="en-US"/>
          </w:rPr>
          <w:t>ters for today’s institutions in Africa</w:t>
        </w:r>
      </w:ins>
      <w:ins w:id="555" w:author="Поликанов Степан Андреевич" w:date="2021-03-23T15:38:00Z">
        <w:r w:rsidR="009451C3">
          <w:rPr>
            <w:lang w:val="en-US"/>
          </w:rPr>
          <w:t xml:space="preserve"> </w:t>
        </w:r>
      </w:ins>
      <w:ins w:id="556" w:author="Поликанов Степан Андреевич" w:date="2021-03-23T15:39:00Z">
        <w:r w:rsidR="009451C3">
          <w:rPr>
            <w:lang w:val="en-US"/>
          </w:rPr>
          <w:fldChar w:fldCharType="begin" w:fldLock="1"/>
        </w:r>
      </w:ins>
      <w:r w:rsidR="00B51289">
        <w:rPr>
          <w:lang w:val="en-US"/>
        </w:rPr>
        <w:instrText>ADDIN CSL_CITATION {"citationItems":[{"id":"ITEM-1","itemData":{"DOI":"10.1017/S0020818320000211","ISSN":"15315088","abstract":"Current political order in Africa is often linked to legacies of colonialism, in particular to legacies of indirect colonial rule. However, evidence about the application of indirect rule is scarce. In this paper I argue that empire-level characteristics interacted with precolonial institutions in shaping the indirectness of local rule. First, British governments ruled more indirectly than French administrations, which followed a comparatively centralized administrative blueprint, came with a transformative republican ideology, and had more administrative resources. Empirically, I find that French colonization led to the demise of the lines of succession of seven out of ten precolonial polities, twice as many as under British rule. Second, precolonial centralization was a crucial prerequisite for indirect rule. Local administrative data from eight British colonies show that British colonizers employed less administrative effort and devolved more power to native authorities where centralized institutions existed. Such a pattern did not exist in French colonies. Together, these findings improve our understanding of the long-term effects of precolonial institutions and draw attention to the interaction of characteristics of dominant and subordinate units in shaping local governance arrangements.","author":[{"dropping-particle":"","family":"Müller-Crepon","given":"Carl","non-dropping-particle":"","parse-names":false,"suffix":""}],"container-title":"International Organization","id":"ITEM-1","issue":"4","issued":{"date-parts":[["2020","9","1"]]},"page":"707-741","publisher":"Cambridge University Press","title":"Continuity or Change? (In)direct Rule in British and French Colonial Africa","type":"article-journal","volume":"74"},"uris":["http://www.mendeley.com/documents/?uuid=522f4816-9079-3013-9604-001b12cf8fde"]},{"id":"ITEM-2","itemData":{"DOI":"10.2307/422366","ISSN":"00104159","abstract":"[Why did the development programs of Ghana and Ivory Coast, two nations with seemingly similar economies, diverge after independence? Crucial differences in the design of British and French colonial institutions illuminate the divergent policy choices. Institutional variations generated differences in property rights and landholding, which formed the basis for different patterns of class formation. The link between institutions and outcomes is complex. Institutions' impact is contingent upon the interaction between overlapping institutional arrangements, institutions' direct impact upon targeted (usually state) actors, and institutions' indirect impact on others in society.]","author":[{"dropping-particle":"","family":"Firmin-Sellers","given":"Kathryn","non-dropping-particle":"","parse-names":false,"suffix":""}],"container-title":"Comparative Politics","id":"ITEM-2","issue":"3","issued":{"date-parts":[["2000","3","23"]]},"page":"253-272","publisher":"Comparative Politics, Ph.D. Programs in Political Science, City University of New York","title":"Institutions, Context, and Outcomes: Explaining French and British Rule in West Africa","type":"article-journal","volume":"32"},"uris":["http://www.mendeley.com/documents/?uuid=8447827f-d9fd-48e2-93e3-e83de21e9665"]}],"mendeley":{"formattedCitation":"(Firmin-Sellers 2000; Müller-Crepon 2020)","plainTextFormattedCitation":"(Firmin-Sellers 2000; Müller-Crepon 2020)","previouslyFormattedCitation":"(Firmin-Sellers 2000; Müller-Crepon 2020)"},"properties":{"noteIndex":0},"schema":"https://github.com/citation-style-language/schema/raw/master/csl-citation.json"}</w:instrText>
      </w:r>
      <w:r w:rsidR="009451C3">
        <w:rPr>
          <w:lang w:val="en-US"/>
        </w:rPr>
        <w:fldChar w:fldCharType="separate"/>
      </w:r>
      <w:r w:rsidR="009451C3" w:rsidRPr="009451C3">
        <w:rPr>
          <w:noProof/>
          <w:lang w:val="en-US"/>
        </w:rPr>
        <w:t>(Firmin-Sellers 2000; Müller-Crepon 2020)</w:t>
      </w:r>
      <w:ins w:id="557" w:author="Поликанов Степан Андреевич" w:date="2021-03-23T15:39:00Z">
        <w:r w:rsidR="009451C3">
          <w:rPr>
            <w:lang w:val="en-US"/>
          </w:rPr>
          <w:fldChar w:fldCharType="end"/>
        </w:r>
      </w:ins>
      <w:ins w:id="558" w:author="Stepan Polikanov" w:date="2021-05-04T17:28:00Z">
        <w:r w:rsidR="000A1E9F">
          <w:rPr>
            <w:lang w:val="en-US"/>
          </w:rPr>
          <w:t>,</w:t>
        </w:r>
      </w:ins>
      <w:ins w:id="559" w:author="Поликанов Степан Андреевич" w:date="2021-03-23T15:40:00Z">
        <w:r w:rsidR="00B51289">
          <w:rPr>
            <w:lang w:val="en-US"/>
          </w:rPr>
          <w:t xml:space="preserve"> and </w:t>
        </w:r>
      </w:ins>
      <w:ins w:id="560" w:author="Поликанов Степан Андреевич" w:date="2021-04-12T16:43:00Z">
        <w:r w:rsidR="00B151C1">
          <w:rPr>
            <w:lang w:val="en-US"/>
          </w:rPr>
          <w:t>the other one</w:t>
        </w:r>
      </w:ins>
      <w:ins w:id="561" w:author="Поликанов Степан Андреевич" w:date="2021-03-23T15:40:00Z">
        <w:r w:rsidR="00B51289">
          <w:rPr>
            <w:lang w:val="en-US"/>
          </w:rPr>
          <w:t xml:space="preserve"> state</w:t>
        </w:r>
      </w:ins>
      <w:ins w:id="562" w:author="Поликанов Степан Андреевич" w:date="2021-04-12T16:43:00Z">
        <w:r w:rsidR="00B151C1">
          <w:rPr>
            <w:lang w:val="en-US"/>
          </w:rPr>
          <w:t>s</w:t>
        </w:r>
      </w:ins>
      <w:ins w:id="563" w:author="Поликанов Степан Андреевич" w:date="2021-03-23T15:33:00Z">
        <w:r w:rsidR="00CF759B">
          <w:rPr>
            <w:lang w:val="en-US"/>
          </w:rPr>
          <w:t xml:space="preserve"> that </w:t>
        </w:r>
      </w:ins>
      <w:ins w:id="564" w:author="Поликанов Степан Андреевич" w:date="2021-03-23T15:34:00Z">
        <w:r w:rsidR="00CF759B">
          <w:rPr>
            <w:lang w:val="en-US"/>
          </w:rPr>
          <w:t xml:space="preserve">overall development was quite similar and didn’t have </w:t>
        </w:r>
      </w:ins>
      <w:ins w:id="565" w:author="Stepan Polikanov" w:date="2021-05-04T17:29:00Z">
        <w:r w:rsidR="000A1E9F">
          <w:rPr>
            <w:lang w:val="en-US"/>
          </w:rPr>
          <w:t xml:space="preserve">a </w:t>
        </w:r>
      </w:ins>
      <w:ins w:id="566" w:author="Поликанов Степан Андреевич" w:date="2021-03-23T15:34:00Z">
        <w:r w:rsidR="00CF759B">
          <w:rPr>
            <w:lang w:val="en-US"/>
          </w:rPr>
          <w:t xml:space="preserve">significant effect on </w:t>
        </w:r>
      </w:ins>
      <w:ins w:id="567" w:author="Stepan Polikanov" w:date="2021-05-04T17:29:00Z">
        <w:r w:rsidR="000A1E9F">
          <w:rPr>
            <w:lang w:val="en-US"/>
          </w:rPr>
          <w:t xml:space="preserve">the </w:t>
        </w:r>
      </w:ins>
      <w:ins w:id="568" w:author="Поликанов Степан Андреевич" w:date="2021-03-23T15:34:00Z">
        <w:r w:rsidR="00CF759B">
          <w:rPr>
            <w:lang w:val="en-US"/>
          </w:rPr>
          <w:t>post-independence period</w:t>
        </w:r>
      </w:ins>
      <w:ins w:id="569" w:author="Поликанов Степан Андреевич" w:date="2021-03-23T15:41:00Z">
        <w:r w:rsidR="00B51289">
          <w:rPr>
            <w:lang w:val="en-US"/>
          </w:rPr>
          <w:t xml:space="preserve"> </w:t>
        </w:r>
        <w:r w:rsidR="00B51289">
          <w:rPr>
            <w:lang w:val="en-US"/>
          </w:rPr>
          <w:fldChar w:fldCharType="begin" w:fldLock="1"/>
        </w:r>
      </w:ins>
      <w:r w:rsidR="007D3DB5">
        <w:rPr>
          <w:lang w:val="en-US"/>
        </w:rPr>
        <w:instrText>ADDIN CSL_CITATION {"citationItems":[{"id":"ITEM-1","itemData":{"DOI":"10.1017/S0043887111000104","ISSN":"00438871","abstract":"Most governance arrangements involve spatial units with highly unequal powers, for example, a feudal monarchy and its principalities, an empire and its colonies, a formal empire and an informal empire (or sphere of influence), a national government and its subnational entities, or a regional government and its local entities. In this situation, the dominant unit (A) usually enjoys some discretion about how to institutionalize its authority over the subordinate unit (B). An important element of this decision concerns how much authority should be delegated to the weaker unit. The authors simplify this dimension of governance along a continuum of “direct” and “indirect” styles of rule. Why, in some cases, does one find a relatively direct (centralized) system of rule and in others a relatively indirect (decentralized) system of rule? While many factors impinge on this decision, the authors argue that an important and highly persistent factor is the prior level of centralization existing within the subordinate unit. Greater centralization in B is likely to lead to a more indirect form of rule between A and B, all other things being equal. The authors refer to this as an institutional theory of direct/indirect rule. Empirical analyses of this hypothesis are applied to patterns of direct and indirect rule (1) during the age of imperialism and (2) across contemporary nation-states. The article concludes by discussing applications of the theory in a variety of additional settings.","author":[{"dropping-particle":"","family":"Gerring","given":"John","non-dropping-particle":"","parse-names":false,"suffix":""},{"dropping-particle":"","family":"Ziblatt","given":"Daniel","non-dropping-particle":"","parse-names":false,"suffix":""},{"dropping-particle":"","family":"Gorp","given":"Johan","non-dropping-particle":"van","parse-names":false,"suffix":""},{"dropping-particle":"","family":"Arévalo","given":"Julián","non-dropping-particle":"","parse-names":false,"suffix":""}],"container-title":"World Politics","id":"ITEM-1","issue":"3","issued":{"date-parts":[["2011","7"]]},"page":"377-433","publisher":"Cambridge University Press","title":"An institutional theory of direct and indirect rule","type":"article-journal","volume":"63"},"uris":["http://www.mendeley.com/documents/?uuid=56ce2735-f2f1-3a30-a403-dcfc6879655e"]},{"id":"ITEM-2","itemData":{"author":[{"dropping-particle":"","family":"Cogneau","given":"Denis","non-dropping-particle":"","parse-names":false,"suffix":""},{"dropping-particle":"","family":"Dupraz","given":"Yannick","non-dropping-particle":"","parse-names":false,"suffix":""},{"dropping-particle":"","family":"Mesplé-Somps","given":"Sandrine","non-dropping-particle":"","parse-names":false,"suffix":""}],"id":"ITEM-2","issued":{"date-parts":[["2018"]]},"number":"29","number-of-pages":"1-38","publisher-place":"Paris","title":"African states and development in historical perspective: Colonial public finances in British and French West","type":"report"},"uris":["http://www.mendeley.com/documents/?uuid=f56e7b51-0c9e-3fcb-ad8c-d42550cdaf9c"]}],"mendeley":{"formattedCitation":"(Cogneau, Dupraz, and Mesplé-Somps 2018; Gerring et al. 2011)","plainTextFormattedCitation":"(Cogneau, Dupraz, and Mesplé-Somps 2018; Gerring et al. 2011)","previouslyFormattedCitation":"(Cogneau, Dupraz, and Mesplé-Somps 2018; Gerring et al. 2011)"},"properties":{"noteIndex":0},"schema":"https://github.com/citation-style-language/schema/raw/master/csl-citation.json"}</w:instrText>
      </w:r>
      <w:r w:rsidR="00B51289">
        <w:rPr>
          <w:lang w:val="en-US"/>
        </w:rPr>
        <w:fldChar w:fldCharType="separate"/>
      </w:r>
      <w:r w:rsidR="00B51289" w:rsidRPr="00B51289">
        <w:rPr>
          <w:noProof/>
          <w:lang w:val="en-US"/>
        </w:rPr>
        <w:t>(Cogneau, Dupraz, and Mesplé-Somps 2018; Gerring et al. 2011)</w:t>
      </w:r>
      <w:ins w:id="570" w:author="Поликанов Степан Андреевич" w:date="2021-03-23T15:41:00Z">
        <w:r w:rsidR="00B51289">
          <w:rPr>
            <w:lang w:val="en-US"/>
          </w:rPr>
          <w:fldChar w:fldCharType="end"/>
        </w:r>
      </w:ins>
      <w:ins w:id="571" w:author="Поликанов Степан Андреевич" w:date="2021-03-23T15:40:00Z">
        <w:r w:rsidR="00B51289">
          <w:rPr>
            <w:lang w:val="en-US"/>
          </w:rPr>
          <w:t>.</w:t>
        </w:r>
      </w:ins>
      <w:ins w:id="572" w:author="Поликанов Степан Андреевич" w:date="2021-03-24T11:19:00Z">
        <w:r w:rsidRPr="00EE38CF">
          <w:rPr>
            <w:lang w:val="en-US"/>
            <w:rPrChange w:id="573" w:author="Поликанов Степан Андреевич" w:date="2021-03-24T11:19:00Z">
              <w:rPr/>
            </w:rPrChange>
          </w:rPr>
          <w:t xml:space="preserve"> </w:t>
        </w:r>
      </w:ins>
      <w:ins w:id="574" w:author="Поликанов Степан Андреевич" w:date="2021-04-12T17:21:00Z">
        <w:r w:rsidR="007F73D0">
          <w:rPr>
            <w:lang w:val="en-US"/>
          </w:rPr>
          <w:t xml:space="preserve">Therefore, our results </w:t>
        </w:r>
      </w:ins>
      <w:ins w:id="575" w:author="Поликанов Степан Андреевич" w:date="2021-04-12T17:22:00Z">
        <w:r w:rsidR="007F73D0">
          <w:rPr>
            <w:lang w:val="en-US"/>
          </w:rPr>
          <w:t xml:space="preserve">on </w:t>
        </w:r>
      </w:ins>
      <w:ins w:id="576" w:author="Stepan Polikanov" w:date="2021-05-04T17:29:00Z">
        <w:r w:rsidR="000A1E9F">
          <w:rPr>
            <w:lang w:val="en-US"/>
          </w:rPr>
          <w:t xml:space="preserve">the </w:t>
        </w:r>
      </w:ins>
      <w:ins w:id="577" w:author="Поликанов Степан Андреевич" w:date="2021-04-12T17:22:00Z">
        <w:r w:rsidR="007F73D0">
          <w:rPr>
            <w:lang w:val="en-US"/>
          </w:rPr>
          <w:t>colonial rule will contribute to the discussion regarding the effects of English and French institutions.</w:t>
        </w:r>
      </w:ins>
      <w:ins w:id="578" w:author="Поликанов Степан Андреевич" w:date="2021-04-12T17:50:00Z">
        <w:r w:rsidR="00767297">
          <w:rPr>
            <w:lang w:val="en-US"/>
          </w:rPr>
          <w:t xml:space="preserve"> </w:t>
        </w:r>
      </w:ins>
    </w:p>
    <w:p w14:paraId="4FCB2F25" w14:textId="28A35EB9" w:rsidR="00A34085" w:rsidRPr="00080D54" w:rsidRDefault="00A34085" w:rsidP="00E454F4">
      <w:pPr>
        <w:rPr>
          <w:ins w:id="579" w:author="Поликанов Степан Андреевич" w:date="2021-03-24T11:24:00Z"/>
          <w:lang w:val="en-GB"/>
          <w:rPrChange w:id="580" w:author="Stepan Polikanov" w:date="2021-06-17T03:24:00Z">
            <w:rPr>
              <w:ins w:id="581" w:author="Поликанов Степан Андреевич" w:date="2021-03-24T11:24:00Z"/>
              <w:lang w:val="en-US"/>
            </w:rPr>
          </w:rPrChange>
        </w:rPr>
      </w:pPr>
      <w:ins w:id="582" w:author="Stepan Polikanov" w:date="2021-05-12T17:45:00Z">
        <w:r>
          <w:rPr>
            <w:lang w:val="en-US"/>
          </w:rPr>
          <w:t xml:space="preserve">A lot of literature is aimed at discovering the relationship between electoral </w:t>
        </w:r>
      </w:ins>
      <w:ins w:id="583" w:author="Stepan Polikanov" w:date="2021-05-12T17:46:00Z">
        <w:r>
          <w:rPr>
            <w:lang w:val="en-US"/>
          </w:rPr>
          <w:t>systems</w:t>
        </w:r>
      </w:ins>
      <w:ins w:id="584" w:author="Stepan Polikanov" w:date="2021-05-12T17:45:00Z">
        <w:r>
          <w:rPr>
            <w:lang w:val="en-US"/>
          </w:rPr>
          <w:t xml:space="preserve">, and in particular, electoral </w:t>
        </w:r>
      </w:ins>
      <w:ins w:id="585" w:author="Stepan Polikanov" w:date="2021-05-12T17:46:00Z">
        <w:r>
          <w:rPr>
            <w:lang w:val="en-US"/>
          </w:rPr>
          <w:t>rule</w:t>
        </w:r>
      </w:ins>
      <w:ins w:id="586" w:author="Stepan Polikanov" w:date="2021-05-12T17:45:00Z">
        <w:r>
          <w:rPr>
            <w:lang w:val="en-US"/>
          </w:rPr>
          <w:t xml:space="preserve">s and party systems. </w:t>
        </w:r>
        <w:r>
          <w:rPr>
            <w:lang w:val="en-GB"/>
          </w:rPr>
          <w:t xml:space="preserve">Electoral </w:t>
        </w:r>
      </w:ins>
      <w:ins w:id="587" w:author="Stepan Polikanov" w:date="2021-05-12T17:46:00Z">
        <w:r>
          <w:rPr>
            <w:lang w:val="en-GB"/>
          </w:rPr>
          <w:t>systems ar</w:t>
        </w:r>
      </w:ins>
      <w:ins w:id="588" w:author="Stepan Polikanov" w:date="2021-05-12T17:47:00Z">
        <w:r>
          <w:rPr>
            <w:lang w:val="en-GB"/>
          </w:rPr>
          <w:t xml:space="preserve">e at the core of forming cohesive and </w:t>
        </w:r>
      </w:ins>
      <w:ins w:id="589" w:author="Stepan Polikanov" w:date="2021-05-12T17:48:00Z">
        <w:r>
          <w:rPr>
            <w:lang w:val="en-GB"/>
          </w:rPr>
          <w:t xml:space="preserve">adequate party systems. </w:t>
        </w:r>
      </w:ins>
      <w:ins w:id="590" w:author="Stepan Polikanov" w:date="2021-05-12T17:49:00Z">
        <w:r>
          <w:rPr>
            <w:lang w:val="en-GB"/>
          </w:rPr>
          <w:t xml:space="preserve">To consider how different factors influence the emergence of dominant-party systems, or shifts in their </w:t>
        </w:r>
        <w:proofErr w:type="spellStart"/>
        <w:r>
          <w:rPr>
            <w:lang w:val="en-GB"/>
          </w:rPr>
          <w:t>behavior</w:t>
        </w:r>
        <w:proofErr w:type="spellEnd"/>
        <w:r>
          <w:rPr>
            <w:lang w:val="en-GB"/>
          </w:rPr>
          <w:t xml:space="preserve"> is to conside</w:t>
        </w:r>
        <w:r w:rsidR="005A428A">
          <w:rPr>
            <w:lang w:val="en-GB"/>
          </w:rPr>
          <w:t>r the</w:t>
        </w:r>
      </w:ins>
      <w:ins w:id="591" w:author="Stepan Polikanov" w:date="2021-05-12T17:50:00Z">
        <w:r w:rsidR="005A428A">
          <w:rPr>
            <w:lang w:val="en-GB"/>
          </w:rPr>
          <w:t xml:space="preserve">se factors in </w:t>
        </w:r>
      </w:ins>
      <w:ins w:id="592" w:author="Stepan Polikanov" w:date="2021-06-16T18:49:00Z">
        <w:r w:rsidR="00A166E9">
          <w:rPr>
            <w:lang w:val="en-GB"/>
          </w:rPr>
          <w:t xml:space="preserve">the </w:t>
        </w:r>
      </w:ins>
      <w:ins w:id="593" w:author="Stepan Polikanov" w:date="2021-05-12T17:50:00Z">
        <w:r w:rsidR="005A428A">
          <w:rPr>
            <w:lang w:val="en-GB"/>
          </w:rPr>
          <w:t xml:space="preserve">specific context of an electoral system. This notion reflects the idea of context </w:t>
        </w:r>
      </w:ins>
      <w:ins w:id="594" w:author="Stepan Polikanov" w:date="2021-05-12T17:51:00Z">
        <w:r w:rsidR="005A428A">
          <w:rPr>
            <w:lang w:val="en-GB"/>
          </w:rPr>
          <w:t>conditionality of the relationship between electoral rule</w:t>
        </w:r>
      </w:ins>
      <w:ins w:id="595" w:author="Stepan Polikanov" w:date="2021-05-12T17:52:00Z">
        <w:r w:rsidR="005A428A">
          <w:rPr>
            <w:lang w:val="en-GB"/>
          </w:rPr>
          <w:t>s and outcomes in a party system</w:t>
        </w:r>
      </w:ins>
      <w:ins w:id="596" w:author="Stepan Polikanov" w:date="2021-05-12T17:54:00Z">
        <w:r w:rsidR="005A428A">
          <w:rPr>
            <w:lang w:val="en-GB"/>
          </w:rPr>
          <w:t>, where context mediates the effects of the former on the latter</w:t>
        </w:r>
      </w:ins>
      <w:ins w:id="597" w:author="Stepan Polikanov" w:date="2021-05-12T17:53:00Z">
        <w:r w:rsidR="005A428A">
          <w:rPr>
            <w:lang w:val="en-GB"/>
          </w:rPr>
          <w:t xml:space="preserve"> </w:t>
        </w:r>
        <w:r w:rsidR="005A428A">
          <w:rPr>
            <w:lang w:val="en-GB"/>
          </w:rPr>
          <w:fldChar w:fldCharType="begin" w:fldLock="1"/>
        </w:r>
      </w:ins>
      <w:r w:rsidR="002A41ED">
        <w:rPr>
          <w:lang w:val="en-GB"/>
        </w:rPr>
        <w:instrText>ADDIN CSL_CITATION {"citationItems":[{"id":"ITEM-1","itemData":{"DOI":"10.1146/annurev-polisci-102512-195419","ISSN":"10942939","abstract":"To address concerns over the applicability of the electoral system literature to new and developing democracies, we present a framework for understanding the interplay between electoral rules and social, economic, and political context. This framework emphasizes that context typically shapes what we call the \"behavioral\" linkage between electoral rules and outcomes; moreover, the longer the causal chain connecting electoral rules to outcomes, the greater the number of opportunities for context to exert an effect. We then situate recent literature within this framework. Scholarship from a wide range of authors indicates many different ways in which contextual factors ultimately shape the number of parties. However, perhaps the most important contribution of this literature is to indicate how context conditions the behavioral incentives initially generated by electoral rules, thus promoting or undermining political actors' propensity to behave strategically. Copyright © 2014 by Annual Reviews. All rights reserved.","author":[{"dropping-particle":"","family":"Ferree","given":"Karen E.","non-dropping-particle":"","parse-names":false,"suffix":""},{"dropping-particle":"","family":"Powell","given":"G. Bingham","non-dropping-particle":"","parse-names":false,"suffix":""},{"dropping-particle":"","family":"Scheiner","given":"Ethan","non-dropping-particle":"","parse-names":false,"suffix":""}],"container-title":"Annual Review of Political Science","id":"ITEM-1","issued":{"date-parts":[["2014","5","12"]]},"page":"421-439","publisher":"Annual Reviews Inc.","title":"Context, electoral rules, and party systems","type":"article-journal","volume":"17"},"uris":["http://www.mendeley.com/documents/?uuid=5848868b-38f6-3190-9db6-cbbbf849e3cf"]}],"mendeley":{"formattedCitation":"(Ferree, Powell, and Scheiner 2014)","plainTextFormattedCitation":"(Ferree, Powell, and Scheiner 2014)","previouslyFormattedCitation":"(Ferree, Powell, and Scheiner 2014)"},"properties":{"noteIndex":0},"schema":"https://github.com/citation-style-language/schema/raw/master/csl-citation.json"}</w:instrText>
      </w:r>
      <w:r w:rsidR="005A428A">
        <w:rPr>
          <w:lang w:val="en-GB"/>
        </w:rPr>
        <w:fldChar w:fldCharType="separate"/>
      </w:r>
      <w:r w:rsidR="005A428A" w:rsidRPr="005A428A">
        <w:rPr>
          <w:noProof/>
          <w:lang w:val="en-GB"/>
        </w:rPr>
        <w:t>(Ferree, Powell, and Scheiner 2014)</w:t>
      </w:r>
      <w:ins w:id="598" w:author="Stepan Polikanov" w:date="2021-05-12T17:53:00Z">
        <w:r w:rsidR="005A428A">
          <w:rPr>
            <w:lang w:val="en-GB"/>
          </w:rPr>
          <w:fldChar w:fldCharType="end"/>
        </w:r>
        <w:r w:rsidR="005A428A">
          <w:rPr>
            <w:lang w:val="en-GB"/>
          </w:rPr>
          <w:t>.</w:t>
        </w:r>
      </w:ins>
      <w:ins w:id="599" w:author="Stepan Polikanov" w:date="2021-05-12T17:54:00Z">
        <w:r w:rsidR="005A428A">
          <w:rPr>
            <w:lang w:val="en-GB"/>
          </w:rPr>
          <w:t xml:space="preserve"> </w:t>
        </w:r>
      </w:ins>
      <w:ins w:id="600" w:author="Stepan Polikanov" w:date="2021-05-12T17:55:00Z">
        <w:r w:rsidR="006A2C11">
          <w:rPr>
            <w:lang w:val="en-GB"/>
          </w:rPr>
          <w:t xml:space="preserve">In the framework of </w:t>
        </w:r>
        <w:r w:rsidR="006A2C11" w:rsidRPr="005A428A">
          <w:rPr>
            <w:noProof/>
            <w:lang w:val="en-GB"/>
          </w:rPr>
          <w:t>Ferree, Powell, and Scheiner</w:t>
        </w:r>
        <w:r w:rsidR="006A2C11">
          <w:rPr>
            <w:noProof/>
            <w:lang w:val="en-GB"/>
          </w:rPr>
          <w:t xml:space="preserve">, </w:t>
        </w:r>
      </w:ins>
      <w:ins w:id="601" w:author="Stepan Polikanov" w:date="2021-06-16T18:49:00Z">
        <w:r w:rsidR="00A166E9">
          <w:rPr>
            <w:noProof/>
            <w:lang w:val="en-GB"/>
          </w:rPr>
          <w:t>which</w:t>
        </w:r>
      </w:ins>
      <w:ins w:id="602" w:author="Stepan Polikanov" w:date="2021-05-12T17:55:00Z">
        <w:r w:rsidR="006A2C11">
          <w:rPr>
            <w:noProof/>
            <w:lang w:val="en-GB"/>
          </w:rPr>
          <w:t xml:space="preserve"> adapt it from </w:t>
        </w:r>
      </w:ins>
      <w:ins w:id="603" w:author="Stepan Polikanov" w:date="2021-05-12T17:56:00Z">
        <w:r w:rsidR="006A2C11">
          <w:rPr>
            <w:noProof/>
            <w:lang w:val="en-GB"/>
          </w:rPr>
          <w:t>Duverger, there are two levels to the relationship between electoral and party systems</w:t>
        </w:r>
      </w:ins>
      <w:r w:rsidR="00241F20">
        <w:rPr>
          <w:noProof/>
          <w:lang w:val="en-GB"/>
        </w:rPr>
        <w:t xml:space="preserve"> – a mechanical and a behavioral one. For statistical inference, only the mechanical level, i.e. the rules themselves is suitable. </w:t>
      </w:r>
      <w:ins w:id="604" w:author="Stepan Polikanov" w:date="2021-06-17T03:24:00Z">
        <w:r w:rsidR="00080D54">
          <w:rPr>
            <w:noProof/>
            <w:lang w:val="en-GB"/>
          </w:rPr>
          <w:t xml:space="preserve"> </w:t>
        </w:r>
      </w:ins>
    </w:p>
    <w:p w14:paraId="27B35224" w14:textId="44BFBAC1" w:rsidR="00EB55B2" w:rsidRDefault="00EE38CF" w:rsidP="00E454F4">
      <w:pPr>
        <w:rPr>
          <w:ins w:id="605" w:author="Stepan Polikanov" w:date="2021-05-07T12:59:00Z"/>
          <w:lang w:val="en-GB"/>
        </w:rPr>
      </w:pPr>
      <w:ins w:id="606" w:author="Поликанов Степан Андреевич" w:date="2021-03-24T11:24:00Z">
        <w:del w:id="607" w:author="Stepan Polikanov" w:date="2021-05-08T19:46:00Z">
          <w:r w:rsidDel="005E7DBB">
            <w:rPr>
              <w:lang w:val="en-US"/>
            </w:rPr>
            <w:lastRenderedPageBreak/>
            <w:delText>Petro-states?</w:delText>
          </w:r>
        </w:del>
      </w:ins>
      <w:ins w:id="608" w:author="Stepan Polikanov" w:date="2021-05-04T17:42:00Z">
        <w:r w:rsidR="00860D16">
          <w:rPr>
            <w:lang w:val="en-US"/>
          </w:rPr>
          <w:t>The c</w:t>
        </w:r>
      </w:ins>
      <w:ins w:id="609" w:author="Stepan Polikanov" w:date="2021-05-04T17:41:00Z">
        <w:r w:rsidR="00860D16">
          <w:rPr>
            <w:lang w:val="en-US"/>
          </w:rPr>
          <w:t>onnection of party</w:t>
        </w:r>
      </w:ins>
      <w:ins w:id="610" w:author="Stepan Polikanov" w:date="2021-05-26T14:24:00Z">
        <w:r w:rsidR="00B45956">
          <w:rPr>
            <w:lang w:val="en-US"/>
          </w:rPr>
          <w:t>`</w:t>
        </w:r>
      </w:ins>
      <w:ins w:id="611" w:author="Stepan Polikanov" w:date="2021-05-04T17:41:00Z">
        <w:r w:rsidR="00860D16">
          <w:rPr>
            <w:lang w:val="en-US"/>
          </w:rPr>
          <w:t xml:space="preserve"> systems </w:t>
        </w:r>
      </w:ins>
      <w:ins w:id="612" w:author="Stepan Polikanov" w:date="2021-05-04T17:42:00Z">
        <w:r w:rsidR="00860D16">
          <w:rPr>
            <w:lang w:val="en-US"/>
          </w:rPr>
          <w:t>to</w:t>
        </w:r>
      </w:ins>
      <w:ins w:id="613" w:author="Stepan Polikanov" w:date="2021-05-04T17:41:00Z">
        <w:r w:rsidR="00860D16">
          <w:rPr>
            <w:lang w:val="en-US"/>
          </w:rPr>
          <w:t xml:space="preserve"> economic po</w:t>
        </w:r>
      </w:ins>
      <w:ins w:id="614" w:author="Stepan Polikanov" w:date="2021-05-04T17:42:00Z">
        <w:r w:rsidR="00860D16">
          <w:rPr>
            <w:lang w:val="en-US"/>
          </w:rPr>
          <w:t xml:space="preserve">licies and performance is a major topic in academic debate. </w:t>
        </w:r>
      </w:ins>
      <w:ins w:id="615" w:author="Stepan Polikanov" w:date="2021-05-04T17:43:00Z">
        <w:r w:rsidR="00860D16">
          <w:rPr>
            <w:lang w:val="en-US"/>
          </w:rPr>
          <w:t>For our analysis, it is imperative to understand which features of economic strategy are predictors for party dominan</w:t>
        </w:r>
      </w:ins>
      <w:ins w:id="616" w:author="Stepan Polikanov" w:date="2021-05-04T17:44:00Z">
        <w:r w:rsidR="00860D16">
          <w:rPr>
            <w:lang w:val="en-US"/>
          </w:rPr>
          <w:t>ce, and vice versa, how</w:t>
        </w:r>
      </w:ins>
      <w:ins w:id="617" w:author="Stepan Polikanov" w:date="2021-05-04T17:45:00Z">
        <w:r w:rsidR="00860D16">
          <w:rPr>
            <w:lang w:val="en-US"/>
          </w:rPr>
          <w:t xml:space="preserve"> </w:t>
        </w:r>
      </w:ins>
      <w:ins w:id="618" w:author="Stepan Polikanov" w:date="2021-05-04T17:44:00Z">
        <w:r w:rsidR="00860D16">
          <w:rPr>
            <w:lang w:val="en-US"/>
          </w:rPr>
          <w:t xml:space="preserve">party dominance influences </w:t>
        </w:r>
      </w:ins>
      <w:ins w:id="619" w:author="Stepan Polikanov" w:date="2021-05-04T17:45:00Z">
        <w:r w:rsidR="00860D16">
          <w:rPr>
            <w:lang w:val="en-US"/>
          </w:rPr>
          <w:t>economic policy and performance</w:t>
        </w:r>
      </w:ins>
      <w:ins w:id="620" w:author="Stepan Polikanov" w:date="2021-05-06T16:51:00Z">
        <w:r w:rsidR="0088755C">
          <w:rPr>
            <w:lang w:val="en-US"/>
          </w:rPr>
          <w:t>.</w:t>
        </w:r>
      </w:ins>
      <w:ins w:id="621" w:author="Stepan Polikanov" w:date="2021-05-08T19:47:00Z">
        <w:r w:rsidR="005E7DBB">
          <w:rPr>
            <w:lang w:val="en-US"/>
          </w:rPr>
          <w:t xml:space="preserve"> </w:t>
        </w:r>
      </w:ins>
      <w:ins w:id="622" w:author="Stepan Polikanov" w:date="2021-05-06T16:51:00Z">
        <w:r w:rsidR="0088755C">
          <w:rPr>
            <w:lang w:val="en-US"/>
          </w:rPr>
          <w:t xml:space="preserve">Firstly, </w:t>
        </w:r>
      </w:ins>
      <w:ins w:id="623" w:author="Stepan Polikanov" w:date="2021-05-06T16:52:00Z">
        <w:r w:rsidR="0088755C">
          <w:rPr>
            <w:lang w:val="en-US"/>
          </w:rPr>
          <w:t>from 1990 to 2010 economic policies in now-independent African countries</w:t>
        </w:r>
      </w:ins>
      <w:ins w:id="624" w:author="Stepan Polikanov" w:date="2021-05-06T16:53:00Z">
        <w:r w:rsidR="0088755C">
          <w:rPr>
            <w:lang w:val="en-US"/>
          </w:rPr>
          <w:t xml:space="preserve"> were largely about adapting to independent politics and neoliberal reforms under </w:t>
        </w:r>
      </w:ins>
      <w:ins w:id="625" w:author="Stepan Polikanov" w:date="2021-05-06T16:54:00Z">
        <w:r w:rsidR="0088755C">
          <w:rPr>
            <w:lang w:val="en-US"/>
          </w:rPr>
          <w:t xml:space="preserve">pressure from foreign donors. </w:t>
        </w:r>
      </w:ins>
      <w:ins w:id="626" w:author="Stepan Polikanov" w:date="2021-05-06T16:59:00Z">
        <w:r w:rsidR="00E45A7F">
          <w:rPr>
            <w:lang w:val="en-US"/>
          </w:rPr>
          <w:t>Under neoliberal reforms</w:t>
        </w:r>
      </w:ins>
      <w:ins w:id="627" w:author="Stepan Polikanov" w:date="2021-06-17T07:50:00Z">
        <w:r w:rsidR="004E18D9">
          <w:rPr>
            <w:lang w:val="en-US"/>
          </w:rPr>
          <w:t>,</w:t>
        </w:r>
      </w:ins>
      <w:ins w:id="628" w:author="Stepan Polikanov" w:date="2021-05-06T16:59:00Z">
        <w:r w:rsidR="00E45A7F">
          <w:rPr>
            <w:lang w:val="en-US"/>
          </w:rPr>
          <w:t xml:space="preserve"> we understa</w:t>
        </w:r>
      </w:ins>
      <w:ins w:id="629" w:author="Stepan Polikanov" w:date="2021-05-06T17:00:00Z">
        <w:r w:rsidR="00E45A7F">
          <w:rPr>
            <w:lang w:val="en-US"/>
          </w:rPr>
          <w:t>nd ‘</w:t>
        </w:r>
        <w:r w:rsidR="00E45A7F" w:rsidRPr="0033673D">
          <w:rPr>
            <w:lang w:val="en-US"/>
          </w:rPr>
          <w:t>policies consist</w:t>
        </w:r>
        <w:r w:rsidR="00E45A7F">
          <w:rPr>
            <w:lang w:val="en-US"/>
          </w:rPr>
          <w:t>ing</w:t>
        </w:r>
        <w:r w:rsidR="00E45A7F" w:rsidRPr="0033673D">
          <w:rPr>
            <w:lang w:val="en-US"/>
          </w:rPr>
          <w:t xml:space="preserve"> of balanced budgets; the privatization of parastatals; the reduction of fixed prices, tariffs, and subsidies; and the promotion of free trade</w:t>
        </w:r>
        <w:r w:rsidR="00E45A7F">
          <w:rPr>
            <w:lang w:val="en-GB"/>
          </w:rPr>
          <w:t>’</w:t>
        </w:r>
        <w:r w:rsidR="00E45A7F" w:rsidRPr="00E45A7F">
          <w:rPr>
            <w:lang w:val="en-GB"/>
            <w:rPrChange w:id="630" w:author="Stepan Polikanov" w:date="2021-05-06T17:00:00Z">
              <w:rPr/>
            </w:rPrChange>
          </w:rPr>
          <w:t xml:space="preserve"> </w:t>
        </w:r>
      </w:ins>
      <w:ins w:id="631" w:author="Stepan Polikanov" w:date="2021-05-06T17:01:00Z">
        <w:r w:rsidR="00E45A7F">
          <w:rPr>
            <w:lang w:val="en-GB"/>
          </w:rPr>
          <w:fldChar w:fldCharType="begin" w:fldLock="1"/>
        </w:r>
      </w:ins>
      <w:r w:rsidR="00AB65CB">
        <w:rPr>
          <w:lang w:val="en-GB"/>
        </w:rPr>
        <w:instrText>ADDIN CSL_CITATION {"citationItems":[{"id":"ITEM-1","itemData":{"DOI":"10.1093/acrefore/9780190228637.013.856","abstract":"On a continent where the majority of people are poor, do political parties represent class cleavages? Do parties have strong linkages to ordinary voters? Do economic policies address their needs? In the initial years following democratic transitions across the African continent in the 1990s, the answers to such questions were negative. Clientelism and patronage were the principal means by which parties interacted with their constituencies; elites and elite interests determined the objectives of political parties; voters in many African countries shifted parties frequently; and neoliberal economic policies largely reflected the preferences of foreign donors and international financial institutions. As parties and voters have adjusted to the institutional arrangements and political demands associated with democracy, a more heterogeneous political landscape has materialized since 2010. Party systems demonstrate distinct patterns of variation, from the more stable, institutionalized systems in Ghana and Botswana to fluid, inchoate configurations in Benin and Malawi. These variations in the degree to which party systems have institutionalized affect economic policy choices by parties and those who benefit from them. Furthermore, democratic politics has intensified pressures on ruling parties to provide goods such as electricity and education. Here too, patterns of goods provision show substantial variation over time and across countries, calling attention to the differences in the incentives and capacities of parties to respond to distributive demands by the electorate.To explore the political and economic heterogeneity of contemporary Africa, scholars have combined well-established qualitative and comparative approaches with new analytical tools. The use of cross-national public opinion surveys, field and survey experiments, satellite imagery, and geo-coded data have enabled more systematic, fine-grained study of the economic determinants of party system competition, economic voting, the distribution of goods, and the management of private sector development by ruling parties in recent years. These empirical approaches enrich understanding of the relationship between parties and political economy in Africa and facilitate more fruitful comparisons with other regions of the world.","author":[{"dropping-particle":"","family":"Pitcher","given":"M. Anne","non-dropping-particle":"","parse-names":false,"suffix":""}],"container-title":"Oxford Research Encyclopedia of Politics","id":"ITEM-1","issued":{"date-parts":[["2019","8","28"]]},"page":"1-24","publisher":"Oxford University Press","title":"Political Parties and Political Economy in Africa’s Democracies, 1990–2018","type":"entry-encyclopedia"},"uris":["http://www.mendeley.com/documents/?uuid=11ca99f0-9a26-3705-b328-78fa9f18a13d"]}],"mendeley":{"formattedCitation":"(M. A. Pitcher 2019)","plainTextFormattedCitation":"(M. A. Pitcher 2019)","previouslyFormattedCitation":"(M. A. Pitcher 2019)"},"properties":{"noteIndex":0},"schema":"https://github.com/citation-style-language/schema/raw/master/csl-citation.json"}</w:instrText>
      </w:r>
      <w:r w:rsidR="00E45A7F">
        <w:rPr>
          <w:lang w:val="en-GB"/>
        </w:rPr>
        <w:fldChar w:fldCharType="separate"/>
      </w:r>
      <w:r w:rsidR="00A1673B" w:rsidRPr="00A1673B">
        <w:rPr>
          <w:noProof/>
          <w:lang w:val="en-GB"/>
        </w:rPr>
        <w:t>(M. A. Pitcher 2019)</w:t>
      </w:r>
      <w:ins w:id="632" w:author="Stepan Polikanov" w:date="2021-05-06T17:01:00Z">
        <w:r w:rsidR="00E45A7F">
          <w:rPr>
            <w:lang w:val="en-GB"/>
          </w:rPr>
          <w:fldChar w:fldCharType="end"/>
        </w:r>
      </w:ins>
      <w:ins w:id="633" w:author="Stepan Polikanov" w:date="2021-05-06T17:00:00Z">
        <w:r w:rsidR="00E45A7F" w:rsidRPr="00E45A7F">
          <w:rPr>
            <w:lang w:val="en-GB"/>
            <w:rPrChange w:id="634" w:author="Stepan Polikanov" w:date="2021-05-06T17:00:00Z">
              <w:rPr/>
            </w:rPrChange>
          </w:rPr>
          <w:t>.</w:t>
        </w:r>
      </w:ins>
    </w:p>
    <w:p w14:paraId="7C1DEA56" w14:textId="5E0704C8" w:rsidR="00122C5E" w:rsidRDefault="004E18D9" w:rsidP="00E454F4">
      <w:pPr>
        <w:rPr>
          <w:ins w:id="635" w:author="Stepan Polikanov" w:date="2021-05-08T19:59:00Z"/>
          <w:lang w:val="en-GB"/>
        </w:rPr>
      </w:pPr>
      <w:ins w:id="636" w:author="Stepan Polikanov" w:date="2021-06-17T07:50:00Z">
        <w:r>
          <w:rPr>
            <w:lang w:val="en-GB"/>
          </w:rPr>
          <w:t>The r</w:t>
        </w:r>
      </w:ins>
      <w:ins w:id="637" w:author="Stepan Polikanov" w:date="2021-05-07T12:59:00Z">
        <w:r w:rsidR="00404419">
          <w:rPr>
            <w:lang w:val="en-GB"/>
          </w:rPr>
          <w:t>elationship between private dome</w:t>
        </w:r>
      </w:ins>
      <w:ins w:id="638" w:author="Stepan Polikanov" w:date="2021-05-07T13:00:00Z">
        <w:r w:rsidR="00404419">
          <w:rPr>
            <w:lang w:val="en-GB"/>
          </w:rPr>
          <w:t>stic businesses and dominant</w:t>
        </w:r>
      </w:ins>
      <w:ins w:id="639" w:author="Stepan Polikanov" w:date="2021-06-17T07:50:00Z">
        <w:r>
          <w:rPr>
            <w:lang w:val="en-GB"/>
          </w:rPr>
          <w:t xml:space="preserve"> </w:t>
        </w:r>
      </w:ins>
      <w:ins w:id="640" w:author="Stepan Polikanov" w:date="2021-05-07T13:00:00Z">
        <w:r w:rsidR="00404419">
          <w:rPr>
            <w:lang w:val="en-GB"/>
          </w:rPr>
          <w:t xml:space="preserve">parties </w:t>
        </w:r>
      </w:ins>
      <w:ins w:id="641" w:author="Stepan Polikanov" w:date="2021-06-17T07:51:00Z">
        <w:r>
          <w:rPr>
            <w:lang w:val="en-GB"/>
          </w:rPr>
          <w:t>is</w:t>
        </w:r>
      </w:ins>
      <w:ins w:id="642" w:author="Stepan Polikanov" w:date="2021-05-07T13:00:00Z">
        <w:r w:rsidR="00404419">
          <w:rPr>
            <w:lang w:val="en-GB"/>
          </w:rPr>
          <w:t xml:space="preserve"> relevant for this work primarily with regards to privati</w:t>
        </w:r>
      </w:ins>
      <w:ins w:id="643" w:author="Stepan Polikanov" w:date="2021-06-17T07:51:00Z">
        <w:r>
          <w:rPr>
            <w:lang w:val="en-GB"/>
          </w:rPr>
          <w:t>z</w:t>
        </w:r>
      </w:ins>
      <w:ins w:id="644" w:author="Stepan Polikanov" w:date="2021-05-07T13:00:00Z">
        <w:r w:rsidR="00404419">
          <w:rPr>
            <w:lang w:val="en-GB"/>
          </w:rPr>
          <w:t xml:space="preserve">ation and strategies of the latter towards the </w:t>
        </w:r>
      </w:ins>
      <w:ins w:id="645" w:author="Stepan Polikanov" w:date="2021-05-07T13:01:00Z">
        <w:r w:rsidR="00404419">
          <w:rPr>
            <w:lang w:val="en-GB"/>
          </w:rPr>
          <w:t xml:space="preserve">former. Recent works in this area highlight different aspects of </w:t>
        </w:r>
      </w:ins>
      <w:ins w:id="646" w:author="Stepan Polikanov" w:date="2021-06-17T07:51:00Z">
        <w:r>
          <w:rPr>
            <w:lang w:val="en-GB"/>
          </w:rPr>
          <w:t xml:space="preserve">the </w:t>
        </w:r>
      </w:ins>
      <w:ins w:id="647" w:author="Stepan Polikanov" w:date="2021-05-07T13:01:00Z">
        <w:r w:rsidR="00404419">
          <w:rPr>
            <w:lang w:val="en-GB"/>
          </w:rPr>
          <w:t xml:space="preserve">interaction between political actors and economic elites. </w:t>
        </w:r>
      </w:ins>
      <w:ins w:id="648" w:author="Stepan Polikanov" w:date="2021-05-07T13:36:00Z">
        <w:r w:rsidR="00122C5E">
          <w:rPr>
            <w:lang w:val="en-GB"/>
          </w:rPr>
          <w:t>T</w:t>
        </w:r>
      </w:ins>
      <w:ins w:id="649" w:author="Stepan Polikanov" w:date="2021-05-07T13:02:00Z">
        <w:r w:rsidR="00404419">
          <w:rPr>
            <w:lang w:val="en-GB"/>
          </w:rPr>
          <w:t>he privatization of state enterpris</w:t>
        </w:r>
      </w:ins>
      <w:ins w:id="650" w:author="Stepan Polikanov" w:date="2021-05-07T13:03:00Z">
        <w:r w:rsidR="00404419">
          <w:rPr>
            <w:lang w:val="en-GB"/>
          </w:rPr>
          <w:t xml:space="preserve">es as a process is said to be beneficial for democracy through </w:t>
        </w:r>
      </w:ins>
      <w:ins w:id="651" w:author="Stepan Polikanov" w:date="2021-06-17T07:51:00Z">
        <w:r>
          <w:rPr>
            <w:lang w:val="en-GB"/>
          </w:rPr>
          <w:t xml:space="preserve">the </w:t>
        </w:r>
      </w:ins>
      <w:ins w:id="652" w:author="Stepan Polikanov" w:date="2021-05-07T13:03:00Z">
        <w:r w:rsidR="00404419">
          <w:rPr>
            <w:lang w:val="en-GB"/>
          </w:rPr>
          <w:t xml:space="preserve">business support of the opposition as highlighted by </w:t>
        </w:r>
        <w:r w:rsidR="00404419" w:rsidRPr="008242C7">
          <w:rPr>
            <w:lang w:val="en-GB"/>
          </w:rPr>
          <w:t>Arriola</w:t>
        </w:r>
      </w:ins>
      <w:ins w:id="653" w:author="Stepan Polikanov" w:date="2021-05-07T13:04:00Z">
        <w:r w:rsidR="00404419">
          <w:rPr>
            <w:lang w:val="en-GB"/>
          </w:rPr>
          <w:t xml:space="preserve"> </w:t>
        </w:r>
      </w:ins>
      <w:ins w:id="654" w:author="Stepan Polikanov" w:date="2021-05-07T13:12:00Z">
        <w:r w:rsidR="007504F6">
          <w:rPr>
            <w:lang w:val="en-GB"/>
          </w:rPr>
          <w:fldChar w:fldCharType="begin" w:fldLock="1"/>
        </w:r>
      </w:ins>
      <w:r w:rsidR="00241F20">
        <w:rPr>
          <w:lang w:val="en-GB"/>
        </w:rPr>
        <w:instrText>ADDIN CSL_CITATION {"citationItems":[{"id":"ITEM-1","itemData":{"DOI":"DOI: 10.1017/CBO9781139108553","ISBN":"9781107021112","abstract":"Why are politicians able to form electoral coalitions that bridge ethnic divisions in some countries and not others? This book answers this question by presenting a theory of pecuniary coalition building in multi-ethnic countries governed through patronage. Focusing on sub-Saharan Africa, the book explains how the relative autonomy of business from state-controlled capital affects political bargaining among opposition politicians in particular. While incumbents form coalitions by using state resources to secure cross-ethnic endorsements, opposition politicians must rely on the private resources of business to do the same. This book combines cross-national analyses of African countries with in-depth case studies of Cameroon and Kenya to show that incumbents actively manipulate financial controls to prevent business from supporting their opposition. It demonstrates that opposition politicians are more likely to coalesce across ethnic cleavages once incumbents have lost their ability to blackmail the business sector through financial reprisals.","author":[{"dropping-particle":"","family":"Arriola","given":"Leonardo R.","non-dropping-particle":"","parse-names":false,"suffix":""}],"container-title":"Cambridge Studies in Comparative Politics","id":"ITEM-1","issued":{"date-parts":[["2012"]]},"publisher":"Cambridge University Press","publisher-place":"Cambridge","title":"Multi-Ethnic Coalitions in Africa: Business Financing of Opposition Election Campaigns","type":"book"},"uris":["http://www.mendeley.com/documents/?uuid=ac1e5e04-8ab4-4348-a39c-5b27d25c2aa4"]},{"id":"ITEM-2","itemData":{"DOI":"10.1017/S0043887113000051","ISSN":"10863338","abstract":"Under what conditions can opposition politicians with ethnic constituencies form electoral coalitions? In Africa's patronage-based political systems, incumbents form coalitions by using state resources to secure the endorsement of politicians from other ethnic groups. Opposition politicians, however, must rely on private resources to do the same. This article presents a political economy theory to explain how the relative autonomy of business from state-controlled capital influences the formation of multiethnic opposition coalitions. It shows that the opposition is unlikely to coalesce across ethnic cleavages where incumbents use their influence over banking and credit to command the political allegiance of business&amp;#x2014;the largest potential funder of opposition in poor countries. Liberalizing financial reforms, in freeing business to diversify political contributions without fear of reprisal, enable opposition politicians to access the resources needed to mimic the incumbent's pecuniary coalition-building strategy. A binomial logistic regression analysis of executive elections held across Africa between 1990 and 2005 corroborates the theoretical claim: greater financial autonomy for business&amp;#x2014;as proxied by the number of commercial banks and the provision of credit to the private sector&amp;#x2014;significantly increases the likelihood of multiethnic opposition coalitions being formed.","author":[{"dropping-particle":"","family":"Arriola","given":"Leonardo R.","non-dropping-particle":"","parse-names":false,"suffix":""}],"container-title":"World Politics","id":"ITEM-2","issue":"2","issued":{"date-parts":[["2013","5","7"]]},"page":"233-272","publisher":"Cambridge University Press","title":"Capital and opposition in Africa: Coalition building in multiethnic societies","type":"article-journal","volume":"65"},"uris":["http://www.mendeley.com/documents/?uuid=38c121ef-19ce-4553-9e63-68fc9d3744ef"]}],"mendeley":{"formattedCitation":"(Arriola 2012, 2013)","plainTextFormattedCitation":"(Arriola 2012, 2013)","previouslyFormattedCitation":"(Arriola 2012, 2013)"},"properties":{"noteIndex":0},"schema":"https://github.com/citation-style-language/schema/raw/master/csl-citation.json"}</w:instrText>
      </w:r>
      <w:r w:rsidR="007504F6">
        <w:rPr>
          <w:lang w:val="en-GB"/>
        </w:rPr>
        <w:fldChar w:fldCharType="separate"/>
      </w:r>
      <w:r w:rsidR="007504F6" w:rsidRPr="007504F6">
        <w:rPr>
          <w:noProof/>
          <w:lang w:val="en-GB"/>
        </w:rPr>
        <w:t>(Arriola 2012, 2013)</w:t>
      </w:r>
      <w:ins w:id="655" w:author="Stepan Polikanov" w:date="2021-05-07T13:12:00Z">
        <w:r w:rsidR="007504F6">
          <w:rPr>
            <w:lang w:val="en-GB"/>
          </w:rPr>
          <w:fldChar w:fldCharType="end"/>
        </w:r>
      </w:ins>
      <w:ins w:id="656" w:author="Stepan Polikanov" w:date="2021-05-07T13:03:00Z">
        <w:r w:rsidR="00404419">
          <w:rPr>
            <w:lang w:val="en-GB"/>
          </w:rPr>
          <w:t xml:space="preserve">. </w:t>
        </w:r>
      </w:ins>
      <w:ins w:id="657" w:author="Stepan Polikanov" w:date="2021-05-07T13:12:00Z">
        <w:r w:rsidR="007504F6">
          <w:rPr>
            <w:lang w:val="en-GB"/>
          </w:rPr>
          <w:t>This approach builds on the idea that dominant</w:t>
        </w:r>
      </w:ins>
      <w:ins w:id="658" w:author="Stepan Polikanov" w:date="2021-06-17T07:51:00Z">
        <w:r>
          <w:rPr>
            <w:lang w:val="en-GB"/>
          </w:rPr>
          <w:t xml:space="preserve"> </w:t>
        </w:r>
      </w:ins>
      <w:ins w:id="659" w:author="Stepan Polikanov" w:date="2021-05-07T13:12:00Z">
        <w:r w:rsidR="007504F6">
          <w:rPr>
            <w:lang w:val="en-GB"/>
          </w:rPr>
          <w:t xml:space="preserve">parties </w:t>
        </w:r>
      </w:ins>
      <w:ins w:id="660" w:author="Stepan Polikanov" w:date="2021-05-07T13:13:00Z">
        <w:r w:rsidR="007504F6">
          <w:rPr>
            <w:lang w:val="en-GB"/>
          </w:rPr>
          <w:t xml:space="preserve">use state resources to finance their activities, whilst </w:t>
        </w:r>
      </w:ins>
      <w:ins w:id="661" w:author="Stepan Polikanov" w:date="2021-06-17T07:51:00Z">
        <w:r>
          <w:rPr>
            <w:lang w:val="en-GB"/>
          </w:rPr>
          <w:t xml:space="preserve">the </w:t>
        </w:r>
      </w:ins>
      <w:ins w:id="662" w:author="Stepan Polikanov" w:date="2021-05-07T13:13:00Z">
        <w:r w:rsidR="007504F6">
          <w:rPr>
            <w:lang w:val="en-GB"/>
          </w:rPr>
          <w:t xml:space="preserve">opposition has to depend on private funds to challenge them. </w:t>
        </w:r>
      </w:ins>
      <w:ins w:id="663" w:author="Stepan Polikanov" w:date="2021-05-07T13:14:00Z">
        <w:r w:rsidR="007504F6">
          <w:rPr>
            <w:lang w:val="en-GB"/>
          </w:rPr>
          <w:t>T</w:t>
        </w:r>
        <w:r w:rsidR="00501DED">
          <w:rPr>
            <w:lang w:val="en-GB"/>
          </w:rPr>
          <w:t xml:space="preserve">hus, more private firms potentially </w:t>
        </w:r>
      </w:ins>
      <w:ins w:id="664" w:author="Stepan Polikanov" w:date="2021-05-07T13:15:00Z">
        <w:r w:rsidR="00501DED">
          <w:rPr>
            <w:lang w:val="en-GB"/>
          </w:rPr>
          <w:t>mean</w:t>
        </w:r>
      </w:ins>
      <w:ins w:id="665" w:author="Stepan Polikanov" w:date="2021-05-07T13:14:00Z">
        <w:r w:rsidR="00501DED">
          <w:rPr>
            <w:lang w:val="en-GB"/>
          </w:rPr>
          <w:t xml:space="preserve"> more competitiveness, as </w:t>
        </w:r>
      </w:ins>
      <w:ins w:id="666" w:author="Stepan Polikanov" w:date="2021-06-17T07:51:00Z">
        <w:r>
          <w:rPr>
            <w:lang w:val="en-GB"/>
          </w:rPr>
          <w:t xml:space="preserve">the </w:t>
        </w:r>
      </w:ins>
      <w:ins w:id="667" w:author="Stepan Polikanov" w:date="2021-05-07T13:14:00Z">
        <w:r w:rsidR="00501DED">
          <w:rPr>
            <w:lang w:val="en-GB"/>
          </w:rPr>
          <w:t>opposition is a more viable a</w:t>
        </w:r>
      </w:ins>
      <w:ins w:id="668" w:author="Stepan Polikanov" w:date="2021-05-07T13:15:00Z">
        <w:r w:rsidR="00501DED">
          <w:rPr>
            <w:lang w:val="en-GB"/>
          </w:rPr>
          <w:t>ctor when supported by private business</w:t>
        </w:r>
        <w:r w:rsidR="00501DED" w:rsidRPr="00501DED">
          <w:rPr>
            <w:lang w:val="en-GB"/>
            <w:rPrChange w:id="669" w:author="Stepan Polikanov" w:date="2021-05-07T13:15:00Z">
              <w:rPr/>
            </w:rPrChange>
          </w:rPr>
          <w:t>.</w:t>
        </w:r>
        <w:r w:rsidR="00501DED">
          <w:rPr>
            <w:lang w:val="en-GB"/>
          </w:rPr>
          <w:t xml:space="preserve"> </w:t>
        </w:r>
      </w:ins>
      <w:ins w:id="670" w:author="Stepan Polikanov" w:date="2021-05-07T13:17:00Z">
        <w:r w:rsidR="00501DED">
          <w:rPr>
            <w:lang w:val="en-GB"/>
          </w:rPr>
          <w:t>This</w:t>
        </w:r>
        <w:r w:rsidR="00501DED" w:rsidRPr="009F2013">
          <w:rPr>
            <w:lang w:val="en-GB"/>
            <w:rPrChange w:id="671" w:author="Stepan Polikanov" w:date="2021-05-07T13:24:00Z">
              <w:rPr/>
            </w:rPrChange>
          </w:rPr>
          <w:t xml:space="preserve"> </w:t>
        </w:r>
        <w:r w:rsidR="00501DED">
          <w:rPr>
            <w:lang w:val="en-GB"/>
          </w:rPr>
          <w:t xml:space="preserve">argument can be criticized </w:t>
        </w:r>
      </w:ins>
      <w:ins w:id="672" w:author="Stepan Polikanov" w:date="2021-05-07T13:24:00Z">
        <w:r w:rsidR="009F2013">
          <w:rPr>
            <w:lang w:val="en-GB"/>
          </w:rPr>
          <w:t>on the grounds of great variety across Africa’s regimes in business-party relationship</w:t>
        </w:r>
      </w:ins>
      <w:ins w:id="673" w:author="Stepan Polikanov" w:date="2021-05-07T13:25:00Z">
        <w:r w:rsidR="009F2013">
          <w:rPr>
            <w:lang w:val="en-GB"/>
          </w:rPr>
          <w:t xml:space="preserve">s. It can also be argued </w:t>
        </w:r>
      </w:ins>
      <w:ins w:id="674" w:author="Stepan Polikanov" w:date="2021-05-07T13:26:00Z">
        <w:r w:rsidR="009F2013">
          <w:rPr>
            <w:lang w:val="en-GB"/>
          </w:rPr>
          <w:t xml:space="preserve">on </w:t>
        </w:r>
      </w:ins>
      <w:ins w:id="675" w:author="Stepan Polikanov" w:date="2021-05-07T13:25:00Z">
        <w:r w:rsidR="009F2013">
          <w:rPr>
            <w:lang w:val="en-GB"/>
          </w:rPr>
          <w:t xml:space="preserve">methodological </w:t>
        </w:r>
      </w:ins>
      <w:ins w:id="676" w:author="Stepan Polikanov" w:date="2021-05-07T13:26:00Z">
        <w:r w:rsidR="009F2013">
          <w:rPr>
            <w:lang w:val="en-GB"/>
          </w:rPr>
          <w:t>grounds</w:t>
        </w:r>
      </w:ins>
      <w:ins w:id="677" w:author="Stepan Polikanov" w:date="2021-05-07T13:25:00Z">
        <w:r w:rsidR="009F2013">
          <w:rPr>
            <w:lang w:val="en-GB"/>
          </w:rPr>
          <w:t xml:space="preserve"> - </w:t>
        </w:r>
        <w:r w:rsidR="009F2013" w:rsidRPr="009F2013">
          <w:rPr>
            <w:lang w:val="en-GB"/>
            <w:rPrChange w:id="678" w:author="Stepan Polikanov" w:date="2021-05-07T13:25:00Z">
              <w:rPr/>
            </w:rPrChange>
          </w:rPr>
          <w:t xml:space="preserve">the financial autonomy of business </w:t>
        </w:r>
        <w:r w:rsidR="009F2013">
          <w:rPr>
            <w:lang w:val="en-GB"/>
          </w:rPr>
          <w:t>is measured</w:t>
        </w:r>
        <w:r w:rsidR="009F2013" w:rsidRPr="009F2013">
          <w:rPr>
            <w:lang w:val="en-GB"/>
            <w:rPrChange w:id="679" w:author="Stepan Polikanov" w:date="2021-05-07T13:25:00Z">
              <w:rPr/>
            </w:rPrChange>
          </w:rPr>
          <w:t xml:space="preserve"> </w:t>
        </w:r>
        <w:r w:rsidR="009F2013">
          <w:rPr>
            <w:lang w:val="en-GB"/>
          </w:rPr>
          <w:t xml:space="preserve">in </w:t>
        </w:r>
        <w:r w:rsidR="009F2013" w:rsidRPr="009F2013">
          <w:rPr>
            <w:lang w:val="en-GB"/>
            <w:rPrChange w:id="680" w:author="Stepan Polikanov" w:date="2021-05-07T13:25:00Z">
              <w:rPr/>
            </w:rPrChange>
          </w:rPr>
          <w:t>the number of commercial banks and the provision of credit to the private sector</w:t>
        </w:r>
      </w:ins>
      <w:ins w:id="681" w:author="Stepan Polikanov" w:date="2021-05-07T13:26:00Z">
        <w:r w:rsidR="009F2013">
          <w:rPr>
            <w:lang w:val="en-GB"/>
          </w:rPr>
          <w:t>, but the p</w:t>
        </w:r>
      </w:ins>
      <w:ins w:id="682" w:author="Stepan Polikanov" w:date="2021-05-07T13:27:00Z">
        <w:r w:rsidR="009F2013">
          <w:rPr>
            <w:lang w:val="en-GB"/>
          </w:rPr>
          <w:t xml:space="preserve">rivate sector can be informally controlled by </w:t>
        </w:r>
      </w:ins>
      <w:ins w:id="683" w:author="Stepan Polikanov" w:date="2021-06-17T07:51:00Z">
        <w:r>
          <w:rPr>
            <w:lang w:val="en-GB"/>
          </w:rPr>
          <w:t xml:space="preserve">a </w:t>
        </w:r>
      </w:ins>
      <w:ins w:id="684" w:author="Stepan Polikanov" w:date="2021-05-07T13:27:00Z">
        <w:r w:rsidR="009F2013">
          <w:rPr>
            <w:lang w:val="en-GB"/>
          </w:rPr>
          <w:t xml:space="preserve">party or party seniors through intermediaries, and the typology of these relationships </w:t>
        </w:r>
      </w:ins>
      <w:proofErr w:type="spellStart"/>
      <w:ins w:id="685" w:author="Stepan Polikanov" w:date="2021-05-08T19:14:00Z">
        <w:r w:rsidR="00291527">
          <w:rPr>
            <w:lang w:val="en-GB"/>
          </w:rPr>
          <w:t>favors</w:t>
        </w:r>
      </w:ins>
      <w:proofErr w:type="spellEnd"/>
      <w:ins w:id="686" w:author="Stepan Polikanov" w:date="2021-05-07T13:28:00Z">
        <w:r w:rsidR="009F2013">
          <w:rPr>
            <w:lang w:val="en-GB"/>
          </w:rPr>
          <w:t xml:space="preserve"> alliances between business and dominant parties</w:t>
        </w:r>
      </w:ins>
      <w:ins w:id="687" w:author="Stepan Polikanov" w:date="2021-05-07T13:25:00Z">
        <w:r w:rsidR="009F2013">
          <w:rPr>
            <w:lang w:val="en-GB"/>
          </w:rPr>
          <w:t>.</w:t>
        </w:r>
      </w:ins>
      <w:ins w:id="688" w:author="Stepan Polikanov" w:date="2021-05-07T13:28:00Z">
        <w:r w:rsidR="009F2013">
          <w:rPr>
            <w:lang w:val="en-GB"/>
          </w:rPr>
          <w:t xml:space="preserve"> Such a typology is explored in </w:t>
        </w:r>
      </w:ins>
      <w:ins w:id="689" w:author="Stepan Polikanov" w:date="2021-05-07T13:29:00Z">
        <w:r w:rsidR="009F2013">
          <w:rPr>
            <w:lang w:val="en-GB"/>
          </w:rPr>
          <w:t xml:space="preserve">Toni Weis’s work, </w:t>
        </w:r>
      </w:ins>
      <w:ins w:id="690" w:author="Stepan Polikanov" w:date="2021-06-17T07:52:00Z">
        <w:r>
          <w:rPr>
            <w:lang w:val="en-GB"/>
          </w:rPr>
          <w:t>which</w:t>
        </w:r>
      </w:ins>
      <w:ins w:id="691" w:author="Stepan Polikanov" w:date="2021-05-07T13:29:00Z">
        <w:r w:rsidR="009F2013">
          <w:rPr>
            <w:lang w:val="en-GB"/>
          </w:rPr>
          <w:t xml:space="preserve"> </w:t>
        </w:r>
      </w:ins>
      <w:ins w:id="692" w:author="Stepan Polikanov" w:date="2021-05-07T13:30:00Z">
        <w:r w:rsidR="00323100">
          <w:rPr>
            <w:lang w:val="en-GB"/>
          </w:rPr>
          <w:t>distinguishes between elite pact, domination</w:t>
        </w:r>
      </w:ins>
      <w:ins w:id="693" w:author="Stepan Polikanov" w:date="2021-05-07T13:31:00Z">
        <w:r w:rsidR="00323100">
          <w:rPr>
            <w:lang w:val="en-GB"/>
          </w:rPr>
          <w:t>, c</w:t>
        </w:r>
      </w:ins>
      <w:ins w:id="694" w:author="Stepan Polikanov" w:date="2021-05-07T13:30:00Z">
        <w:r w:rsidR="00323100">
          <w:rPr>
            <w:lang w:val="en-GB"/>
          </w:rPr>
          <w:t>oalition-buildin</w:t>
        </w:r>
      </w:ins>
      <w:ins w:id="695" w:author="Stepan Polikanov" w:date="2021-05-07T13:31:00Z">
        <w:r w:rsidR="00323100">
          <w:rPr>
            <w:lang w:val="en-GB"/>
          </w:rPr>
          <w:t>g</w:t>
        </w:r>
      </w:ins>
      <w:ins w:id="696" w:author="Stepan Polikanov" w:date="2021-06-17T07:52:00Z">
        <w:r>
          <w:rPr>
            <w:lang w:val="en-GB"/>
          </w:rPr>
          <w:t>,</w:t>
        </w:r>
      </w:ins>
      <w:ins w:id="697" w:author="Stepan Polikanov" w:date="2021-05-07T13:31:00Z">
        <w:r w:rsidR="00323100">
          <w:rPr>
            <w:lang w:val="en-GB"/>
          </w:rPr>
          <w:t xml:space="preserve"> and i</w:t>
        </w:r>
      </w:ins>
      <w:ins w:id="698" w:author="Stepan Polikanov" w:date="2021-05-07T13:30:00Z">
        <w:r w:rsidR="00323100">
          <w:rPr>
            <w:lang w:val="en-GB"/>
          </w:rPr>
          <w:t>nformalisation</w:t>
        </w:r>
      </w:ins>
      <w:ins w:id="699" w:author="Stepan Polikanov" w:date="2021-05-07T13:31:00Z">
        <w:r w:rsidR="00323100">
          <w:rPr>
            <w:lang w:val="en-GB"/>
          </w:rPr>
          <w:t xml:space="preserve"> strategies based on the strength of </w:t>
        </w:r>
      </w:ins>
      <w:ins w:id="700" w:author="Stepan Polikanov" w:date="2021-06-17T07:52:00Z">
        <w:r>
          <w:rPr>
            <w:lang w:val="en-GB"/>
          </w:rPr>
          <w:t xml:space="preserve">the </w:t>
        </w:r>
      </w:ins>
      <w:ins w:id="701" w:author="Stepan Polikanov" w:date="2021-05-07T13:31:00Z">
        <w:r w:rsidR="00323100">
          <w:rPr>
            <w:lang w:val="en-GB"/>
          </w:rPr>
          <w:t xml:space="preserve">private sector and party </w:t>
        </w:r>
      </w:ins>
      <w:ins w:id="702" w:author="Stepan Polikanov" w:date="2021-05-07T13:32:00Z">
        <w:r w:rsidR="00323100" w:rsidRPr="00307308">
          <w:rPr>
            <w:lang w:val="en-GB"/>
          </w:rPr>
          <w:t>institutionalization</w:t>
        </w:r>
        <w:r w:rsidR="00323100">
          <w:rPr>
            <w:lang w:val="en-GB"/>
          </w:rPr>
          <w:t xml:space="preserve"> </w:t>
        </w:r>
        <w:r w:rsidR="00323100">
          <w:rPr>
            <w:lang w:val="en-GB"/>
          </w:rPr>
          <w:fldChar w:fldCharType="begin" w:fldLock="1"/>
        </w:r>
      </w:ins>
      <w:r w:rsidR="00C80AEB">
        <w:rPr>
          <w:lang w:val="en-GB"/>
        </w:rPr>
        <w:instrText>ADDIN CSL_CITATION {"citationItems":[{"id":"ITEM-1","itemData":{"DOI":"10.1007/s12286-014-0217-6","ISSN":"18652654","abstract":"The liberalisation of African economies under structural adjustment has altered the economic conditions for political predominance in the continent’s party systems. Dominant parties have often been able to compensate for the loss of state patronage by forging ties with the private sector, through networks with domestic capitalists or through business ventures directly owned by the party. However, the ways in which they have done so vary widely. This article argues that the approach chosen by a particular party—whether in the form of a pact with the economic elite, the provision of a platform for private-sector interests, an informalisation of political and economic networks around senior leaders, or the outright domination of the business sector—depends primarily on the relative strength of the private economy, and on the party’s own degree of institutionalisation. The typology of dominant-party strategies toward the private sector is illustrated by the different approaches chosen by the ANC in South Africa, the EPRDF in Ethiopia, the CDP in Burkina Faso, and KANU in Kenya.","author":[{"dropping-particle":"","family":"Weis","given":"Toni","non-dropping-particle":"","parse-names":false,"suffix":""}],"container-title":"Zeitschrift fur Vergleichende Politikwissenschaft","id":"ITEM-1","issue":"3-4","issued":{"date-parts":[["2014","12","1"]]},"page":"263-281","publisher":"Springer Fachmedien Wiesbaden","title":"Dominante Parteien und der Privatsektor in Afrika südlich der Sahara – Eine Typologie","type":"article-journal","volume":"8"},"uris":["http://www.mendeley.com/documents/?uuid=0c24575d-4edf-36ef-b482-3c856d106849"]}],"mendeley":{"formattedCitation":"(Weis 2014)","plainTextFormattedCitation":"(Weis 2014)","previouslyFormattedCitation":"(Weis 2014)"},"properties":{"noteIndex":0},"schema":"https://github.com/citation-style-language/schema/raw/master/csl-citation.json"}</w:instrText>
      </w:r>
      <w:r w:rsidR="00323100">
        <w:rPr>
          <w:lang w:val="en-GB"/>
        </w:rPr>
        <w:fldChar w:fldCharType="separate"/>
      </w:r>
      <w:r w:rsidR="00323100" w:rsidRPr="00323100">
        <w:rPr>
          <w:noProof/>
          <w:lang w:val="en-GB"/>
        </w:rPr>
        <w:t>(Weis 2014)</w:t>
      </w:r>
      <w:ins w:id="703" w:author="Stepan Polikanov" w:date="2021-05-07T13:32:00Z">
        <w:r w:rsidR="00323100">
          <w:rPr>
            <w:lang w:val="en-GB"/>
          </w:rPr>
          <w:fldChar w:fldCharType="end"/>
        </w:r>
        <w:r w:rsidR="00323100">
          <w:rPr>
            <w:lang w:val="en-GB"/>
          </w:rPr>
          <w:t xml:space="preserve">. </w:t>
        </w:r>
      </w:ins>
      <w:ins w:id="704" w:author="Stepan Polikanov" w:date="2021-05-07T13:33:00Z">
        <w:r w:rsidR="00323100">
          <w:rPr>
            <w:lang w:val="en-GB"/>
          </w:rPr>
          <w:t xml:space="preserve">We adopt this typology in </w:t>
        </w:r>
      </w:ins>
      <w:ins w:id="705" w:author="Stepan Polikanov" w:date="2021-05-07T13:34:00Z">
        <w:r w:rsidR="00323100">
          <w:rPr>
            <w:lang w:val="en-GB"/>
          </w:rPr>
          <w:t>our case studies to highlight the strategies of South Africa’s ANC, Namibia’s</w:t>
        </w:r>
      </w:ins>
      <w:ins w:id="706" w:author="Stepan Polikanov" w:date="2021-05-07T13:35:00Z">
        <w:r w:rsidR="00323100">
          <w:rPr>
            <w:lang w:val="en-GB"/>
          </w:rPr>
          <w:t xml:space="preserve"> SWAPO</w:t>
        </w:r>
      </w:ins>
      <w:ins w:id="707" w:author="Stepan Polikanov" w:date="2021-06-17T07:52:00Z">
        <w:r>
          <w:rPr>
            <w:lang w:val="en-GB"/>
          </w:rPr>
          <w:t>,</w:t>
        </w:r>
      </w:ins>
      <w:ins w:id="708" w:author="Stepan Polikanov" w:date="2021-05-07T13:35:00Z">
        <w:r w:rsidR="00323100">
          <w:rPr>
            <w:lang w:val="en-GB"/>
          </w:rPr>
          <w:t xml:space="preserve"> and Botswana’s BDP </w:t>
        </w:r>
        <w:r w:rsidR="00122C5E">
          <w:rPr>
            <w:lang w:val="en-GB"/>
          </w:rPr>
          <w:t>towards private sectors.</w:t>
        </w:r>
      </w:ins>
    </w:p>
    <w:p w14:paraId="7D0EB6D4" w14:textId="107415DF" w:rsidR="00C80AEB" w:rsidRPr="00A20A45" w:rsidRDefault="00A20A45" w:rsidP="00E454F4">
      <w:pPr>
        <w:rPr>
          <w:ins w:id="709" w:author="Stepan Polikanov" w:date="2021-05-08T19:19:00Z"/>
          <w:lang w:val="en-US"/>
          <w:rPrChange w:id="710" w:author="Stepan Polikanov" w:date="2021-05-08T19:59:00Z">
            <w:rPr>
              <w:ins w:id="711" w:author="Stepan Polikanov" w:date="2021-05-08T19:19:00Z"/>
            </w:rPr>
          </w:rPrChange>
        </w:rPr>
      </w:pPr>
      <w:ins w:id="712" w:author="Stepan Polikanov" w:date="2021-05-08T19:59:00Z">
        <w:r>
          <w:rPr>
            <w:lang w:val="en-US"/>
          </w:rPr>
          <w:t xml:space="preserve">Party dominance is closely connected with extensive electoral spending </w:t>
        </w:r>
        <w:r>
          <w:rPr>
            <w:lang w:val="en-US"/>
          </w:rPr>
          <w:fldChar w:fldCharType="begin" w:fldLock="1"/>
        </w:r>
        <w:r>
          <w:rPr>
            <w:lang w:val="en-US"/>
          </w:rPr>
          <w:instrText>ADDIN CSL_CITATION {"citationItems":[{"id":"ITEM-1","itemData":{"ISBN":"9781138874138","abstract":"This book examines dominant parties in both established democracies and new democracies and explores the relationship between dominant parties and the democratic process.\n\nBridging existing literatures, the authors analyse dominant parties at national and sub-national, district and intra-party levels and take a fresh look at some of the classic cases of one-party dominance. The book also features methodological advances in the study of dominant parties through contributions that develop new ways of conceptualizing and measuring one-party dominance. Combining theoretical and empirical research and bringing together leading experts in the field - including Hermann Giliomee and Kenneth Greene - this book features comparisons and case studies on Japan, Canada, Germany, Mexico, Italy, France and South Africa.\n\nThis book will be of interest to students and scholars of political science, democracy studies, comparative politics, party politics and international studies speciali","author":[{"dropping-particle":"","family":"Dunleavy","given":"Patrick","non-dropping-particle":"","parse-names":false,"suffix":""}],"chapter-number":"2","container-title":"Dominant Political Parties and Democracy: Concepts, Measures, Cases and Comparisons","edition":"1","editor":[{"dropping-particle":"","family":"Bogaards","given":"Matthijs","non-dropping-particle":"","parse-names":false,"suffix":""},{"dropping-particle":"","family":"Boucek","given":"Françoise","non-dropping-particle":"","parse-names":false,"suffix":""}],"id":"ITEM-1","issued":{"date-parts":[["2010"]]},"page":"23-44","publisher":"Routledge","publisher-place":"London; New York","title":"Rethinking dominant party systems","type":"chapter"},"uris":["http://www.mendeley.com/documents/?uuid=e12fcb63-23be-3705-937e-90f8d53d57c4"]}],"mendeley":{"formattedCitation":"(Dunleavy 2010)","plainTextFormattedCitation":"(Dunleavy 2010)","previouslyFormattedCitation":"(Dunleavy 2010)"},"properties":{"noteIndex":0},"schema":"https://github.com/citation-style-language/schema/raw/master/csl-citation.json"}</w:instrText>
        </w:r>
        <w:r>
          <w:rPr>
            <w:lang w:val="en-US"/>
          </w:rPr>
          <w:fldChar w:fldCharType="separate"/>
        </w:r>
        <w:r w:rsidRPr="00E454F4">
          <w:rPr>
            <w:noProof/>
            <w:lang w:val="en-US"/>
          </w:rPr>
          <w:t>(Dunleavy 2010)</w:t>
        </w:r>
        <w:r>
          <w:rPr>
            <w:lang w:val="en-US"/>
          </w:rPr>
          <w:fldChar w:fldCharType="end"/>
        </w:r>
        <w:r>
          <w:rPr>
            <w:lang w:val="en-US"/>
          </w:rPr>
          <w:t xml:space="preserve">. We believe it to be consequential to how the elections themselves work and how dominant parties handle them in particular. As incumbent spending is acknowledged as less effective than challenger’s spending, more money is required to defend a legislative seat, and in general, spending more seems to improve voter turnout and win more votes </w:t>
        </w:r>
        <w:r>
          <w:rPr>
            <w:lang w:val="en-US"/>
          </w:rPr>
          <w:fldChar w:fldCharType="begin" w:fldLock="1"/>
        </w:r>
        <w:r>
          <w:rPr>
            <w:lang w:val="en-US"/>
          </w:rPr>
          <w:instrText>ADDIN CSL_CITATION {"citationItems":[{"id":"ITEM-1","itemData":{"DOI":"10.1146/annurev-polisci-072012-113556","ISSN":"1094-2939","abstract":"A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offices; on the effects of mobilization campaigns on voting turnout; on campaign influences on the vote choice (with special attention to the effects of negative campaigns); and on the nature of persuadable voters. It also offers some suggestions of areas where additional research should be productive.","author":[{"dropping-particle":"","family":"Jacobson","given":"Gary C.","non-dropping-particle":"","parse-names":false,"suffix":""}],"container-title":"Annual Review of Political Science","id":"ITEM-1","issue":"1","issued":{"date-parts":[["2015","5","11"]]},"page":"31-47","publisher":"Annual Reviews Inc.","title":"How Do Campaigns Matter?","type":"article-journal","volume":"18"},"uris":["http://www.mendeley.com/documents/?uuid=0f00a345-87aa-32fb-b50d-db22fc493e18"]},{"id":"ITEM-2","itemData":{"DOI":"10.1111/j.1540-6237.2012.00897.x","ISSN":"00384941","abstract":"Objective: Previous studies demonstrate that campaigns play an important role in mobilizing citizen participation in elections. The present analysis examines the effects of campaign spending on voter turnout in the state legislative setting where our knowledge of campaign effects is quite limited. Method: In an examination of state legislative elections across 20 states over two election cycles, the analysis considers the influence of candidate spending on voter turnout. Results: The findings demonstrate that campaign spending has a strong influence on voter participation; however, this effect is mitigated by contextual features. Legislative professionalism reduces the influence of spending, while the presence of a high-stimulus statewide election enhances it. In addition, challenger spending is more effective at stimulating participation than incumbent spending. Conclusions: Higher levels of campaign spending increase voter participation in state legislative elections; however, these effects vary according to context. These findings have important implications for theories of participation in American democracy as well for normative issues concerning the role of money in elections. © 2012 by the Southwestern Social Science Association.","author":[{"dropping-particle":"","family":"Hogan","given":"Robert E.","non-dropping-particle":"","parse-names":false,"suffix":""}],"container-title":"Social Science Quarterly","id":"ITEM-2","issue":"3","issued":{"date-parts":[["2013","9","1"]]},"page":"840-864","publisher":"John Wiley &amp; Sons, Ltd","title":"Campaign Spending and Voter Participation in State Legislative Elections","type":"article-journal","volume":"94"},"uris":["http://www.mendeley.com/documents/?uuid=51775447-1988-36c3-a486-3534b9b8d963"]},{"id":"ITEM-3","itemData":{"DOI":"10.1177/1065912908325081","ISSN":"1065-9129","abstract":"Positive effects of campaign spending on electoral outcomes have been found in several comparative, multiparty contexts, but very few of these systems use proportional representation. The few studies examining spending effects in multiparty elections have found that incumbent spending is no less effective than challenger spending, contrary to the vast bulk of empirical literature drawn from single-member district contexts. This study reexamines incumbent-challenger differences in spending effects under the single transferable vote. Examining the Irish general elections of 2002, the authors find a positive and statistically significant relationship between spending and votes. Candidates that spend more win more votes, and outspending one's rivals means winning more of the vote share. Spending more also directly increases a candidate's chance of winning a seat. Finally, incumbent spending is considerably less effective than spending by challengers from other parties but no less effective than spending by challengers from a candidate's own party. © 2010 University of Utah.","author":[{"dropping-particle":"","family":"Benoit","given":"Kenneth","non-dropping-particle":"","parse-names":false,"suffix":""},{"dropping-particle":"","family":"Marsh","given":"Michael","non-dropping-particle":"","parse-names":false,"suffix":""}],"container-title":"Political Research Quarterly","id":"ITEM-3","issue":"1","issued":{"date-parts":[["2010","3","9"]]},"page":"159-173","publisher":"SAGE PublicationsSage CA: Los Angeles, CA","title":"Incumbent and Challenger Campaign Spending Effects in Proportional Electoral Systems","type":"article-journal","volume":"63"},"uris":["http://www.mendeley.com/documents/?uuid=6d4d0ded-a627-3a6c-a825-a62d328e1799"]}],"mendeley":{"formattedCitation":"(Benoit and Marsh 2010; Hogan 2013; Jacobson 2015)","plainTextFormattedCitation":"(Benoit and Marsh 2010; Hogan 2013; Jacobson 2015)","previouslyFormattedCitation":"(Benoit and Marsh 2010; Hogan 2013; Jacobson 2015)"},"properties":{"noteIndex":0},"schema":"https://github.com/citation-style-language/schema/raw/master/csl-citation.json"}</w:instrText>
        </w:r>
        <w:r>
          <w:rPr>
            <w:lang w:val="en-US"/>
          </w:rPr>
          <w:fldChar w:fldCharType="separate"/>
        </w:r>
        <w:r w:rsidRPr="00E454F4">
          <w:rPr>
            <w:noProof/>
            <w:lang w:val="en-US"/>
          </w:rPr>
          <w:t>(Benoit and Marsh 2010; Hogan 2013; Jacobson 2015)</w:t>
        </w:r>
        <w:r>
          <w:rPr>
            <w:lang w:val="en-US"/>
          </w:rPr>
          <w:fldChar w:fldCharType="end"/>
        </w:r>
        <w:r>
          <w:rPr>
            <w:lang w:val="en-US"/>
          </w:rPr>
          <w:t>.</w:t>
        </w:r>
        <w:r w:rsidRPr="00521DA6">
          <w:rPr>
            <w:lang w:val="en-US"/>
          </w:rPr>
          <w:t xml:space="preserve"> </w:t>
        </w:r>
        <w:r>
          <w:rPr>
            <w:lang w:val="en-US"/>
          </w:rPr>
          <w:t>Access to state institutions and business interest groups, as well as patron-</w:t>
        </w:r>
        <w:proofErr w:type="spellStart"/>
        <w:r>
          <w:rPr>
            <w:lang w:val="en-US"/>
          </w:rPr>
          <w:t>clientism</w:t>
        </w:r>
        <w:proofErr w:type="spellEnd"/>
        <w:r>
          <w:rPr>
            <w:lang w:val="en-US"/>
          </w:rPr>
          <w:t xml:space="preserve"> more frequently found in dominant-party systems, facilitates more financing and more spending, making dominant party regimes more likely to spend more on campaigns </w:t>
        </w:r>
        <w:r>
          <w:rPr>
            <w:lang w:val="en-US"/>
          </w:rPr>
          <w:fldChar w:fldCharType="begin" w:fldLock="1"/>
        </w:r>
        <w:r>
          <w:rPr>
            <w:lang w:val="en-US"/>
          </w:rPr>
          <w:instrText>ADDIN CSL_CITATION {"citationItems":[{"id":"ITEM-1","itemData":{"DOI":"10.1080/13510347.2013.825608","ISSN":"1743-890X","abstract":"The view of clientelism as an abuse of state power casts doubt on the democratic credentials of highly clientelistic political systems. The question\nis particularly relevant for the classification of dominant party systems that heavily rely on clientelism to elicit popular support and retain a relatively open structure of participation. Knowing that clientelism is a widespread practice in modern democracies too, how do we evaluate the impact of\nclientelism on political competitiveness in order to sort out the position of these regimes along the lines of democracy and authoritarianism? This task\nrequires identifying the conditions under which clientelism becomes an essentially authoritarian practice and qualifies these regimes as such. The\narticle puts forward two propositions about the circumstances under which clientelism infringes basic democratic standards under a thin and a thick\ndefinition of democracy. Clientelism under one-party monopoly engenders authoritarianism when it thwarts and punishes the contesting voice of\ncitizens by effectively blocking exit from its incentives and sanctions.","author":[{"dropping-particle":"","family":"Trantidis","given":"Aris","non-dropping-particle":"","parse-names":false,"suffix":""}],"container-title":"Democratization","id":"ITEM-1","issue":"1","issued":{"date-parts":[["2015"]]},"page":"113-133","title":"Clientelism and the classification of dominant party systems","type":"article-journal","volume":"22"},"uris":["http://www.mendeley.com/documents/?uuid=7162d9c2-e46f-35f1-9822-787e1da4bf14"]}],"mendeley":{"formattedCitation":"(Trantidis 2015)","plainTextFormattedCitation":"(Trantidis 2015)","previouslyFormattedCitation":"(Trantidis 2015)"},"properties":{"noteIndex":0},"schema":"https://github.com/citation-style-language/schema/raw/master/csl-citation.json"}</w:instrText>
        </w:r>
        <w:r>
          <w:rPr>
            <w:lang w:val="en-US"/>
          </w:rPr>
          <w:fldChar w:fldCharType="separate"/>
        </w:r>
        <w:r w:rsidRPr="00CF22C9">
          <w:rPr>
            <w:noProof/>
            <w:lang w:val="en-US"/>
          </w:rPr>
          <w:t>(Trantidis 2015)</w:t>
        </w:r>
        <w:r>
          <w:rPr>
            <w:lang w:val="en-US"/>
          </w:rPr>
          <w:fldChar w:fldCharType="end"/>
        </w:r>
        <w:r>
          <w:rPr>
            <w:lang w:val="en-US"/>
          </w:rPr>
          <w:t>.</w:t>
        </w:r>
      </w:ins>
    </w:p>
    <w:p w14:paraId="6044A808" w14:textId="3EF3559D" w:rsidR="00EA458A" w:rsidRDefault="00EA458A" w:rsidP="00E454F4">
      <w:pPr>
        <w:rPr>
          <w:ins w:id="713" w:author="Stepan Polikanov" w:date="2021-05-10T13:14:00Z"/>
          <w:lang w:val="en-GB"/>
        </w:rPr>
      </w:pPr>
      <w:ins w:id="714" w:author="Stepan Polikanov" w:date="2021-05-08T19:19:00Z">
        <w:r>
          <w:rPr>
            <w:lang w:val="en-GB"/>
          </w:rPr>
          <w:lastRenderedPageBreak/>
          <w:t xml:space="preserve">Yet, the connection between businesses and parties </w:t>
        </w:r>
      </w:ins>
      <w:ins w:id="715" w:author="Stepan Polikanov" w:date="2021-06-17T07:53:00Z">
        <w:r w:rsidR="004E18D9">
          <w:rPr>
            <w:lang w:val="en-GB"/>
          </w:rPr>
          <w:t>is</w:t>
        </w:r>
      </w:ins>
      <w:ins w:id="716" w:author="Stepan Polikanov" w:date="2021-05-08T19:19:00Z">
        <w:r>
          <w:rPr>
            <w:lang w:val="en-GB"/>
          </w:rPr>
          <w:t xml:space="preserve"> not the only economic influence we have to cons</w:t>
        </w:r>
      </w:ins>
      <w:ins w:id="717" w:author="Stepan Polikanov" w:date="2021-05-08T19:20:00Z">
        <w:r>
          <w:rPr>
            <w:lang w:val="en-GB"/>
          </w:rPr>
          <w:t xml:space="preserve">ider. </w:t>
        </w:r>
      </w:ins>
      <w:ins w:id="718" w:author="Stepan Polikanov" w:date="2021-05-08T19:21:00Z">
        <w:r>
          <w:rPr>
            <w:lang w:val="en-GB"/>
          </w:rPr>
          <w:t xml:space="preserve">A popular way to identify </w:t>
        </w:r>
      </w:ins>
      <w:ins w:id="719" w:author="Stepan Polikanov" w:date="2021-06-17T07:53:00Z">
        <w:r w:rsidR="004E18D9">
          <w:rPr>
            <w:lang w:val="en-GB"/>
          </w:rPr>
          <w:t xml:space="preserve">the </w:t>
        </w:r>
      </w:ins>
      <w:ins w:id="720" w:author="Stepan Polikanov" w:date="2021-05-08T19:21:00Z">
        <w:r>
          <w:rPr>
            <w:lang w:val="en-GB"/>
          </w:rPr>
          <w:t>economic underlying</w:t>
        </w:r>
      </w:ins>
      <w:ins w:id="721" w:author="Stepan Polikanov" w:date="2021-05-08T19:22:00Z">
        <w:r>
          <w:rPr>
            <w:lang w:val="en-GB"/>
          </w:rPr>
          <w:t xml:space="preserve"> of party politics is by looking </w:t>
        </w:r>
      </w:ins>
      <w:ins w:id="722" w:author="Stepan Polikanov" w:date="2021-06-17T07:53:00Z">
        <w:r w:rsidR="004E18D9">
          <w:rPr>
            <w:lang w:val="en-GB"/>
          </w:rPr>
          <w:t>at</w:t>
        </w:r>
      </w:ins>
      <w:ins w:id="723" w:author="Stepan Polikanov" w:date="2021-05-08T19:22:00Z">
        <w:r>
          <w:rPr>
            <w:lang w:val="en-GB"/>
          </w:rPr>
          <w:t xml:space="preserve"> the party system institu</w:t>
        </w:r>
      </w:ins>
      <w:ins w:id="724" w:author="Stepan Polikanov" w:date="2021-05-08T19:23:00Z">
        <w:r>
          <w:rPr>
            <w:lang w:val="en-GB"/>
          </w:rPr>
          <w:t>ti</w:t>
        </w:r>
      </w:ins>
      <w:ins w:id="725" w:author="Stepan Polikanov" w:date="2021-05-08T19:22:00Z">
        <w:r>
          <w:rPr>
            <w:lang w:val="en-GB"/>
          </w:rPr>
          <w:t>onali</w:t>
        </w:r>
      </w:ins>
      <w:ins w:id="726" w:author="Stepan Polikanov" w:date="2021-05-08T19:23:00Z">
        <w:r>
          <w:rPr>
            <w:lang w:val="en-GB"/>
          </w:rPr>
          <w:t>z</w:t>
        </w:r>
      </w:ins>
      <w:ins w:id="727" w:author="Stepan Polikanov" w:date="2021-05-08T19:22:00Z">
        <w:r>
          <w:rPr>
            <w:lang w:val="en-GB"/>
          </w:rPr>
          <w:t>ation</w:t>
        </w:r>
      </w:ins>
      <w:ins w:id="728" w:author="Stepan Polikanov" w:date="2021-05-08T19:23:00Z">
        <w:r>
          <w:rPr>
            <w:lang w:val="en-GB"/>
          </w:rPr>
          <w:t xml:space="preserve">. </w:t>
        </w:r>
      </w:ins>
      <w:ins w:id="729" w:author="Stepan Polikanov" w:date="2021-05-08T19:37:00Z">
        <w:r w:rsidR="00D9043A">
          <w:rPr>
            <w:lang w:val="en-GB"/>
          </w:rPr>
          <w:t>As political and party systems, as well as parties themselves</w:t>
        </w:r>
      </w:ins>
      <w:ins w:id="730" w:author="Stepan Polikanov" w:date="2021-06-17T07:53:00Z">
        <w:r w:rsidR="004E18D9">
          <w:rPr>
            <w:lang w:val="en-GB"/>
          </w:rPr>
          <w:t>,</w:t>
        </w:r>
      </w:ins>
      <w:ins w:id="731" w:author="Stepan Polikanov" w:date="2021-05-08T19:37:00Z">
        <w:r w:rsidR="00D9043A">
          <w:rPr>
            <w:lang w:val="en-GB"/>
          </w:rPr>
          <w:t xml:space="preserve"> differ tremendously across sub-Saharan </w:t>
        </w:r>
      </w:ins>
      <w:ins w:id="732" w:author="Stepan Polikanov" w:date="2021-05-08T19:38:00Z">
        <w:r w:rsidR="00D9043A">
          <w:rPr>
            <w:lang w:val="en-GB"/>
          </w:rPr>
          <w:t xml:space="preserve">Africa, a useful optic would be to consider party systems, not characteristics of particular parties. This fits in </w:t>
        </w:r>
      </w:ins>
      <w:ins w:id="733" w:author="Stepan Polikanov" w:date="2021-05-08T19:39:00Z">
        <w:r w:rsidR="00D9043A">
          <w:rPr>
            <w:lang w:val="en-GB"/>
          </w:rPr>
          <w:t xml:space="preserve">our comparative statistical analysis. To determine the effects of </w:t>
        </w:r>
        <w:proofErr w:type="spellStart"/>
        <w:r w:rsidR="00D9043A">
          <w:rPr>
            <w:lang w:val="en-GB"/>
          </w:rPr>
          <w:t>economical</w:t>
        </w:r>
        <w:proofErr w:type="spellEnd"/>
        <w:r w:rsidR="00D9043A">
          <w:rPr>
            <w:lang w:val="en-GB"/>
          </w:rPr>
          <w:t xml:space="preserve"> factors such as GDP per capita or </w:t>
        </w:r>
      </w:ins>
      <w:ins w:id="734" w:author="Stepan Polikanov" w:date="2021-05-08T19:43:00Z">
        <w:r w:rsidR="005E7DBB">
          <w:rPr>
            <w:lang w:val="en-GB"/>
          </w:rPr>
          <w:t xml:space="preserve">poverty levels, we need to be able to </w:t>
        </w:r>
      </w:ins>
      <w:ins w:id="735" w:author="Stepan Polikanov" w:date="2021-05-08T19:44:00Z">
        <w:r w:rsidR="005E7DBB">
          <w:rPr>
            <w:lang w:val="en-GB"/>
          </w:rPr>
          <w:t xml:space="preserve">measure party systems institutionalization </w:t>
        </w:r>
      </w:ins>
      <w:ins w:id="736" w:author="Stepan Polikanov" w:date="2021-05-08T19:46:00Z">
        <w:r w:rsidR="005E7DBB">
          <w:rPr>
            <w:lang w:val="en-GB"/>
          </w:rPr>
          <w:t xml:space="preserve">across different countries. </w:t>
        </w:r>
      </w:ins>
    </w:p>
    <w:p w14:paraId="3AF2F3B6" w14:textId="05791A45" w:rsidR="00BD7A0B" w:rsidRPr="007E5299" w:rsidRDefault="00C80AEB" w:rsidP="0042011D">
      <w:pPr>
        <w:rPr>
          <w:ins w:id="737" w:author="Stepan Polikanov" w:date="2021-05-10T13:52:00Z"/>
          <w:lang w:val="en-GB"/>
        </w:rPr>
      </w:pPr>
      <w:ins w:id="738" w:author="Stepan Polikanov" w:date="2021-05-10T13:14:00Z">
        <w:r>
          <w:rPr>
            <w:lang w:val="en-GB"/>
          </w:rPr>
          <w:t>Party s</w:t>
        </w:r>
      </w:ins>
      <w:ins w:id="739" w:author="Stepan Polikanov" w:date="2021-05-10T13:15:00Z">
        <w:r>
          <w:rPr>
            <w:lang w:val="en-GB"/>
          </w:rPr>
          <w:t xml:space="preserve">ystem institutionalization, the term first coined by </w:t>
        </w:r>
        <w:r w:rsidRPr="00C80AEB">
          <w:rPr>
            <w:lang w:val="en-GB"/>
            <w:rPrChange w:id="740" w:author="Stepan Polikanov" w:date="2021-05-10T13:15:00Z">
              <w:rPr/>
            </w:rPrChange>
          </w:rPr>
          <w:t>Scully</w:t>
        </w:r>
        <w:r>
          <w:rPr>
            <w:lang w:val="en-GB"/>
          </w:rPr>
          <w:t xml:space="preserve"> and </w:t>
        </w:r>
        <w:r w:rsidRPr="00C80AEB">
          <w:rPr>
            <w:lang w:val="en-GB"/>
            <w:rPrChange w:id="741" w:author="Stepan Polikanov" w:date="2021-05-10T13:15:00Z">
              <w:rPr/>
            </w:rPrChange>
          </w:rPr>
          <w:t>Mainwaring</w:t>
        </w:r>
        <w:r>
          <w:rPr>
            <w:lang w:val="en-GB"/>
          </w:rPr>
          <w:t xml:space="preserve">, refers to the degree </w:t>
        </w:r>
      </w:ins>
      <w:ins w:id="742" w:author="Stepan Polikanov" w:date="2021-06-17T07:53:00Z">
        <w:r w:rsidR="004E18D9">
          <w:rPr>
            <w:lang w:val="en-GB"/>
          </w:rPr>
          <w:t>to</w:t>
        </w:r>
      </w:ins>
      <w:ins w:id="743" w:author="Stepan Polikanov" w:date="2021-05-10T13:15:00Z">
        <w:r>
          <w:rPr>
            <w:lang w:val="en-GB"/>
          </w:rPr>
          <w:t xml:space="preserve"> which </w:t>
        </w:r>
      </w:ins>
      <w:ins w:id="744" w:author="Stepan Polikanov" w:date="2021-05-10T13:16:00Z">
        <w:r>
          <w:rPr>
            <w:lang w:val="en-GB"/>
          </w:rPr>
          <w:t>the party system is</w:t>
        </w:r>
      </w:ins>
      <w:ins w:id="745" w:author="Stepan Polikanov" w:date="2021-05-10T13:17:00Z">
        <w:r>
          <w:rPr>
            <w:lang w:val="en-GB"/>
          </w:rPr>
          <w:t xml:space="preserve"> either institutionalized or inchoate</w:t>
        </w:r>
      </w:ins>
      <w:ins w:id="746" w:author="Stepan Polikanov" w:date="2021-05-10T13:19:00Z">
        <w:r>
          <w:rPr>
            <w:lang w:val="en-GB"/>
          </w:rPr>
          <w:t xml:space="preserve"> </w:t>
        </w:r>
        <w:r>
          <w:rPr>
            <w:lang w:val="en-GB"/>
          </w:rPr>
          <w:fldChar w:fldCharType="begin" w:fldLock="1"/>
        </w:r>
      </w:ins>
      <w:r w:rsidR="00C75CC9">
        <w:rPr>
          <w:lang w:val="en-GB"/>
        </w:rPr>
        <w:instrText>ADDIN CSL_CITATION {"citationItems":[{"id":"ITEM-1","itemData":{"ISBN":"9780804765374","abstract":"This volume fills the need for a comprehensive, up-to-date portrait of parties and party systems in Latin America. It includes chapters on all the large and medium-sized countries, as well as those smaller countries with older democratic traditions: Argentina, Bolivia, Brazil, Chile, Colombia, Costa Rica, Ecuador, Mexico, Paraguay, Peru, Uruguay, and Venezuela. The book is framed by an Introduction that provides a theoretical and comparative conceptual map for charting Latin American party systems and a Conclusion that looks ahead to the challenges and trends for party building in the 1990's. The twelve country case studies address five analytical themes. First, though the primary focus is party politics since around 1980, each chapter explores the origins of party competition. The question of genesis is important not only in its own right, but also because the way parties and party systems originate frequently endows them with enduring features. Second, each chapter assesses the relative strength of parties as actors within the larger political system. In what ways are parties important or unimportant? If they are not leading actors within the political system, who are? Third, the authors investigate the relationship between major parties and the state, revealing the extent to which parties are dependent on state resources to maintain power and win votes. Fourth, the contributions assess the importance of different electoral regimes for shaping broader patterns of party competition. Finally, and most important, the authors characterize the nature of the party system in each country - how institutionalized it is and how it can be classified.","author":[{"dropping-particle":"","family":"Scully","given":"Timothy","non-dropping-particle":"","parse-names":false,"suffix":""},{"dropping-particle":"","family":"Mainwaring","given":"Scott","non-dropping-particle":"","parse-names":false,"suffix":""}],"collection-title":"Building Democratic Institutions: Party Systems in Latin America","edition":"1","editor":[{"dropping-particle":"","family":"Scully","given":"Timothy","non-dropping-particle":"","parse-names":false,"suffix":""},{"dropping-particle":"","family":"Mainwaring","given":"Scott","non-dropping-particle":"","parse-names":false,"suffix":""}],"id":"ITEM-1","issued":{"date-parts":[["1995"]]},"number-of-pages":"578","publisher":"Stanford University Press","publisher-place":"Stanford","title":"Building Democratic Institutions: Party Systems in Latin America","type":"book"},"uris":["http://www.mendeley.com/documents/?uuid=a313cbb9-1f84-4055-a78e-cf759c7dc139"]}],"mendeley":{"formattedCitation":"(Scully and Mainwaring 1995)","plainTextFormattedCitation":"(Scully and Mainwaring 1995)","previouslyFormattedCitation":"(Scully and Mainwaring 1995)"},"properties":{"noteIndex":0},"schema":"https://github.com/citation-style-language/schema/raw/master/csl-citation.json"}</w:instrText>
      </w:r>
      <w:r>
        <w:rPr>
          <w:lang w:val="en-GB"/>
        </w:rPr>
        <w:fldChar w:fldCharType="separate"/>
      </w:r>
      <w:r w:rsidRPr="00C80AEB">
        <w:rPr>
          <w:noProof/>
          <w:lang w:val="en-GB"/>
        </w:rPr>
        <w:t>(Scully and Mainwaring 1995)</w:t>
      </w:r>
      <w:ins w:id="747" w:author="Stepan Polikanov" w:date="2021-05-10T13:19:00Z">
        <w:r>
          <w:rPr>
            <w:lang w:val="en-GB"/>
          </w:rPr>
          <w:fldChar w:fldCharType="end"/>
        </w:r>
      </w:ins>
      <w:ins w:id="748" w:author="Stepan Polikanov" w:date="2021-05-10T13:17:00Z">
        <w:r>
          <w:rPr>
            <w:lang w:val="en-GB"/>
          </w:rPr>
          <w:t>. The former refers to a system with stable competition,</w:t>
        </w:r>
      </w:ins>
      <w:ins w:id="749" w:author="Stepan Polikanov" w:date="2021-05-10T13:18:00Z">
        <w:r>
          <w:rPr>
            <w:lang w:val="en-GB"/>
          </w:rPr>
          <w:t xml:space="preserve"> established ideological and policy stan</w:t>
        </w:r>
      </w:ins>
      <w:ins w:id="750" w:author="Stepan Polikanov" w:date="2021-05-10T14:20:00Z">
        <w:r w:rsidR="00D9372C">
          <w:rPr>
            <w:lang w:val="en-GB"/>
          </w:rPr>
          <w:t>ces</w:t>
        </w:r>
      </w:ins>
      <w:ins w:id="751" w:author="Stepan Polikanov" w:date="2021-05-10T13:18:00Z">
        <w:r>
          <w:rPr>
            <w:lang w:val="en-GB"/>
          </w:rPr>
          <w:t xml:space="preserve"> of parties, as well as acceptance of democratic transition and compet</w:t>
        </w:r>
      </w:ins>
      <w:ins w:id="752" w:author="Stepan Polikanov" w:date="2021-05-10T13:19:00Z">
        <w:r>
          <w:rPr>
            <w:lang w:val="en-GB"/>
          </w:rPr>
          <w:t xml:space="preserve">ition rules. The </w:t>
        </w:r>
      </w:ins>
      <w:ins w:id="753" w:author="Stepan Polikanov" w:date="2021-05-10T15:03:00Z">
        <w:r w:rsidR="00126863">
          <w:rPr>
            <w:lang w:val="en-GB"/>
          </w:rPr>
          <w:t>latter</w:t>
        </w:r>
      </w:ins>
      <w:ins w:id="754" w:author="Stepan Polikanov" w:date="2021-05-10T13:19:00Z">
        <w:r>
          <w:rPr>
            <w:lang w:val="en-GB"/>
          </w:rPr>
          <w:t xml:space="preserve"> </w:t>
        </w:r>
      </w:ins>
      <w:ins w:id="755" w:author="Stepan Polikanov" w:date="2021-05-10T13:20:00Z">
        <w:r w:rsidR="00F338B2">
          <w:rPr>
            <w:lang w:val="en-GB"/>
          </w:rPr>
          <w:t xml:space="preserve">is </w:t>
        </w:r>
      </w:ins>
      <w:ins w:id="756" w:author="Stepan Polikanov" w:date="2021-06-17T07:53:00Z">
        <w:r w:rsidR="004E18D9">
          <w:rPr>
            <w:lang w:val="en-GB"/>
          </w:rPr>
          <w:t>the</w:t>
        </w:r>
      </w:ins>
      <w:ins w:id="757" w:author="Stepan Polikanov" w:date="2021-05-10T13:20:00Z">
        <w:r w:rsidR="00F338B2">
          <w:rPr>
            <w:lang w:val="en-GB"/>
          </w:rPr>
          <w:t xml:space="preserve"> opposite, presenting with </w:t>
        </w:r>
      </w:ins>
      <w:ins w:id="758" w:author="Stepan Polikanov" w:date="2021-05-10T13:21:00Z">
        <w:r w:rsidR="00F338B2">
          <w:rPr>
            <w:lang w:val="en-GB"/>
          </w:rPr>
          <w:t xml:space="preserve">populist messaging, high electoral volatility, </w:t>
        </w:r>
      </w:ins>
      <w:ins w:id="759" w:author="Stepan Polikanov" w:date="2021-05-10T13:24:00Z">
        <w:r w:rsidR="00F338B2">
          <w:rPr>
            <w:lang w:val="en-GB"/>
          </w:rPr>
          <w:t>personalist</w:t>
        </w:r>
      </w:ins>
      <w:ins w:id="760" w:author="Stepan Polikanov" w:date="2021-06-17T07:53:00Z">
        <w:r w:rsidR="004E18D9">
          <w:rPr>
            <w:lang w:val="en-GB"/>
          </w:rPr>
          <w:t>,</w:t>
        </w:r>
      </w:ins>
      <w:ins w:id="761" w:author="Stepan Polikanov" w:date="2021-05-10T13:24:00Z">
        <w:r w:rsidR="00F338B2">
          <w:rPr>
            <w:lang w:val="en-GB"/>
          </w:rPr>
          <w:t xml:space="preserve"> and ethnic salience. </w:t>
        </w:r>
      </w:ins>
      <w:ins w:id="762" w:author="Stepan Polikanov" w:date="2021-05-10T13:25:00Z">
        <w:r w:rsidR="0042011D">
          <w:rPr>
            <w:lang w:val="en-GB"/>
          </w:rPr>
          <w:t xml:space="preserve">While it </w:t>
        </w:r>
      </w:ins>
      <w:ins w:id="763" w:author="Stepan Polikanov" w:date="2021-06-17T07:53:00Z">
        <w:r w:rsidR="004E18D9">
          <w:rPr>
            <w:lang w:val="en-GB"/>
          </w:rPr>
          <w:t xml:space="preserve">was </w:t>
        </w:r>
      </w:ins>
      <w:ins w:id="764" w:author="Stepan Polikanov" w:date="2021-05-10T13:25:00Z">
        <w:r w:rsidR="0042011D">
          <w:rPr>
            <w:lang w:val="en-GB"/>
          </w:rPr>
          <w:t xml:space="preserve">originally used </w:t>
        </w:r>
      </w:ins>
      <w:ins w:id="765" w:author="Stepan Polikanov" w:date="2021-05-10T13:26:00Z">
        <w:r w:rsidR="0042011D">
          <w:rPr>
            <w:lang w:val="en-GB"/>
          </w:rPr>
          <w:t>for Latin America, the concept was later adopted for studying African party politics</w:t>
        </w:r>
      </w:ins>
      <w:ins w:id="766" w:author="Stepan Polikanov" w:date="2021-05-10T13:42:00Z">
        <w:r w:rsidR="00C75CC9">
          <w:rPr>
            <w:lang w:val="en-GB"/>
          </w:rPr>
          <w:t xml:space="preserve"> </w:t>
        </w:r>
        <w:r w:rsidR="00C75CC9">
          <w:rPr>
            <w:lang w:val="en-GB"/>
          </w:rPr>
          <w:fldChar w:fldCharType="begin" w:fldLock="1"/>
        </w:r>
      </w:ins>
      <w:r w:rsidR="00C75CC9">
        <w:rPr>
          <w:lang w:val="en-GB"/>
        </w:rPr>
        <w:instrText>ADDIN CSL_CITATION {"citationItems":[{"id":"ITEM-1","itemData":{"DOI":"10.1177/1354068801007004003","ISSN":"13540688","abstract":"In their study of 12 Latin American countries, Mainwaring and Scully develop a framework to assess levels of party system institutionalization and explore the impact of the degree of party system institutionalization on democratic consolidation. In this paper, we provide a description of the levels of party system institutionalization in the African context. Employing three criteria adapted from the framework of Mainwaring and Scully, we systematically measure the level of party system institutionalization in 30 African countries. More specifically, we examine (1) regularity of party competition; (2) extent to which parties manifest roots in society; and (3) institutionalization, or the extent to which citizens and organized interests perceive that parties and elections are the means of determining who governs in the 30 countries. Our findings indicate that the level of party system institutionalization is generally lower in African countries than in those of Latin America. However, we find that the length of time during which a country has experience with democracy is an important factor in determining the level of party system institutionalization. The difference in performance between the five long-standing African democracies and those countries new to multipartyism was notable on all of the criteria.","author":[{"dropping-particle":"","family":"Kuenzi","given":"Michelle","non-dropping-particle":"","parse-names":false,"suffix":""},{"dropping-particle":"","family":"Lambright","given":"Gina","non-dropping-particle":"","parse-names":false,"suffix":""}],"container-title":"Party Politics","id":"ITEM-1","issue":"4","issued":{"date-parts":[["2001","6","30"]]},"page":"437-468","publisher":"Sage Publications6 Bonhill Street, London EC2A 4PU, UK","title":"Party system institutionalization in 30 African countries","type":"article-journal","volume":"7"},"uris":["http://www.mendeley.com/documents/?uuid=4af3b6dd-9f4a-3eee-81ae-c5471a17eca5"]}],"mendeley":{"formattedCitation":"(Kuenzi and Lambright 2001)","plainTextFormattedCitation":"(Kuenzi and Lambright 2001)","previouslyFormattedCitation":"(Kuenzi and Lambright 2001)"},"properties":{"noteIndex":0},"schema":"https://github.com/citation-style-language/schema/raw/master/csl-citation.json"}</w:instrText>
      </w:r>
      <w:r w:rsidR="00C75CC9">
        <w:rPr>
          <w:lang w:val="en-GB"/>
        </w:rPr>
        <w:fldChar w:fldCharType="separate"/>
      </w:r>
      <w:r w:rsidR="00C75CC9" w:rsidRPr="00C75CC9">
        <w:rPr>
          <w:noProof/>
          <w:lang w:val="en-GB"/>
        </w:rPr>
        <w:t>(Kuenzi and Lambright 2001)</w:t>
      </w:r>
      <w:ins w:id="767" w:author="Stepan Polikanov" w:date="2021-05-10T13:42:00Z">
        <w:r w:rsidR="00C75CC9">
          <w:rPr>
            <w:lang w:val="en-GB"/>
          </w:rPr>
          <w:fldChar w:fldCharType="end"/>
        </w:r>
      </w:ins>
      <w:ins w:id="768" w:author="Stepan Polikanov" w:date="2021-05-10T13:26:00Z">
        <w:r w:rsidR="0042011D">
          <w:rPr>
            <w:lang w:val="en-GB"/>
          </w:rPr>
          <w:t>.</w:t>
        </w:r>
      </w:ins>
      <w:ins w:id="769" w:author="Stepan Polikanov" w:date="2021-05-10T13:47:00Z">
        <w:r w:rsidR="00C75CC9">
          <w:rPr>
            <w:lang w:val="en-GB"/>
          </w:rPr>
          <w:t xml:space="preserve"> </w:t>
        </w:r>
      </w:ins>
      <w:ins w:id="770" w:author="Stepan Polikanov" w:date="2021-05-10T13:51:00Z">
        <w:r w:rsidR="00BD7A0B">
          <w:rPr>
            <w:lang w:val="en-GB"/>
          </w:rPr>
          <w:t xml:space="preserve">In </w:t>
        </w:r>
      </w:ins>
      <w:ins w:id="771" w:author="Stepan Polikanov" w:date="2021-05-10T13:52:00Z">
        <w:r w:rsidR="00BD7A0B">
          <w:rPr>
            <w:lang w:val="en-GB"/>
          </w:rPr>
          <w:t>its more developed state</w:t>
        </w:r>
      </w:ins>
      <w:ins w:id="772" w:author="Stepan Polikanov" w:date="2021-06-17T07:54:00Z">
        <w:r w:rsidR="004E18D9">
          <w:rPr>
            <w:lang w:val="en-GB"/>
          </w:rPr>
          <w:t>,</w:t>
        </w:r>
      </w:ins>
      <w:ins w:id="773" w:author="Stepan Polikanov" w:date="2021-05-10T13:52:00Z">
        <w:r w:rsidR="00BD7A0B">
          <w:rPr>
            <w:lang w:val="en-GB"/>
          </w:rPr>
          <w:t xml:space="preserve"> i</w:t>
        </w:r>
      </w:ins>
      <w:ins w:id="774" w:author="Stepan Polikanov" w:date="2021-05-10T13:43:00Z">
        <w:r w:rsidR="00C75CC9">
          <w:rPr>
            <w:lang w:val="en-GB"/>
          </w:rPr>
          <w:t xml:space="preserve">t includes criteria for </w:t>
        </w:r>
      </w:ins>
      <w:ins w:id="775" w:author="Stepan Polikanov" w:date="2021-05-10T13:46:00Z">
        <w:r w:rsidR="00C75CC9">
          <w:rPr>
            <w:lang w:val="en-GB"/>
          </w:rPr>
          <w:t>age</w:t>
        </w:r>
      </w:ins>
      <w:ins w:id="776" w:author="Stepan Polikanov" w:date="2021-05-10T13:51:00Z">
        <w:r w:rsidR="00C75CC9">
          <w:rPr>
            <w:lang w:val="en-GB"/>
          </w:rPr>
          <w:t xml:space="preserve"> of parties</w:t>
        </w:r>
      </w:ins>
      <w:ins w:id="777" w:author="Stepan Polikanov" w:date="2021-05-10T13:46:00Z">
        <w:r w:rsidR="00C75CC9">
          <w:rPr>
            <w:lang w:val="en-GB"/>
          </w:rPr>
          <w:t xml:space="preserve">, legislative </w:t>
        </w:r>
      </w:ins>
      <w:ins w:id="778" w:author="Stepan Polikanov" w:date="2021-05-10T13:47:00Z">
        <w:r w:rsidR="00C75CC9">
          <w:rPr>
            <w:lang w:val="en-GB"/>
          </w:rPr>
          <w:t>volatility</w:t>
        </w:r>
      </w:ins>
      <w:ins w:id="779" w:author="Stepan Polikanov" w:date="2021-06-17T07:54:00Z">
        <w:r w:rsidR="004E18D9">
          <w:rPr>
            <w:lang w:val="en-GB"/>
          </w:rPr>
          <w:t>,</w:t>
        </w:r>
      </w:ins>
      <w:ins w:id="780" w:author="Stepan Polikanov" w:date="2021-05-10T13:47:00Z">
        <w:r w:rsidR="00C75CC9">
          <w:rPr>
            <w:lang w:val="en-GB"/>
          </w:rPr>
          <w:t xml:space="preserve"> and party fractionalization</w:t>
        </w:r>
      </w:ins>
      <w:ins w:id="781" w:author="Stepan Polikanov" w:date="2021-05-10T13:51:00Z">
        <w:r w:rsidR="00C75CC9">
          <w:rPr>
            <w:lang w:val="en-GB"/>
          </w:rPr>
          <w:t xml:space="preserve"> </w:t>
        </w:r>
        <w:r w:rsidR="00C75CC9">
          <w:rPr>
            <w:lang w:val="en-GB"/>
          </w:rPr>
          <w:fldChar w:fldCharType="begin" w:fldLock="1"/>
        </w:r>
      </w:ins>
      <w:r w:rsidR="008A7E69">
        <w:rPr>
          <w:lang w:val="en-GB"/>
        </w:rPr>
        <w:instrText>ADDIN CSL_CITATION {"citationItems":[{"id":"ITEM-1","itemData":{"DOI":"10.1177/1354068805053211","abstract":"That political parties are necessary ingredients of democratic govern-ance is accepted as an incontrovertible fact by most political observers. Similarly, party system institutionalization is viewed as a requisite for the consolidation of democracy. In contrast, the effects of different party system characteristics on democracy are sharply contested. We contribute to this debate through a systematic analysis of the relationship between three party system characteristics (legislative volatility, the average age of parties, and the effective number of parliamentary parties) and the level of democracy in 33 African countries. Our results show that party system stability, measured by the average age of parties, and party system competitiveness, measured by the effective number of parties, have positive associations with democracy in African countries. Our results highlight the tension and potential trade-offs between stability and competition in the largely inchoate party systems of Africa. KEY WORDS Africa democracy elections party system institutionalization political parties","author":[{"dropping-particle":"","family":"Kuenzi","given":"Michelle","non-dropping-particle":"","parse-names":false,"suffix":""},{"dropping-particle":"","family":"Lambright","given":"Gina","non-dropping-particle":"","parse-names":false,"suffix":""}],"container-title":"Party Politics","id":"ITEM-1","issue":"4","issued":{"date-parts":[["2005"]]},"page":"423–446","title":"Party and democratic consolidation in Africa's electoral regimes","type":"article-journal","volume":"11"},"uris":["http://www.mendeley.com/documents/?uuid=535e01c3-f11b-346a-8c5e-175ecd3d15ff"]}],"mendeley":{"formattedCitation":"(Kuenzi and Lambright 2005)","plainTextFormattedCitation":"(Kuenzi and Lambright 2005)","previouslyFormattedCitation":"(Kuenzi and Lambright 2005)"},"properties":{"noteIndex":0},"schema":"https://github.com/citation-style-language/schema/raw/master/csl-citation.json"}</w:instrText>
      </w:r>
      <w:r w:rsidR="00C75CC9">
        <w:rPr>
          <w:lang w:val="en-GB"/>
        </w:rPr>
        <w:fldChar w:fldCharType="separate"/>
      </w:r>
      <w:r w:rsidR="00C75CC9" w:rsidRPr="00C75CC9">
        <w:rPr>
          <w:noProof/>
          <w:lang w:val="en-GB"/>
        </w:rPr>
        <w:t>(Kuenzi and Lambright 2005)</w:t>
      </w:r>
      <w:ins w:id="782" w:author="Stepan Polikanov" w:date="2021-05-10T13:51:00Z">
        <w:r w:rsidR="00C75CC9">
          <w:rPr>
            <w:lang w:val="en-GB"/>
          </w:rPr>
          <w:fldChar w:fldCharType="end"/>
        </w:r>
      </w:ins>
      <w:ins w:id="783" w:author="Stepan Polikanov" w:date="2021-05-10T13:47:00Z">
        <w:r w:rsidR="00C75CC9">
          <w:rPr>
            <w:lang w:val="en-GB"/>
          </w:rPr>
          <w:t xml:space="preserve">. </w:t>
        </w:r>
      </w:ins>
      <w:ins w:id="784" w:author="Stepan Polikanov" w:date="2021-05-10T13:37:00Z">
        <w:r w:rsidR="005C196E">
          <w:rPr>
            <w:lang w:val="en-GB"/>
          </w:rPr>
          <w:t xml:space="preserve">It is exceptionally </w:t>
        </w:r>
      </w:ins>
      <w:ins w:id="785" w:author="Stepan Polikanov" w:date="2021-05-10T13:38:00Z">
        <w:r w:rsidR="005C196E">
          <w:rPr>
            <w:lang w:val="en-GB"/>
          </w:rPr>
          <w:t xml:space="preserve">useful for exploring </w:t>
        </w:r>
      </w:ins>
      <w:ins w:id="786" w:author="Stepan Polikanov" w:date="2021-06-17T07:54:00Z">
        <w:r w:rsidR="004E18D9">
          <w:rPr>
            <w:lang w:val="en-GB"/>
          </w:rPr>
          <w:t xml:space="preserve">the </w:t>
        </w:r>
      </w:ins>
      <w:ins w:id="787" w:author="Stepan Polikanov" w:date="2021-05-10T13:38:00Z">
        <w:r w:rsidR="005C196E">
          <w:rPr>
            <w:lang w:val="en-GB"/>
          </w:rPr>
          <w:t>effects of economi</w:t>
        </w:r>
      </w:ins>
      <w:ins w:id="788" w:author="Stepan Polikanov" w:date="2021-05-10T13:39:00Z">
        <w:r w:rsidR="005C196E">
          <w:rPr>
            <w:lang w:val="en-GB"/>
          </w:rPr>
          <w:t>c conditions on party systems.</w:t>
        </w:r>
      </w:ins>
      <w:ins w:id="789" w:author="Stepan Polikanov" w:date="2021-05-10T14:35:00Z">
        <w:r w:rsidR="0027442E">
          <w:rPr>
            <w:lang w:val="en-GB"/>
          </w:rPr>
          <w:t xml:space="preserve"> </w:t>
        </w:r>
        <w:r w:rsidR="008A7E69">
          <w:rPr>
            <w:lang w:val="en-GB"/>
          </w:rPr>
          <w:t>When operationalizing PSI through electoral volatility, type A volatil</w:t>
        </w:r>
      </w:ins>
      <w:ins w:id="790" w:author="Stepan Polikanov" w:date="2021-05-10T14:36:00Z">
        <w:r w:rsidR="008A7E69">
          <w:rPr>
            <w:lang w:val="en-GB"/>
          </w:rPr>
          <w:t xml:space="preserve">ity reflects changes in </w:t>
        </w:r>
      </w:ins>
      <w:ins w:id="791" w:author="Stepan Polikanov" w:date="2021-06-17T07:54:00Z">
        <w:r w:rsidR="004E18D9">
          <w:rPr>
            <w:lang w:val="en-GB"/>
          </w:rPr>
          <w:t xml:space="preserve">the </w:t>
        </w:r>
      </w:ins>
      <w:ins w:id="792" w:author="Stepan Polikanov" w:date="2021-05-10T14:36:00Z">
        <w:r w:rsidR="008A7E69">
          <w:rPr>
            <w:lang w:val="en-GB"/>
          </w:rPr>
          <w:t xml:space="preserve">number of </w:t>
        </w:r>
        <w:r w:rsidR="008A7E69" w:rsidRPr="008A7E69">
          <w:rPr>
            <w:lang w:val="en-GB"/>
          </w:rPr>
          <w:t>parties from one election to the next</w:t>
        </w:r>
        <w:r w:rsidR="008A7E69">
          <w:rPr>
            <w:lang w:val="en-GB"/>
          </w:rPr>
          <w:t xml:space="preserve">, and type B volatility </w:t>
        </w:r>
      </w:ins>
      <w:ins w:id="793" w:author="Stepan Polikanov" w:date="2021-05-10T14:37:00Z">
        <w:r w:rsidR="008A7E69">
          <w:rPr>
            <w:lang w:val="en-GB"/>
          </w:rPr>
          <w:t xml:space="preserve">is </w:t>
        </w:r>
        <w:r w:rsidR="008A7E69" w:rsidRPr="008A7E69">
          <w:rPr>
            <w:lang w:val="en-GB"/>
          </w:rPr>
          <w:t xml:space="preserve">vote switching </w:t>
        </w:r>
        <w:r w:rsidR="008A7E69">
          <w:rPr>
            <w:lang w:val="en-GB"/>
          </w:rPr>
          <w:t xml:space="preserve">by voters amongst </w:t>
        </w:r>
      </w:ins>
      <w:ins w:id="794" w:author="Stepan Polikanov" w:date="2021-05-10T14:38:00Z">
        <w:r w:rsidR="008A7E69">
          <w:rPr>
            <w:lang w:val="en-GB"/>
          </w:rPr>
          <w:t>parties presented in parliament</w:t>
        </w:r>
      </w:ins>
      <w:ins w:id="795" w:author="Stepan Polikanov" w:date="2021-05-10T14:39:00Z">
        <w:r w:rsidR="008A7E69" w:rsidRPr="008A7E69">
          <w:rPr>
            <w:lang w:val="en-GB"/>
            <w:rPrChange w:id="796" w:author="Stepan Polikanov" w:date="2021-05-10T14:39:00Z">
              <w:rPr/>
            </w:rPrChange>
          </w:rPr>
          <w:t xml:space="preserve"> </w:t>
        </w:r>
        <w:r w:rsidR="008A7E69">
          <w:rPr>
            <w:lang w:val="en-GB"/>
          </w:rPr>
          <w:fldChar w:fldCharType="begin" w:fldLock="1"/>
        </w:r>
      </w:ins>
      <w:r w:rsidR="00012C26">
        <w:rPr>
          <w:lang w:val="en-GB"/>
        </w:rPr>
        <w:instrText>ADDIN CSL_CITATION {"citationItems":[{"id":"ITEM-1","itemData":{"DOI":"10.1177/0010414013516068","ISSN":"15523829","abstract":"Giovanni Sartori once described African party systems as “formless.” Our contribution challenges this view in an era of resurgent multipartism that swept through the subcontinent in the early 1990s and continues until today. The article brings together contemporary research on African party systems with the wider disciplinary literature on party system institutionalization. Using a data set including all continuous election sequences in Africa from 1950 to 2008, we find that Africa has some of the most volatile party systems ever recorded and yet, tremendous diversity across regimes. We test the relative impact of political institutions, economic performance, the history of party system development, and social cleavage structure on party system institutionalization in Africa. We find that its party systems have been shaped by a set of factors unique to the subcontinent, but some of the general global patterns of party system development hold true in Africa as well.","author":[{"dropping-particle":"","family":"Weghorst","given":"Keith R.","non-dropping-particle":"","parse-names":false,"suffix":""},{"dropping-particle":"","family":"Bernhard","given":"Michael","non-dropping-particle":"","parse-names":false,"suffix":""}],"container-title":"Comparative Political Studies","id":"ITEM-1","issue":"12","issued":{"date-parts":[["2014","10","11"]]},"page":"1707-1737","publisher":"SAGE Publications Inc.","title":"From Formlessness to Structure? The Institutionalization of Competitive Party Systems in Africa","type":"article-journal","volume":"47"},"uris":["http://www.mendeley.com/documents/?uuid=36cbd21e-1ac7-3bcd-91bb-dad107da8110"]}],"mendeley":{"formattedCitation":"(Weghorst and Bernhard 2014)","plainTextFormattedCitation":"(Weghorst and Bernhard 2014)","previouslyFormattedCitation":"(Weghorst and Bernhard 2014)"},"properties":{"noteIndex":0},"schema":"https://github.com/citation-style-language/schema/raw/master/csl-citation.json"}</w:instrText>
      </w:r>
      <w:r w:rsidR="008A7E69">
        <w:rPr>
          <w:lang w:val="en-GB"/>
        </w:rPr>
        <w:fldChar w:fldCharType="separate"/>
      </w:r>
      <w:r w:rsidR="008A7E69" w:rsidRPr="008A7E69">
        <w:rPr>
          <w:noProof/>
          <w:lang w:val="en-GB"/>
        </w:rPr>
        <w:t>(Weghorst and Bernhard 2014)</w:t>
      </w:r>
      <w:ins w:id="797" w:author="Stepan Polikanov" w:date="2021-05-10T14:39:00Z">
        <w:r w:rsidR="008A7E69">
          <w:rPr>
            <w:lang w:val="en-GB"/>
          </w:rPr>
          <w:fldChar w:fldCharType="end"/>
        </w:r>
      </w:ins>
      <w:ins w:id="798" w:author="Stepan Polikanov" w:date="2021-05-10T14:38:00Z">
        <w:r w:rsidR="008A7E69">
          <w:rPr>
            <w:lang w:val="en-GB"/>
          </w:rPr>
          <w:t>. Total volatility captures both types.</w:t>
        </w:r>
      </w:ins>
      <w:ins w:id="799" w:author="Stepan Polikanov" w:date="2021-05-10T14:39:00Z">
        <w:r w:rsidR="008A7E69" w:rsidRPr="008A7E69">
          <w:rPr>
            <w:lang w:val="en-GB"/>
            <w:rPrChange w:id="800" w:author="Stepan Polikanov" w:date="2021-05-10T14:39:00Z">
              <w:rPr/>
            </w:rPrChange>
          </w:rPr>
          <w:t xml:space="preserve"> </w:t>
        </w:r>
      </w:ins>
      <w:ins w:id="801" w:author="Stepan Polikanov" w:date="2021-05-10T14:42:00Z">
        <w:r w:rsidR="007123AD">
          <w:rPr>
            <w:lang w:val="en-GB"/>
          </w:rPr>
          <w:t xml:space="preserve">Results from </w:t>
        </w:r>
      </w:ins>
      <w:ins w:id="802" w:author="Stepan Polikanov" w:date="2021-05-10T14:43:00Z">
        <w:r w:rsidR="007123AD" w:rsidRPr="008A7E69">
          <w:rPr>
            <w:noProof/>
            <w:lang w:val="en-GB"/>
          </w:rPr>
          <w:t>Weghorst and Bernhard</w:t>
        </w:r>
        <w:r w:rsidR="007123AD">
          <w:rPr>
            <w:noProof/>
            <w:lang w:val="en-GB"/>
          </w:rPr>
          <w:t xml:space="preserve">’s study show that </w:t>
        </w:r>
        <w:r w:rsidR="007123AD" w:rsidRPr="007123AD">
          <w:rPr>
            <w:noProof/>
            <w:lang w:val="en-GB"/>
          </w:rPr>
          <w:t xml:space="preserve">inequality in basic needs satisfaction increases levels </w:t>
        </w:r>
      </w:ins>
      <w:ins w:id="803" w:author="Stepan Polikanov" w:date="2021-05-10T15:00:00Z">
        <w:r w:rsidR="00012C26">
          <w:rPr>
            <w:noProof/>
            <w:lang w:val="en-GB"/>
          </w:rPr>
          <w:t xml:space="preserve">only </w:t>
        </w:r>
      </w:ins>
      <w:ins w:id="804" w:author="Stepan Polikanov" w:date="2021-05-10T14:43:00Z">
        <w:r w:rsidR="007123AD" w:rsidRPr="007123AD">
          <w:rPr>
            <w:noProof/>
            <w:lang w:val="en-GB"/>
          </w:rPr>
          <w:t xml:space="preserve">of </w:t>
        </w:r>
      </w:ins>
      <w:ins w:id="805" w:author="Stepan Polikanov" w:date="2021-05-10T14:59:00Z">
        <w:r w:rsidR="00012C26">
          <w:rPr>
            <w:noProof/>
            <w:lang w:val="en-GB"/>
          </w:rPr>
          <w:t xml:space="preserve">total </w:t>
        </w:r>
      </w:ins>
      <w:ins w:id="806" w:author="Stepan Polikanov" w:date="2021-05-10T14:43:00Z">
        <w:r w:rsidR="007123AD" w:rsidRPr="007123AD">
          <w:rPr>
            <w:noProof/>
            <w:lang w:val="en-GB"/>
          </w:rPr>
          <w:t>volatility</w:t>
        </w:r>
      </w:ins>
      <w:ins w:id="807" w:author="Stepan Polikanov" w:date="2021-05-10T15:02:00Z">
        <w:r w:rsidR="00012C26">
          <w:rPr>
            <w:noProof/>
            <w:lang w:val="en-GB"/>
          </w:rPr>
          <w:t xml:space="preserve"> and</w:t>
        </w:r>
      </w:ins>
      <w:ins w:id="808" w:author="Stepan Polikanov" w:date="2021-05-10T14:58:00Z">
        <w:r w:rsidR="001027CF">
          <w:rPr>
            <w:noProof/>
            <w:lang w:val="en-GB"/>
          </w:rPr>
          <w:t xml:space="preserve"> growth </w:t>
        </w:r>
      </w:ins>
      <w:ins w:id="809" w:author="Stepan Polikanov" w:date="2021-05-10T15:01:00Z">
        <w:r w:rsidR="00012C26">
          <w:rPr>
            <w:noProof/>
            <w:lang w:val="en-GB"/>
          </w:rPr>
          <w:t>deterr</w:t>
        </w:r>
      </w:ins>
      <w:ins w:id="810" w:author="Stepan Polikanov" w:date="2021-06-17T07:54:00Z">
        <w:r w:rsidR="004E18D9">
          <w:rPr>
            <w:noProof/>
            <w:lang w:val="en-GB"/>
          </w:rPr>
          <w:t>ed</w:t>
        </w:r>
      </w:ins>
      <w:ins w:id="811" w:author="Stepan Polikanov" w:date="2021-05-10T14:58:00Z">
        <w:r w:rsidR="001027CF">
          <w:rPr>
            <w:noProof/>
            <w:lang w:val="en-GB"/>
          </w:rPr>
          <w:t xml:space="preserve"> vote switching between established parties</w:t>
        </w:r>
      </w:ins>
      <w:ins w:id="812" w:author="Stepan Polikanov" w:date="2021-05-10T15:02:00Z">
        <w:r w:rsidR="00012C26">
          <w:rPr>
            <w:noProof/>
            <w:lang w:val="en-GB"/>
          </w:rPr>
          <w:t xml:space="preserve"> </w:t>
        </w:r>
        <w:r w:rsidR="00012C26">
          <w:rPr>
            <w:noProof/>
            <w:lang w:val="en-GB"/>
          </w:rPr>
          <w:fldChar w:fldCharType="begin" w:fldLock="1"/>
        </w:r>
      </w:ins>
      <w:r w:rsidR="005A428A">
        <w:rPr>
          <w:noProof/>
          <w:lang w:val="en-GB"/>
        </w:rPr>
        <w:instrText>ADDIN CSL_CITATION {"citationItems":[{"id":"ITEM-1","itemData":{"DOI":"10.1177/0010414013516068","ISSN":"15523829","abstract":"Giovanni Sartori once described African party systems as “formless.” Our contribution challenges this view in an era of resurgent multipartism that swept through the subcontinent in the early 1990s and continues until today. The article brings together contemporary research on African party systems with the wider disciplinary literature on party system institutionalization. Using a data set including all continuous election sequences in Africa from 1950 to 2008, we find that Africa has some of the most volatile party systems ever recorded and yet, tremendous diversity across regimes. We test the relative impact of political institutions, economic performance, the history of party system development, and social cleavage structure on party system institutionalization in Africa. We find that its party systems have been shaped by a set of factors unique to the subcontinent, but some of the general global patterns of party system development hold true in Africa as well.","author":[{"dropping-particle":"","family":"Weghorst","given":"Keith R.","non-dropping-particle":"","parse-names":false,"suffix":""},{"dropping-particle":"","family":"Bernhard","given":"Michael","non-dropping-particle":"","parse-names":false,"suffix":""}],"container-title":"Comparative Political Studies","id":"ITEM-1","issue":"12","issued":{"date-parts":[["2014","10","11"]]},"page":"1707-1737","publisher":"SAGE Publications Inc.","title":"From Formlessness to Structure? The Institutionalization of Competitive Party Systems in Africa","type":"article-journal","volume":"47"},"uris":["http://www.mendeley.com/documents/?uuid=36cbd21e-1ac7-3bcd-91bb-dad107da8110"]}],"mendeley":{"formattedCitation":"(Weghorst and Bernhard 2014)","plainTextFormattedCitation":"(Weghorst and Bernhard 2014)","previouslyFormattedCitation":"(Weghorst and Bernhard 2014)"},"properties":{"noteIndex":0},"schema":"https://github.com/citation-style-language/schema/raw/master/csl-citation.json"}</w:instrText>
      </w:r>
      <w:r w:rsidR="00012C26">
        <w:rPr>
          <w:noProof/>
          <w:lang w:val="en-GB"/>
        </w:rPr>
        <w:fldChar w:fldCharType="separate"/>
      </w:r>
      <w:r w:rsidR="00012C26" w:rsidRPr="00012C26">
        <w:rPr>
          <w:noProof/>
          <w:lang w:val="en-GB"/>
        </w:rPr>
        <w:t>(Weghorst and Bernhard 2014)</w:t>
      </w:r>
      <w:ins w:id="813" w:author="Stepan Polikanov" w:date="2021-05-10T15:02:00Z">
        <w:r w:rsidR="00012C26">
          <w:rPr>
            <w:noProof/>
            <w:lang w:val="en-GB"/>
          </w:rPr>
          <w:fldChar w:fldCharType="end"/>
        </w:r>
        <w:r w:rsidR="00012C26">
          <w:rPr>
            <w:noProof/>
            <w:lang w:val="en-GB"/>
          </w:rPr>
          <w:t>.</w:t>
        </w:r>
      </w:ins>
      <w:ins w:id="814" w:author="Stepan Polikanov" w:date="2021-05-10T16:24:00Z">
        <w:r w:rsidR="00795B9A" w:rsidRPr="007E5299">
          <w:rPr>
            <w:noProof/>
            <w:lang w:val="en-GB"/>
            <w:rPrChange w:id="815" w:author="Stepan Polikanov" w:date="2021-05-10T16:53:00Z">
              <w:rPr>
                <w:noProof/>
              </w:rPr>
            </w:rPrChange>
          </w:rPr>
          <w:t xml:space="preserve"> </w:t>
        </w:r>
      </w:ins>
    </w:p>
    <w:p w14:paraId="7E3D011E" w14:textId="6154D7C3" w:rsidR="00C80AEB" w:rsidRPr="00C75CC9" w:rsidRDefault="00BD7A0B" w:rsidP="008A7E69">
      <w:pPr>
        <w:rPr>
          <w:ins w:id="816" w:author="Stepan Polikanov" w:date="2021-05-07T11:47:00Z"/>
          <w:lang w:val="en-GB"/>
        </w:rPr>
      </w:pPr>
      <w:ins w:id="817" w:author="Stepan Polikanov" w:date="2021-05-10T13:52:00Z">
        <w:r>
          <w:rPr>
            <w:lang w:val="en-GB"/>
          </w:rPr>
          <w:t>Through these optics</w:t>
        </w:r>
      </w:ins>
      <w:ins w:id="818" w:author="Stepan Polikanov" w:date="2021-06-17T07:55:00Z">
        <w:r w:rsidR="004E18D9">
          <w:rPr>
            <w:lang w:val="en-GB"/>
          </w:rPr>
          <w:t>,</w:t>
        </w:r>
      </w:ins>
      <w:ins w:id="819" w:author="Stepan Polikanov" w:date="2021-05-10T13:52:00Z">
        <w:r>
          <w:rPr>
            <w:lang w:val="en-GB"/>
          </w:rPr>
          <w:t xml:space="preserve"> we can</w:t>
        </w:r>
      </w:ins>
      <w:ins w:id="820" w:author="Stepan Polikanov" w:date="2021-05-10T15:02:00Z">
        <w:r w:rsidR="00012C26">
          <w:rPr>
            <w:lang w:val="en-GB"/>
          </w:rPr>
          <w:t xml:space="preserve"> also</w:t>
        </w:r>
      </w:ins>
      <w:ins w:id="821" w:author="Stepan Polikanov" w:date="2021-05-10T13:53:00Z">
        <w:r>
          <w:rPr>
            <w:lang w:val="en-GB"/>
          </w:rPr>
          <w:t xml:space="preserve"> locate dominant-party regimes on </w:t>
        </w:r>
      </w:ins>
      <w:ins w:id="822" w:author="Stepan Polikanov" w:date="2021-05-10T14:03:00Z">
        <w:r w:rsidR="00E87578">
          <w:rPr>
            <w:lang w:val="en-GB"/>
          </w:rPr>
          <w:t xml:space="preserve">the </w:t>
        </w:r>
      </w:ins>
      <w:ins w:id="823" w:author="Stepan Polikanov" w:date="2021-05-10T13:53:00Z">
        <w:r>
          <w:rPr>
            <w:lang w:val="en-GB"/>
          </w:rPr>
          <w:t xml:space="preserve">PSI scale. </w:t>
        </w:r>
      </w:ins>
      <w:ins w:id="824" w:author="Stepan Polikanov" w:date="2021-05-10T13:57:00Z">
        <w:r>
          <w:rPr>
            <w:lang w:val="en-GB"/>
          </w:rPr>
          <w:t xml:space="preserve">They are </w:t>
        </w:r>
        <w:r w:rsidR="0097016B">
          <w:rPr>
            <w:lang w:val="en-GB"/>
          </w:rPr>
          <w:t xml:space="preserve">traditionally characterized by low </w:t>
        </w:r>
      </w:ins>
      <w:ins w:id="825" w:author="Stepan Polikanov" w:date="2021-05-10T14:01:00Z">
        <w:r w:rsidR="0097016B">
          <w:rPr>
            <w:lang w:val="en-GB"/>
          </w:rPr>
          <w:t xml:space="preserve">legislative </w:t>
        </w:r>
      </w:ins>
      <w:ins w:id="826" w:author="Stepan Polikanov" w:date="2021-05-10T13:57:00Z">
        <w:r w:rsidR="0097016B">
          <w:rPr>
            <w:lang w:val="en-GB"/>
          </w:rPr>
          <w:t>volatility,</w:t>
        </w:r>
      </w:ins>
      <w:ins w:id="827" w:author="Stepan Polikanov" w:date="2021-05-10T13:58:00Z">
        <w:r w:rsidR="0097016B">
          <w:rPr>
            <w:lang w:val="en-GB"/>
          </w:rPr>
          <w:t xml:space="preserve"> very different ages of parties</w:t>
        </w:r>
        <w:r w:rsidR="0097016B">
          <w:rPr>
            <w:rStyle w:val="a8"/>
            <w:lang w:val="en-GB"/>
          </w:rPr>
          <w:footnoteReference w:id="4"/>
        </w:r>
      </w:ins>
      <w:ins w:id="833" w:author="Stepan Polikanov" w:date="2021-05-10T14:01:00Z">
        <w:r w:rsidR="0097016B">
          <w:rPr>
            <w:lang w:val="en-GB"/>
          </w:rPr>
          <w:t xml:space="preserve"> </w:t>
        </w:r>
      </w:ins>
      <w:ins w:id="834" w:author="Stepan Polikanov" w:date="2021-06-17T07:55:00Z">
        <w:r w:rsidR="004E18D9">
          <w:rPr>
            <w:lang w:val="en-GB"/>
          </w:rPr>
          <w:t xml:space="preserve">, </w:t>
        </w:r>
      </w:ins>
      <w:ins w:id="835" w:author="Stepan Polikanov" w:date="2021-05-10T14:01:00Z">
        <w:r w:rsidR="0097016B">
          <w:rPr>
            <w:lang w:val="en-GB"/>
          </w:rPr>
          <w:t xml:space="preserve">and low party fractionalization. However, the extent of these characteristics can differ along </w:t>
        </w:r>
      </w:ins>
      <w:ins w:id="836" w:author="Stepan Polikanov" w:date="2021-05-10T14:02:00Z">
        <w:r w:rsidR="0097016B">
          <w:rPr>
            <w:lang w:val="en-GB"/>
          </w:rPr>
          <w:t>cleavages of economic performance, pa</w:t>
        </w:r>
      </w:ins>
      <w:ins w:id="837" w:author="Stepan Polikanov" w:date="2021-05-10T14:03:00Z">
        <w:r w:rsidR="00E87578">
          <w:rPr>
            <w:lang w:val="en-GB"/>
          </w:rPr>
          <w:t xml:space="preserve">rticular </w:t>
        </w:r>
      </w:ins>
      <w:ins w:id="838" w:author="Stepan Polikanov" w:date="2021-05-10T14:02:00Z">
        <w:r w:rsidR="0097016B">
          <w:rPr>
            <w:lang w:val="en-GB"/>
          </w:rPr>
          <w:t>institution</w:t>
        </w:r>
      </w:ins>
      <w:ins w:id="839" w:author="Stepan Polikanov" w:date="2021-05-10T14:03:00Z">
        <w:r w:rsidR="00E87578">
          <w:rPr>
            <w:lang w:val="en-GB"/>
          </w:rPr>
          <w:t>al designs</w:t>
        </w:r>
      </w:ins>
      <w:ins w:id="840" w:author="Stepan Polikanov" w:date="2021-05-10T14:02:00Z">
        <w:r w:rsidR="0097016B">
          <w:rPr>
            <w:lang w:val="en-GB"/>
          </w:rPr>
          <w:t xml:space="preserve">, </w:t>
        </w:r>
        <w:r w:rsidR="00E87578">
          <w:rPr>
            <w:lang w:val="en-GB"/>
          </w:rPr>
          <w:t>and other conditions</w:t>
        </w:r>
      </w:ins>
      <w:ins w:id="841" w:author="Stepan Polikanov" w:date="2021-05-10T14:09:00Z">
        <w:r w:rsidR="00AA33C6">
          <w:rPr>
            <w:lang w:val="en-GB"/>
          </w:rPr>
          <w:t xml:space="preserve">. </w:t>
        </w:r>
      </w:ins>
      <w:ins w:id="842" w:author="Stepan Polikanov" w:date="2021-05-10T14:11:00Z">
        <w:r w:rsidR="00AA33C6">
          <w:rPr>
            <w:lang w:val="en-GB"/>
          </w:rPr>
          <w:t xml:space="preserve">The connection between PSI and democracy is disputed in </w:t>
        </w:r>
      </w:ins>
      <w:ins w:id="843" w:author="Stepan Polikanov" w:date="2021-06-17T07:55:00Z">
        <w:r w:rsidR="004E18D9">
          <w:rPr>
            <w:lang w:val="en-GB"/>
          </w:rPr>
          <w:t xml:space="preserve">the </w:t>
        </w:r>
      </w:ins>
      <w:ins w:id="844" w:author="Stepan Polikanov" w:date="2021-05-10T14:11:00Z">
        <w:r w:rsidR="00AA33C6">
          <w:rPr>
            <w:lang w:val="en-GB"/>
          </w:rPr>
          <w:t>African context</w:t>
        </w:r>
      </w:ins>
      <w:ins w:id="845" w:author="Stepan Polikanov" w:date="2021-05-10T14:16:00Z">
        <w:r w:rsidR="00534C5F">
          <w:rPr>
            <w:lang w:val="en-GB"/>
          </w:rPr>
          <w:t>. O</w:t>
        </w:r>
      </w:ins>
      <w:ins w:id="846" w:author="Stepan Polikanov" w:date="2021-05-10T14:12:00Z">
        <w:r w:rsidR="00AA33C6">
          <w:rPr>
            <w:lang w:val="en-GB"/>
          </w:rPr>
          <w:t xml:space="preserve">n one hand, studies suggest that low institutionalization </w:t>
        </w:r>
      </w:ins>
      <w:ins w:id="847" w:author="Stepan Polikanov" w:date="2021-05-10T14:15:00Z">
        <w:r w:rsidR="00534C5F">
          <w:rPr>
            <w:lang w:val="en-GB"/>
          </w:rPr>
          <w:t xml:space="preserve">is beneficial in </w:t>
        </w:r>
      </w:ins>
      <w:ins w:id="848" w:author="Stepan Polikanov" w:date="2021-06-17T07:55:00Z">
        <w:r w:rsidR="004E18D9">
          <w:rPr>
            <w:lang w:val="en-GB"/>
          </w:rPr>
          <w:t>the</w:t>
        </w:r>
      </w:ins>
      <w:ins w:id="849" w:author="Stepan Polikanov" w:date="2021-05-10T14:15:00Z">
        <w:r w:rsidR="00534C5F">
          <w:rPr>
            <w:lang w:val="en-GB"/>
          </w:rPr>
          <w:t xml:space="preserve"> sense that it provides space for competition and representation. On the other hand, it</w:t>
        </w:r>
      </w:ins>
      <w:ins w:id="850" w:author="Stepan Polikanov" w:date="2021-05-10T14:16:00Z">
        <w:r w:rsidR="00534C5F">
          <w:rPr>
            <w:lang w:val="en-GB"/>
          </w:rPr>
          <w:t xml:space="preserve"> contradicts with democrati</w:t>
        </w:r>
      </w:ins>
      <w:ins w:id="851" w:author="Stepan Polikanov" w:date="2021-05-10T14:17:00Z">
        <w:r w:rsidR="00534C5F">
          <w:rPr>
            <w:lang w:val="en-GB"/>
          </w:rPr>
          <w:t>c stability</w:t>
        </w:r>
        <w:r w:rsidR="00534C5F">
          <w:rPr>
            <w:rStyle w:val="a8"/>
            <w:lang w:val="en-GB"/>
          </w:rPr>
          <w:footnoteReference w:id="5"/>
        </w:r>
        <w:r w:rsidR="00534C5F">
          <w:rPr>
            <w:lang w:val="en-GB"/>
          </w:rPr>
          <w:t xml:space="preserve"> of high instit</w:t>
        </w:r>
      </w:ins>
      <w:ins w:id="859" w:author="Stepan Polikanov" w:date="2021-05-10T14:20:00Z">
        <w:r w:rsidR="00D9372C">
          <w:rPr>
            <w:lang w:val="en-GB"/>
          </w:rPr>
          <w:t>uti</w:t>
        </w:r>
      </w:ins>
      <w:ins w:id="860" w:author="Stepan Polikanov" w:date="2021-05-10T14:17:00Z">
        <w:r w:rsidR="00534C5F">
          <w:rPr>
            <w:lang w:val="en-GB"/>
          </w:rPr>
          <w:t>onali</w:t>
        </w:r>
      </w:ins>
      <w:ins w:id="861" w:author="Stepan Polikanov" w:date="2021-05-10T14:20:00Z">
        <w:r w:rsidR="00D9372C">
          <w:rPr>
            <w:lang w:val="en-GB"/>
          </w:rPr>
          <w:t>z</w:t>
        </w:r>
      </w:ins>
      <w:ins w:id="862" w:author="Stepan Polikanov" w:date="2021-05-10T14:17:00Z">
        <w:r w:rsidR="00534C5F">
          <w:rPr>
            <w:lang w:val="en-GB"/>
          </w:rPr>
          <w:t>ation</w:t>
        </w:r>
      </w:ins>
      <w:ins w:id="863" w:author="Stepan Polikanov" w:date="2021-05-10T14:20:00Z">
        <w:r w:rsidR="00D9372C">
          <w:rPr>
            <w:lang w:val="en-GB"/>
          </w:rPr>
          <w:t xml:space="preserve">. Our task is, therefore, to locate </w:t>
        </w:r>
        <w:r w:rsidR="00D9372C">
          <w:rPr>
            <w:lang w:val="en-GB"/>
          </w:rPr>
          <w:lastRenderedPageBreak/>
          <w:t xml:space="preserve">democratic and autocratic dominant-party regimes across </w:t>
        </w:r>
      </w:ins>
      <w:ins w:id="864" w:author="Stepan Polikanov" w:date="2021-06-17T07:55:00Z">
        <w:r w:rsidR="004E18D9">
          <w:rPr>
            <w:lang w:val="en-GB"/>
          </w:rPr>
          <w:t xml:space="preserve">the </w:t>
        </w:r>
      </w:ins>
      <w:ins w:id="865" w:author="Stepan Polikanov" w:date="2021-05-10T14:20:00Z">
        <w:r w:rsidR="00D9372C">
          <w:rPr>
            <w:lang w:val="en-GB"/>
          </w:rPr>
          <w:t>PSI sc</w:t>
        </w:r>
      </w:ins>
      <w:ins w:id="866" w:author="Stepan Polikanov" w:date="2021-05-10T14:21:00Z">
        <w:r w:rsidR="00D9372C">
          <w:rPr>
            <w:lang w:val="en-GB"/>
          </w:rPr>
          <w:t xml:space="preserve">ale to determine </w:t>
        </w:r>
      </w:ins>
      <w:ins w:id="867" w:author="Stepan Polikanov" w:date="2021-06-17T07:56:00Z">
        <w:r w:rsidR="004E18D9">
          <w:rPr>
            <w:lang w:val="en-GB"/>
          </w:rPr>
          <w:t xml:space="preserve">the </w:t>
        </w:r>
      </w:ins>
      <w:ins w:id="868" w:author="Stepan Polikanov" w:date="2021-05-10T14:21:00Z">
        <w:r w:rsidR="00D9372C">
          <w:rPr>
            <w:lang w:val="en-GB"/>
          </w:rPr>
          <w:t xml:space="preserve">benefits and disadvantages of such regimes. </w:t>
        </w:r>
      </w:ins>
    </w:p>
    <w:p w14:paraId="51DE8643" w14:textId="4C0C3E8F" w:rsidR="00EB55B2" w:rsidRPr="00EB55B2" w:rsidDel="00404419" w:rsidRDefault="00EB55B2" w:rsidP="00E454F4">
      <w:pPr>
        <w:rPr>
          <w:ins w:id="869" w:author="Поликанов Степан Андреевич" w:date="2021-03-24T11:20:00Z"/>
          <w:del w:id="870" w:author="Stepan Polikanov" w:date="2021-05-07T12:59:00Z"/>
          <w:lang w:val="en-GB"/>
          <w:rPrChange w:id="871" w:author="Stepan Polikanov" w:date="2021-05-07T11:46:00Z">
            <w:rPr>
              <w:ins w:id="872" w:author="Поликанов Степан Андреевич" w:date="2021-03-24T11:20:00Z"/>
              <w:del w:id="873" w:author="Stepan Polikanov" w:date="2021-05-07T12:59:00Z"/>
              <w:lang w:val="en-US"/>
            </w:rPr>
          </w:rPrChange>
        </w:rPr>
      </w:pPr>
    </w:p>
    <w:p w14:paraId="0232FFF7" w14:textId="0D6CAB4B" w:rsidR="00EE38CF" w:rsidRPr="007D3DB5" w:rsidDel="00EE38CF" w:rsidRDefault="00EE38CF" w:rsidP="00E454F4">
      <w:pPr>
        <w:rPr>
          <w:del w:id="874" w:author="Поликанов Степан Андреевич" w:date="2021-03-24T11:23:00Z"/>
          <w:lang w:val="en-US"/>
        </w:rPr>
      </w:pPr>
    </w:p>
    <w:p w14:paraId="7A43D7F6" w14:textId="77777777" w:rsidR="00375BBF" w:rsidRPr="0047612F" w:rsidRDefault="00FD28FB" w:rsidP="00E454F4">
      <w:pPr>
        <w:rPr>
          <w:ins w:id="875" w:author="Stepan Polikanov" w:date="2021-05-08T19:49:00Z"/>
          <w:lang w:val="en-GB"/>
          <w:rPrChange w:id="876" w:author="Stepan Polikanov" w:date="2021-05-10T16:02:00Z">
            <w:rPr>
              <w:ins w:id="877" w:author="Stepan Polikanov" w:date="2021-05-08T19:49:00Z"/>
              <w:lang w:val="en-US"/>
            </w:rPr>
          </w:rPrChange>
        </w:rPr>
      </w:pPr>
      <w:ins w:id="878" w:author="Поликанов Степан Андреевич" w:date="2021-03-21T17:36:00Z">
        <w:r>
          <w:rPr>
            <w:lang w:val="en-US"/>
          </w:rPr>
          <w:t xml:space="preserve">Ethnic </w:t>
        </w:r>
      </w:ins>
      <w:ins w:id="879" w:author="Поликанов Степан Андреевич" w:date="2021-03-22T15:09:00Z">
        <w:r w:rsidR="00FB3C6B">
          <w:rPr>
            <w:lang w:val="en-US"/>
          </w:rPr>
          <w:t>fragmentation</w:t>
        </w:r>
      </w:ins>
      <w:ins w:id="880" w:author="Поликанов Степан Андреевич" w:date="2021-03-21T17:36:00Z">
        <w:r>
          <w:rPr>
            <w:lang w:val="en-US"/>
          </w:rPr>
          <w:t xml:space="preserve"> is one of the most important factors in African politics. Because many countries retain territories established under colonial rule, most of them aren’t ethnically homogeneous. This leads to the ethnicization of politics, where the representation of ethnos matters more than the policy or ideological leanings of a party </w:t>
        </w:r>
        <w:r>
          <w:rPr>
            <w:lang w:val="en-US"/>
          </w:rPr>
          <w:fldChar w:fldCharType="begin" w:fldLock="1"/>
        </w:r>
        <w:r>
          <w:rPr>
            <w:lang w:val="en-US"/>
          </w:rPr>
          <w:instrText>ADDIN CSL_CITATION {"citationItems":[{"id":"ITEM-1","itemData":{"DOI":"10.2307/j.ctt18fs78h","ISBN":"9780745320373","abstract":"The authors of this collection interrogate the political health of African political parties and evaluate the theory and practice of party functions, ideology and structure. Through fresh analysis using a variety of case studies, they question the democratic credentials of African political parties and propose new methods for achieving inclusive, broad-based representation. Themes include the evolution and institutionalisation of African political parties; the unique historical, political and social circumstances that shaped their structures and functions.Morten Bøås In the governance trajectory, the authors question the relationship between African political parties and government; political parties and representation; political parties and electoral systems; and political parties and parliament. Case studies include Ethiopia, Ghana, Kenya, Botswana, Namibia, South Africa, Tanzania, Zambia, Zimbabwe and many others.","author":[{"dropping-particle":"","family":"Mohamed Ahmed","given":"Abdel Ghaffar","non-dropping-particle":"","parse-names":false,"suffix":""}],"editor":[{"dropping-particle":"","family":"Salih","given":"M A Mohamed","non-dropping-particle":"","parse-names":false,"suffix":""}],"id":"ITEM-1","issued":{"date-parts":[["2003","3","14"]]},"number-of-pages":"392","publisher":"Pluto Press","publisher-place":"London","title":"African Political Parties","type":"book"},"uris":["http://www.mendeley.com/documents/?uuid=47daa67c-f80e-4124-b47e-1f18b978be41"]}],"mendeley":{"formattedCitation":"(Mohamed Ahmed 2003)","plainTextFormattedCitation":"(Mohamed Ahmed 2003)","previouslyFormattedCitation":"(Mohamed Ahmed 2003)"},"properties":{"noteIndex":0},"schema":"https://github.com/citation-style-language/schema/raw/master/csl-citation.json"}</w:instrText>
        </w:r>
        <w:r>
          <w:rPr>
            <w:lang w:val="en-US"/>
          </w:rPr>
          <w:fldChar w:fldCharType="separate"/>
        </w:r>
        <w:r w:rsidRPr="00FC2E99">
          <w:rPr>
            <w:noProof/>
            <w:lang w:val="en-US"/>
          </w:rPr>
          <w:t>(Mohamed Ahmed 2003)</w:t>
        </w:r>
        <w:r>
          <w:rPr>
            <w:lang w:val="en-US"/>
          </w:rPr>
          <w:fldChar w:fldCharType="end"/>
        </w:r>
        <w:r>
          <w:rPr>
            <w:lang w:val="en-US"/>
          </w:rPr>
          <w:t xml:space="preserve">. This contributes to experts’ inability to place African parties on the </w:t>
        </w:r>
        <w:r w:rsidRPr="00FB5DD2">
          <w:rPr>
            <w:lang w:val="en-US"/>
          </w:rPr>
          <w:t>programmatic (ideological)</w:t>
        </w:r>
        <w:r>
          <w:rPr>
            <w:lang w:val="en-US"/>
          </w:rPr>
          <w:t xml:space="preserve"> spectrum </w:t>
        </w:r>
        <w:r>
          <w:rPr>
            <w:lang w:val="en-US"/>
          </w:rPr>
          <w:fldChar w:fldCharType="begin" w:fldLock="1"/>
        </w:r>
        <w:r>
          <w:rPr>
            <w:lang w:val="en-US"/>
          </w:rPr>
          <w:instrText>ADDIN CSL_CITATION {"citationItems":[{"id":"ITEM-1","itemData":{"DOI":"10.1177/0010414012453450","ISSN":"0010-4140","abstract":"This article examines the relationship among a country’s democratic experience, its level of economic development, and the prevalence of clientelistic and programmatic modes of democratic accountability. In contrast to the commonly accepted wisdom that clientelistic politics will decrease monotonically as a country’s economy develops and its democracy consolidates, the authors argue theoretically and demonstrate empirically that clientelism tends in fact to increase as a country moves from low to intermediate levels of democracy and development. They also uncover preliminary evidence that a history of regime instability may have independent consequences on the prevalence of one or the other linkage mechanism. Finally, the results suggest that a country’s level of economic development and exposure to the international economy are more consistent predictors of programmatic effort and coherence than are measures of a country’s regime type.","author":[{"dropping-particle":"","family":"Kitschelt","given":"Herbert","non-dropping-particle":"","parse-names":false,"suffix":""},{"dropping-particle":"","family":"Kselman","given":"Daniel M.","non-dropping-particle":"","parse-names":false,"suffix":""}],"container-title":"Comparative Political Studies","id":"ITEM-1","issue":"11","issued":{"date-parts":[["2013","11","21"]]},"page":"1453-1484","publisher":"SAGE PublicationsSage CA: Los Angeles, CA","title":"Economic Development, Democratic Experience, and Political Parties’ Linkage Strategies","type":"article-journal","volume":"46"},"uris":["http://www.mendeley.com/documents/?uuid=8ca8f2bb-8105-30f0-9f94-019b1aa7be8d"]}],"mendeley":{"formattedCitation":"(Kitschelt and Kselman 2013)","plainTextFormattedCitation":"(Kitschelt and Kselman 2013)","previouslyFormattedCitation":"(Kitschelt and Kselman 2013)"},"properties":{"noteIndex":0},"schema":"https://github.com/citation-style-language/schema/raw/master/csl-citation.json"}</w:instrText>
        </w:r>
        <w:r>
          <w:rPr>
            <w:lang w:val="en-US"/>
          </w:rPr>
          <w:fldChar w:fldCharType="separate"/>
        </w:r>
        <w:r w:rsidRPr="00FB5DD2">
          <w:rPr>
            <w:noProof/>
            <w:lang w:val="en-US"/>
          </w:rPr>
          <w:t>(Kitschelt and Kselman 2013)</w:t>
        </w:r>
        <w:r>
          <w:rPr>
            <w:lang w:val="en-US"/>
          </w:rPr>
          <w:fldChar w:fldCharType="end"/>
        </w:r>
        <w:r>
          <w:rPr>
            <w:lang w:val="en-US"/>
          </w:rPr>
          <w:t>. This argument can be extended to state that wherever somewhat homogeneous societies exist, a party representing an ethnic majority will become dominant by gathering support from the majority of the population that will have no incentives to support other parties if the one in charge is sufficiently effective at handling both elite cohesion and advancing popular policy.</w:t>
        </w:r>
      </w:ins>
      <w:ins w:id="881" w:author="Stepan Polikanov" w:date="2021-05-04T16:30:00Z">
        <w:r w:rsidR="00087D80">
          <w:rPr>
            <w:lang w:val="en-US"/>
          </w:rPr>
          <w:t xml:space="preserve"> </w:t>
        </w:r>
      </w:ins>
    </w:p>
    <w:p w14:paraId="401E9767" w14:textId="7478A1BF" w:rsidR="002B1626" w:rsidDel="006A6D76" w:rsidRDefault="00375BBF" w:rsidP="00E454F4">
      <w:pPr>
        <w:rPr>
          <w:del w:id="882" w:author="Stepan Polikanov" w:date="2021-05-04T17:16:00Z"/>
          <w:lang w:val="en-GB"/>
        </w:rPr>
      </w:pPr>
      <w:ins w:id="883" w:author="Stepan Polikanov" w:date="2021-05-08T19:49:00Z">
        <w:r>
          <w:rPr>
            <w:lang w:val="en-GB"/>
          </w:rPr>
          <w:t xml:space="preserve">We can </w:t>
        </w:r>
      </w:ins>
      <w:ins w:id="884" w:author="Stepan Polikanov" w:date="2021-05-04T16:31:00Z">
        <w:r w:rsidR="00087D80">
          <w:rPr>
            <w:lang w:val="en-GB"/>
          </w:rPr>
          <w:t>connect</w:t>
        </w:r>
      </w:ins>
      <w:ins w:id="885" w:author="Stepan Polikanov" w:date="2021-05-08T19:49:00Z">
        <w:r>
          <w:rPr>
            <w:lang w:val="en-GB"/>
          </w:rPr>
          <w:t xml:space="preserve"> this</w:t>
        </w:r>
      </w:ins>
      <w:ins w:id="886" w:author="Stepan Polikanov" w:date="2021-05-04T16:31:00Z">
        <w:r w:rsidR="00087D80">
          <w:rPr>
            <w:lang w:val="en-GB"/>
          </w:rPr>
          <w:t xml:space="preserve"> to the theory of </w:t>
        </w:r>
      </w:ins>
      <w:ins w:id="887" w:author="Stepan Polikanov" w:date="2021-05-04T17:27:00Z">
        <w:r w:rsidR="000A1E9F">
          <w:rPr>
            <w:lang w:val="en-GB"/>
          </w:rPr>
          <w:t xml:space="preserve">the </w:t>
        </w:r>
      </w:ins>
      <w:ins w:id="888" w:author="Stepan Polikanov" w:date="2021-05-04T16:31:00Z">
        <w:r w:rsidR="00087D80">
          <w:rPr>
            <w:lang w:val="en-GB"/>
          </w:rPr>
          <w:t xml:space="preserve">distribution of goods by political parties. </w:t>
        </w:r>
      </w:ins>
      <w:ins w:id="889" w:author="Stepan Polikanov" w:date="2021-05-04T16:32:00Z">
        <w:r w:rsidR="00087D80">
          <w:rPr>
            <w:lang w:val="en-GB"/>
          </w:rPr>
          <w:t xml:space="preserve">For example, </w:t>
        </w:r>
      </w:ins>
      <w:ins w:id="890" w:author="Stepan Polikanov" w:date="2021-05-04T17:07:00Z">
        <w:r w:rsidR="00C10F0E">
          <w:rPr>
            <w:lang w:val="en-GB"/>
          </w:rPr>
          <w:t>research</w:t>
        </w:r>
      </w:ins>
      <w:ins w:id="891" w:author="Stepan Polikanov" w:date="2021-05-04T16:32:00Z">
        <w:r w:rsidR="00087D80">
          <w:rPr>
            <w:lang w:val="en-GB"/>
          </w:rPr>
          <w:t xml:space="preserve"> ha</w:t>
        </w:r>
      </w:ins>
      <w:ins w:id="892" w:author="Stepan Polikanov" w:date="2021-05-04T17:27:00Z">
        <w:r w:rsidR="000A1E9F">
          <w:rPr>
            <w:lang w:val="en-GB"/>
          </w:rPr>
          <w:t>s</w:t>
        </w:r>
      </w:ins>
      <w:ins w:id="893" w:author="Stepan Polikanov" w:date="2021-05-04T16:32:00Z">
        <w:r w:rsidR="00087D80">
          <w:rPr>
            <w:lang w:val="en-GB"/>
          </w:rPr>
          <w:t xml:space="preserve"> shown that from the parties’ </w:t>
        </w:r>
      </w:ins>
      <w:ins w:id="894" w:author="Stepan Polikanov" w:date="2021-05-04T16:33:00Z">
        <w:r w:rsidR="00087D80">
          <w:rPr>
            <w:lang w:val="en-GB"/>
          </w:rPr>
          <w:t xml:space="preserve">perspective, </w:t>
        </w:r>
      </w:ins>
      <w:ins w:id="895" w:author="Stepan Polikanov" w:date="2021-05-04T16:34:00Z">
        <w:r w:rsidR="00087D80">
          <w:rPr>
            <w:lang w:val="en-GB"/>
          </w:rPr>
          <w:t xml:space="preserve">there are incentives to distribute goods unevenly, by </w:t>
        </w:r>
      </w:ins>
      <w:ins w:id="896" w:author="Stepan Polikanov" w:date="2021-05-04T16:35:00Z">
        <w:r w:rsidR="00087D80">
          <w:rPr>
            <w:lang w:val="en-GB"/>
          </w:rPr>
          <w:t>ethnicity</w:t>
        </w:r>
      </w:ins>
      <w:ins w:id="897" w:author="Stepan Polikanov" w:date="2021-05-04T16:38:00Z">
        <w:r w:rsidR="00087D80">
          <w:rPr>
            <w:lang w:val="en-GB"/>
          </w:rPr>
          <w:t xml:space="preserve"> and</w:t>
        </w:r>
      </w:ins>
      <w:ins w:id="898" w:author="Stepan Polikanov" w:date="2021-05-04T16:35:00Z">
        <w:r w:rsidR="00087D80">
          <w:rPr>
            <w:lang w:val="en-GB"/>
          </w:rPr>
          <w:t xml:space="preserve"> party support</w:t>
        </w:r>
      </w:ins>
      <w:ins w:id="899" w:author="Stepan Polikanov" w:date="2021-05-04T16:49:00Z">
        <w:r w:rsidR="00C90768">
          <w:rPr>
            <w:lang w:val="en-GB"/>
          </w:rPr>
          <w:t xml:space="preserve"> </w:t>
        </w:r>
        <w:r w:rsidR="00C90768">
          <w:rPr>
            <w:lang w:val="en-GB"/>
          </w:rPr>
          <w:fldChar w:fldCharType="begin" w:fldLock="1"/>
        </w:r>
      </w:ins>
      <w:r w:rsidR="009D0CBE">
        <w:rPr>
          <w:lang w:val="en-GB"/>
        </w:rPr>
        <w:instrText>ADDIN CSL_CITATION {"citationItems":[{"id":"ITEM-1","itemData":{"DOI":"10.1017/S0043887114000045","ISSN":"10863338","abstract":"Despite allegations that foreign aid promotes corruption and patronage, little is known about how recipient governments' electoral incentives influence aid spending. This article proposes a distributional politics model of aid spending in which governments use their informational advantages over donors in order to allocate a disproportionate share of aid to electorally strategic supporters, allowing governments to translate aid into votes. To evaluate this argument, the author codes data on the spatial distribution of multilateral donor projects in Kenya from 1992 to 2010 and shows that Kenyan governments have consistently influenced the aid allocation process in favor of copartisan and coethnic voters, a bias that holds for each of Kenya's last three regimes. He confirms that aid distribution increases incumbent vote share. This evidence suggests that electoral motivations play a significant role in aid allocation and that distributional politics may help explain the gap between donor intentions and outcomes. Copyright © 2014 Trustees of Princeton University.","author":[{"dropping-particle":"","family":"Jablonski","given":"Ryan S.","non-dropping-particle":"","parse-names":false,"suffix":""}],"container-title":"World Politics","id":"ITEM-1","issue":"2","issued":{"date-parts":[["2014"]]},"page":"293-330","publisher":"Cambridge University Press","title":"How aid targets votes: The impact of electoral incentives on foreign aid distribution","type":"article-journal","volume":"66"},"uris":["http://www.mendeley.com/documents/?uuid=70c75651-9386-3552-af85-734a9e78ac61"]},{"id":"ITEM-2","itemData":{"DOI":"10.1086/685451","ISSN":"14682508","abstract":"Does democracy affect basic service delivery? If yes, who benefits, and which elements of democracy matter-enfranchisement, the liberalization of political organization, or both? In 1994, 19 million South Africans gained the right to vote. The previously banned African National Congress was elected promising \"a better life for all.\" Using a differencein-differences approach, we exploit heterogeneity in the share of newly enfranchised voters across municipalities to evaluate how franchise extension affected household electrification. Our unique data set combines night-light satellite imagery, geo-referenced census data, and municipal election results from the 1990s. We include covariates, run placebo regressions, and examine contiguous census tracts. We find that enfranchisement increased electrification. In parts of the country where municipalities lacked distribution capacity, the national electricity company prioritized core constituencies of the ANC. The effect of democratization on basic services depends on the national government's ability to influence distribution at the local level.","author":[{"dropping-particle":"","family":"Kroth","given":"Verena","non-dropping-particle":"","parse-names":false,"suffix":""},{"dropping-particle":"","family":"Larcinese","given":"Valentino","non-dropping-particle":"","parse-names":false,"suffix":""},{"dropping-particle":"","family":"Wehner","given":"Joachim","non-dropping-particle":"","parse-names":false,"suffix":""}],"container-title":"Journal of Politics","id":"ITEM-2","issue":"3","issued":{"date-parts":[["2016","7","1"]]},"page":"774-791","publisher":"University of Chicago Press","title":"A better life for all? Democratization and electrification in post-apartheid South Africa","type":"article-journal","volume":"78"},"uris":["http://www.mendeley.com/documents/?uuid=9b6fcf5d-f3ca-3cd5-b8d3-a4c4cd1b99a3"]},{"id":"ITEM-3","itemData":{"DOI":"10.1017/S0003055412000172","ISSN":"00030554","abstract":"In this article we reassess the role of ethnic favoritism in sub-Saharan Africa. Using data from 18 African countries, we study how the primary education and infant mortality of ethnic groups were affected by changes in the ethnicity of the countries' leaders during the last 50 years. Our results indicate that the effects of ethnic favoritism are large and widespread, thus providing support for ethnicity-based explanations of Africa's underdevelopment. We also conduct a cross-country analysis of ethnic favoritism in Africa. We find that ethnic favoritism is less prevalent in countries with one dominant religion. In addition, our evidence suggests that stronger fiscal capacity may have enabled African leaders to provide more ethnic favors in education but not in infant mortality. Finally, political factors, linguistic differences, and patterns of ethnic segregation are found to be poor predictors of ethnic favoritism. © 2012 American Political Science Association.","author":[{"dropping-particle":"","family":"Franck","given":"Raphaël","non-dropping-particle":"","parse-names":false,"suffix":""},{"dropping-particle":"","family":"Rainer","given":"Ilia","non-dropping-particle":"","parse-names":false,"suffix":""}],"container-title":"American Political Science Review","id":"ITEM-3","issue":"2","issued":{"date-parts":[["2012","5"]]},"page":"294-325","publisher":"Cambridge University Press","title":"Does the leader's ethnicity matter? Ethnic favoritism, education, and health in Sub-Saharan Africa","type":"article-journal","volume":"106"},"uris":["http://www.mendeley.com/documents/?uuid=585ba65e-a22d-39be-84e1-78b3ad88ddc7"]}],"mendeley":{"formattedCitation":"(Franck and Rainer 2012; Jablonski 2014; Kroth, Larcinese, and Wehner 2016)","plainTextFormattedCitation":"(Franck and Rainer 2012; Jablonski 2014; Kroth, Larcinese, and Wehner 2016)","previouslyFormattedCitation":"(Franck and Rainer 2012; Jablonski 2014; Kroth, Larcinese, and Wehner 2016)"},"properties":{"noteIndex":0},"schema":"https://github.com/citation-style-language/schema/raw/master/csl-citation.json"}</w:instrText>
      </w:r>
      <w:r w:rsidR="00C90768">
        <w:rPr>
          <w:lang w:val="en-GB"/>
        </w:rPr>
        <w:fldChar w:fldCharType="separate"/>
      </w:r>
      <w:r w:rsidR="00C90768" w:rsidRPr="00C90768">
        <w:rPr>
          <w:noProof/>
          <w:lang w:val="en-GB"/>
        </w:rPr>
        <w:t>(Franck and Rainer 2012; Jablonski 2014; Kroth, Larcinese, and Wehner 2016)</w:t>
      </w:r>
      <w:ins w:id="900" w:author="Stepan Polikanov" w:date="2021-05-04T16:49:00Z">
        <w:r w:rsidR="00C90768">
          <w:rPr>
            <w:lang w:val="en-GB"/>
          </w:rPr>
          <w:fldChar w:fldCharType="end"/>
        </w:r>
      </w:ins>
      <w:ins w:id="901" w:author="Stepan Polikanov" w:date="2021-05-04T16:38:00Z">
        <w:r w:rsidR="00087D80">
          <w:rPr>
            <w:lang w:val="en-GB"/>
          </w:rPr>
          <w:t>. There are, however, differences by goods’</w:t>
        </w:r>
      </w:ins>
      <w:ins w:id="902" w:author="Stepan Polikanov" w:date="2021-05-04T16:54:00Z">
        <w:r w:rsidR="00663DF3">
          <w:rPr>
            <w:lang w:val="en-GB"/>
          </w:rPr>
          <w:t xml:space="preserve"> </w:t>
        </w:r>
      </w:ins>
      <w:ins w:id="903" w:author="Stepan Polikanov" w:date="2021-05-04T16:38:00Z">
        <w:r w:rsidR="00087D80">
          <w:rPr>
            <w:lang w:val="en-GB"/>
          </w:rPr>
          <w:t>type</w:t>
        </w:r>
      </w:ins>
      <w:ins w:id="904" w:author="Stepan Polikanov" w:date="2021-05-04T16:54:00Z">
        <w:r w:rsidR="00663DF3">
          <w:rPr>
            <w:lang w:val="en-GB"/>
          </w:rPr>
          <w:t xml:space="preserve"> and contradictory results</w:t>
        </w:r>
      </w:ins>
      <w:ins w:id="905" w:author="Stepan Polikanov" w:date="2021-05-04T16:38:00Z">
        <w:r w:rsidR="00636109">
          <w:rPr>
            <w:lang w:val="en-GB"/>
          </w:rPr>
          <w:t xml:space="preserve">, </w:t>
        </w:r>
      </w:ins>
      <w:ins w:id="906" w:author="Stepan Polikanov" w:date="2021-05-04T16:39:00Z">
        <w:r w:rsidR="00636109">
          <w:rPr>
            <w:lang w:val="en-GB"/>
          </w:rPr>
          <w:t>suggesting that this relationship is depende</w:t>
        </w:r>
      </w:ins>
      <w:ins w:id="907" w:author="Stepan Polikanov" w:date="2021-05-04T17:27:00Z">
        <w:r w:rsidR="000A1E9F">
          <w:rPr>
            <w:lang w:val="en-GB"/>
          </w:rPr>
          <w:t>nt</w:t>
        </w:r>
      </w:ins>
      <w:ins w:id="908" w:author="Stepan Polikanov" w:date="2021-05-04T16:39:00Z">
        <w:r w:rsidR="00636109">
          <w:rPr>
            <w:lang w:val="en-GB"/>
          </w:rPr>
          <w:t xml:space="preserve"> on the type of good distributed, as well as the salie</w:t>
        </w:r>
      </w:ins>
      <w:ins w:id="909" w:author="Stepan Polikanov" w:date="2021-05-04T16:40:00Z">
        <w:r w:rsidR="00636109">
          <w:rPr>
            <w:lang w:val="en-GB"/>
          </w:rPr>
          <w:t>nce of ethnicity</w:t>
        </w:r>
      </w:ins>
      <w:ins w:id="910" w:author="Stepan Polikanov" w:date="2021-05-04T17:46:00Z">
        <w:r w:rsidR="00860D16">
          <w:rPr>
            <w:lang w:val="en-GB"/>
          </w:rPr>
          <w:t xml:space="preserve"> in a particular society</w:t>
        </w:r>
      </w:ins>
      <w:ins w:id="911" w:author="Stepan Polikanov" w:date="2021-05-04T16:55:00Z">
        <w:r w:rsidR="00663DF3">
          <w:rPr>
            <w:lang w:val="en-GB"/>
          </w:rPr>
          <w:t xml:space="preserve"> </w:t>
        </w:r>
      </w:ins>
      <w:ins w:id="912" w:author="Stepan Polikanov" w:date="2021-05-04T17:04:00Z">
        <w:r w:rsidR="009D0CBE">
          <w:rPr>
            <w:lang w:val="en-GB"/>
          </w:rPr>
          <w:fldChar w:fldCharType="begin" w:fldLock="1"/>
        </w:r>
      </w:ins>
      <w:r w:rsidR="0088755C">
        <w:rPr>
          <w:lang w:val="en-GB"/>
        </w:rPr>
        <w:instrText>ADDIN CSL_CITATION {"citationItems":[{"id":"ITEM-1","itemData":{"DOI":"10.1017/S1537592713001035","ISSN":"15375927","abstract":"Papers in the burgeoning empirical literature on distributive politics often focus their analysis on the pattern of distribution of a single patronage good-for example, cash transfers, roads, education spending, electrification, or targeted grants. Yet because governments can favor constituencies through the targeting of multiple public and private goods, drawing general conclusions about distributive politics by investigating just one (or even a few) good(s) can be misleading. We demonstrate the severity of this problem by investigating a particular manifestation of distributive politics-ethnic favoritism-in a particular setting-Africa-and show that the conclusions one draws about who benefits from government allocation decisions can vary markedly depending on the outcome one happens to study. Our findings suggest the need for caution in making general claims about who benefits from distributive politics and raise questions about extant theoretical conclusions that are based on empirical work that focuses on a single distributive outcome. The findings also provide a foundation for a new research agenda aimed at identifying the reasons why political leaders choose to favor their supporters with some public and private goods rather than others. © 2013 American Political Science Association.","author":[{"dropping-particle":"","family":"Kramon","given":"Eric","non-dropping-particle":"","parse-names":false,"suffix":""},{"dropping-particle":"","family":"Posner","given":"Daniel N.","non-dropping-particle":"","parse-names":false,"suffix":""}],"container-title":"Perspectives on Politics","id":"ITEM-1","issue":"2","issued":{"date-parts":[["2013","6"]]},"page":"461-474","publisher":"Cambridge University Press","title":"Who benefits from distributive politics? how the outcome one studies affects the answer one gets","type":"article-journal","volume":"11"},"uris":["http://www.mendeley.com/documents/?uuid=a6a21a1b-df8e-3410-b015-f275c7095cfc"]},{"id":"ITEM-2","itemData":{"DOI":"10.1016/j.worlddev.2016.06.011","ISSN":"18735991","abstract":"Across sub-Saharan Africa agricultural subsidy programs have again become a common strategy for combatting rural poverty, increasing agricultural production, and reducing food insecurity. Despite a large literature examining subsidies’ effects on output and welfare, little is known about their political effects. This paper examines Malawi's Agricultural Input Subsidy Programme, one of the largest and most expensive programs implemented, which was launched by the government in 2005. We examine whether the incumbent party, the Democratic Progressive Party headed by president Bingu wa Mutharika, benefited from Malawi's subsidy program by examining a longitudinal dataset of 1,846 rural Malawians interviewed in 2008 and again in 2010. The individual-level data show no evidence that the subsidy program was targeted to Mutharika's co-ethnics or co-partisans. Our analysis further demonstrates that the subsidy program increased support for the incumbent party. These results suggest that even when parties are unable or unwilling to target distributional programs at the local level, they may nonetheless derive political benefits. As anti-poverty programs—including agricultural subsidies to small-scale farmers—become increasingly common across the continent, our results suggest that they may help to explain patterns of party affiliation and vote choice, particularly where traditional patterns of partisan affiliation related to ethnic or regional identities are weak.","author":[{"dropping-particle":"","family":"Dionne","given":"Kim Yi","non-dropping-particle":"","parse-names":false,"suffix":""},{"dropping-particle":"","family":"Horowitz","given":"Jeremy","non-dropping-particle":"","parse-names":false,"suffix":""}],"container-title":"World Development","id":"ITEM-2","issued":{"date-parts":[["2016","11","1"]]},"page":"215-226","publisher":"Elsevier Ltd","title":"The Political Effects of Agricultural Subsidies in Africa: Evidence from Malawi","type":"article-journal","volume":"87"},"uris":["http://www.mendeley.com/documents/?uuid=3f2ac915-a71b-3be4-9a8d-f12c83b7f7b5"]},{"id":"ITEM-3","itemData":{"DOI":"10.1093/afraf/adw066","ISSN":"0001-9909","abstract":"This article addresses the question of whether voters reward politicians for the provision of public goods by looking at citizens' responses to the provision of primary education in Burundi. It focuses on the abolition of primary school fees in 2005, using original data on district-level campaign rhetoric as well as access to and quality of public education. Based on these data, this article shows that in Burundi, the incumbent president extensively advertised the implementation of the policy during its campaign in the subsequent election in 2010 and that the voters did, in turn, respond with increased electoral support when access to public schools in their locality improved. It further shows that this process was not driven by ethnic and political affiliations, but rather cut across such identities. The positive impact of abolishing school fees was in fact equally strong in localities where the incumbent was not expected to win. An analysis of Afrobarometer survey data corroborates the mechanism at the individual level, indicating that satisfaction with the government education policy is strongly associated with support for the incumbent president.","author":[{"dropping-particle":"","family":"Travaglianti","given":"Manuela","non-dropping-particle":"","parse-names":false,"suffix":""}],"container-title":"African Affairs","id":"ITEM-3","issue":"462","issued":{"date-parts":[["2017","1","1"]]},"page":"101-124","publisher":"Oxford University Press","title":"How abolishing school fees increased support for the incumbent in Burundi","type":"article-journal","volume":"116"},"uris":["http://www.mendeley.com/documents/?uuid=1750c053-0ce0-3a58-84bd-dd2be2d94f8a"]},{"id":"ITEM-4","itemData":{"DOI":"10.1257/aer.20131031","ISSN":"00028282","abstract":"Ethnic favoritism is seen as antithetical to development. This paper provides credible quantification of the extent of ethnic favoritism using data on road building in Kenyan districts across the 1963-2011 period. Guided by a model, it then examines whether the transition in and out of democracy under the same president constrains or exacerbates ethnic favoritism. Across the post-independence period, we find strong evidence of ethnic favoritism: districts that share the ethnicity of the president receive twice as much expenditure on roads and have five times the length of paved roads built. This favoritism disappears during periods of democracy. (JEL D72, H54, J15, O15, O17, O22, R42).","author":[{"dropping-particle":"","family":"Burgess","given":"Robin","non-dropping-particle":"","parse-names":false,"suffix":""},{"dropping-particle":"","family":"Jedwab","given":"Remi","non-dropping-particle":"","parse-names":false,"suffix":""},{"dropping-particle":"","family":"Miguel","given":"Edward","non-dropping-particle":"","parse-names":false,"suffix":""},{"dropping-particle":"","family":"Morjaria","given":"Ameet","non-dropping-particle":"","parse-names":false,"suffix":""},{"dropping-particle":"","family":"Padró I Miquel","given":"Gerard","non-dropping-particle":"","parse-names":false,"suffix":""}],"container-title":"American Economic Review","id":"ITEM-4","issue":"6","issued":{"date-parts":[["2015","6","1"]]},"page":"1817-1851","publisher":"American Economic Association","title":"The value of democracy: Evidence from road building in Kenya","type":"article-journal","volume":"105"},"uris":["http://www.mendeley.com/documents/?uuid=5956e646-ab61-339f-923a-540d9a448ede"]}],"mendeley":{"formattedCitation":"(Burgess et al. 2015; Dionne and Horowitz 2016; Kramon and Posner 2013; Travaglianti 2017)","plainTextFormattedCitation":"(Burgess et al. 2015; Dionne and Horowitz 2016; Kramon and Posner 2013; Travaglianti 2017)","previouslyFormattedCitation":"(Burgess et al. 2015; Dionne and Horowitz 2016; Kramon and Posner 2013; Travaglianti 2017)"},"properties":{"noteIndex":0},"schema":"https://github.com/citation-style-language/schema/raw/master/csl-citation.json"}</w:instrText>
      </w:r>
      <w:r w:rsidR="009D0CBE">
        <w:rPr>
          <w:lang w:val="en-GB"/>
        </w:rPr>
        <w:fldChar w:fldCharType="separate"/>
      </w:r>
      <w:r w:rsidR="009D0CBE" w:rsidRPr="009D0CBE">
        <w:rPr>
          <w:noProof/>
          <w:lang w:val="en-GB"/>
        </w:rPr>
        <w:t>(Burgess et al. 2015; Dionne and Horowitz 2016; Kramon and Posner 2013; Travaglianti 2017)</w:t>
      </w:r>
      <w:ins w:id="913" w:author="Stepan Polikanov" w:date="2021-05-04T17:04:00Z">
        <w:r w:rsidR="009D0CBE">
          <w:rPr>
            <w:lang w:val="en-GB"/>
          </w:rPr>
          <w:fldChar w:fldCharType="end"/>
        </w:r>
      </w:ins>
      <w:ins w:id="914" w:author="Stepan Polikanov" w:date="2021-05-04T16:40:00Z">
        <w:r w:rsidR="00636109">
          <w:rPr>
            <w:lang w:val="en-GB"/>
          </w:rPr>
          <w:t>.</w:t>
        </w:r>
      </w:ins>
      <w:ins w:id="915" w:author="Stepan Polikanov" w:date="2021-05-04T16:50:00Z">
        <w:r w:rsidR="00C90768">
          <w:rPr>
            <w:lang w:val="en-GB"/>
          </w:rPr>
          <w:t xml:space="preserve"> </w:t>
        </w:r>
      </w:ins>
      <w:ins w:id="916" w:author="Stepan Polikanov" w:date="2021-05-04T17:15:00Z">
        <w:r w:rsidR="006A6D76">
          <w:rPr>
            <w:lang w:val="en-GB"/>
          </w:rPr>
          <w:t>Therefore,</w:t>
        </w:r>
      </w:ins>
      <w:ins w:id="917" w:author="Stepan Polikanov" w:date="2021-05-04T17:07:00Z">
        <w:r w:rsidR="00C10F0E">
          <w:rPr>
            <w:lang w:val="en-GB"/>
          </w:rPr>
          <w:t xml:space="preserve"> there are </w:t>
        </w:r>
      </w:ins>
      <w:ins w:id="918" w:author="Stepan Polikanov" w:date="2021-05-04T17:08:00Z">
        <w:r w:rsidR="00C10F0E">
          <w:rPr>
            <w:lang w:val="en-GB"/>
          </w:rPr>
          <w:t>two main ways to consider ethnic fragmentation in our analysis</w:t>
        </w:r>
      </w:ins>
      <w:ins w:id="919" w:author="Stepan Polikanov" w:date="2021-05-04T17:15:00Z">
        <w:r w:rsidR="006A6D76">
          <w:rPr>
            <w:lang w:val="en-GB"/>
          </w:rPr>
          <w:t>.</w:t>
        </w:r>
      </w:ins>
      <w:ins w:id="920" w:author="Stepan Polikanov" w:date="2021-05-04T17:08:00Z">
        <w:r w:rsidR="00C10F0E">
          <w:rPr>
            <w:lang w:val="en-GB"/>
          </w:rPr>
          <w:t xml:space="preserve"> </w:t>
        </w:r>
      </w:ins>
      <w:ins w:id="921" w:author="Stepan Polikanov" w:date="2021-05-04T17:15:00Z">
        <w:r w:rsidR="006A6D76">
          <w:rPr>
            <w:lang w:val="en-GB"/>
          </w:rPr>
          <w:t>F</w:t>
        </w:r>
      </w:ins>
      <w:ins w:id="922" w:author="Stepan Polikanov" w:date="2021-05-04T17:08:00Z">
        <w:r w:rsidR="00C10F0E">
          <w:rPr>
            <w:lang w:val="en-GB"/>
          </w:rPr>
          <w:t>irstly, through vo</w:t>
        </w:r>
      </w:ins>
      <w:ins w:id="923" w:author="Stepan Polikanov" w:date="2021-05-04T17:09:00Z">
        <w:r w:rsidR="00C10F0E">
          <w:rPr>
            <w:lang w:val="en-GB"/>
          </w:rPr>
          <w:t xml:space="preserve">ter identification and subsequent party and opposition </w:t>
        </w:r>
      </w:ins>
      <w:ins w:id="924" w:author="Stepan Polikanov" w:date="2021-05-04T17:10:00Z">
        <w:r w:rsidR="00C10F0E">
          <w:rPr>
            <w:lang w:val="en-GB"/>
          </w:rPr>
          <w:t>schism</w:t>
        </w:r>
      </w:ins>
      <w:ins w:id="925" w:author="Stepan Polikanov" w:date="2021-05-04T17:25:00Z">
        <w:r w:rsidR="000A1E9F">
          <w:rPr>
            <w:lang w:val="en-GB"/>
          </w:rPr>
          <w:t xml:space="preserve">. </w:t>
        </w:r>
      </w:ins>
      <w:ins w:id="926" w:author="Stepan Polikanov" w:date="2021-05-04T17:26:00Z">
        <w:r w:rsidR="000A1E9F">
          <w:rPr>
            <w:lang w:val="en-GB"/>
          </w:rPr>
          <w:t>On one hand, i</w:t>
        </w:r>
      </w:ins>
      <w:ins w:id="927" w:author="Stepan Polikanov" w:date="2021-05-04T17:25:00Z">
        <w:r w:rsidR="000A1E9F">
          <w:rPr>
            <w:lang w:val="en-GB"/>
          </w:rPr>
          <w:t>t can result in</w:t>
        </w:r>
      </w:ins>
      <w:ins w:id="928" w:author="Stepan Polikanov" w:date="2021-05-04T17:10:00Z">
        <w:r w:rsidR="00C10F0E">
          <w:rPr>
            <w:lang w:val="en-GB"/>
          </w:rPr>
          <w:t xml:space="preserve"> proportional </w:t>
        </w:r>
      </w:ins>
      <w:ins w:id="929" w:author="Stepan Polikanov" w:date="2021-05-04T17:11:00Z">
        <w:r w:rsidR="00C10F0E">
          <w:rPr>
            <w:lang w:val="en-GB"/>
          </w:rPr>
          <w:t xml:space="preserve">to ethic divide representation, which leads to the reduced </w:t>
        </w:r>
      </w:ins>
      <w:ins w:id="930" w:author="Stepan Polikanov" w:date="2021-05-04T17:12:00Z">
        <w:r w:rsidR="006A6D76">
          <w:rPr>
            <w:lang w:val="en-GB"/>
          </w:rPr>
          <w:t xml:space="preserve">programmatic </w:t>
        </w:r>
      </w:ins>
      <w:ins w:id="931" w:author="Stepan Polikanov" w:date="2021-05-04T17:13:00Z">
        <w:r w:rsidR="006A6D76">
          <w:rPr>
            <w:lang w:val="en-GB"/>
          </w:rPr>
          <w:t>salience in campaigning</w:t>
        </w:r>
      </w:ins>
      <w:ins w:id="932" w:author="Stepan Polikanov" w:date="2021-05-04T17:16:00Z">
        <w:r w:rsidR="006A6D76">
          <w:rPr>
            <w:lang w:val="en-GB"/>
          </w:rPr>
          <w:t xml:space="preserve"> and </w:t>
        </w:r>
      </w:ins>
      <w:ins w:id="933" w:author="Stepan Polikanov" w:date="2021-05-04T17:13:00Z">
        <w:r w:rsidR="006A6D76">
          <w:rPr>
            <w:lang w:val="en-GB"/>
          </w:rPr>
          <w:t>lower accountability</w:t>
        </w:r>
      </w:ins>
      <w:ins w:id="934" w:author="Stepan Polikanov" w:date="2021-05-04T17:16:00Z">
        <w:r w:rsidR="006A6D76">
          <w:rPr>
            <w:lang w:val="en-GB"/>
          </w:rPr>
          <w:t xml:space="preserve"> in autocratic rule of the ethnic majority</w:t>
        </w:r>
      </w:ins>
      <w:ins w:id="935" w:author="Stepan Polikanov" w:date="2021-05-04T17:25:00Z">
        <w:r w:rsidR="000A1E9F">
          <w:rPr>
            <w:lang w:val="en-GB"/>
          </w:rPr>
          <w:t>.</w:t>
        </w:r>
      </w:ins>
      <w:ins w:id="936" w:author="Stepan Polikanov" w:date="2021-05-04T17:26:00Z">
        <w:r w:rsidR="000A1E9F">
          <w:rPr>
            <w:lang w:val="en-GB"/>
          </w:rPr>
          <w:t xml:space="preserve"> On the other hand, it can cause a</w:t>
        </w:r>
      </w:ins>
      <w:ins w:id="937" w:author="Stepan Polikanov" w:date="2021-05-04T17:13:00Z">
        <w:r w:rsidR="006A6D76">
          <w:rPr>
            <w:lang w:val="en-GB"/>
          </w:rPr>
          <w:t xml:space="preserve">n </w:t>
        </w:r>
      </w:ins>
      <w:ins w:id="938" w:author="Stepan Polikanov" w:date="2021-05-04T17:14:00Z">
        <w:r w:rsidR="006A6D76">
          <w:rPr>
            <w:lang w:val="en-GB"/>
          </w:rPr>
          <w:t xml:space="preserve">incoherence of the political system, unable to unite voters under ideological and economic statements, resolve issues due to cultural </w:t>
        </w:r>
      </w:ins>
      <w:ins w:id="939" w:author="Stepan Polikanov" w:date="2021-05-04T17:15:00Z">
        <w:r w:rsidR="006A6D76">
          <w:rPr>
            <w:lang w:val="en-GB"/>
          </w:rPr>
          <w:t xml:space="preserve">spite and </w:t>
        </w:r>
      </w:ins>
      <w:ins w:id="940" w:author="Stepan Polikanov" w:date="2021-05-04T17:16:00Z">
        <w:r w:rsidR="006A6D76">
          <w:rPr>
            <w:lang w:val="en-GB"/>
          </w:rPr>
          <w:t>distrust</w:t>
        </w:r>
      </w:ins>
      <w:ins w:id="941" w:author="Stepan Polikanov" w:date="2021-05-04T17:28:00Z">
        <w:r w:rsidR="000A1E9F">
          <w:rPr>
            <w:lang w:val="en-GB"/>
          </w:rPr>
          <w:t>,</w:t>
        </w:r>
      </w:ins>
      <w:ins w:id="942" w:author="Stepan Polikanov" w:date="2021-05-04T17:16:00Z">
        <w:r w:rsidR="006A6D76">
          <w:rPr>
            <w:lang w:val="en-GB"/>
          </w:rPr>
          <w:t xml:space="preserve"> and overall </w:t>
        </w:r>
      </w:ins>
      <w:ins w:id="943" w:author="Stepan Polikanov" w:date="2021-05-04T17:17:00Z">
        <w:r w:rsidR="006A6D76">
          <w:rPr>
            <w:lang w:val="en-GB"/>
          </w:rPr>
          <w:t>poor law-making, development</w:t>
        </w:r>
      </w:ins>
      <w:ins w:id="944" w:author="Stepan Polikanov" w:date="2021-05-04T17:28:00Z">
        <w:r w:rsidR="000A1E9F">
          <w:rPr>
            <w:lang w:val="en-GB"/>
          </w:rPr>
          <w:t>,</w:t>
        </w:r>
      </w:ins>
      <w:ins w:id="945" w:author="Stepan Polikanov" w:date="2021-05-04T17:17:00Z">
        <w:r w:rsidR="006A6D76">
          <w:rPr>
            <w:lang w:val="en-GB"/>
          </w:rPr>
          <w:t xml:space="preserve"> and </w:t>
        </w:r>
        <w:r w:rsidR="002E39A0">
          <w:rPr>
            <w:lang w:val="en-GB"/>
          </w:rPr>
          <w:t xml:space="preserve">institutions. </w:t>
        </w:r>
      </w:ins>
      <w:ins w:id="946" w:author="Stepan Polikanov" w:date="2021-05-04T17:28:00Z">
        <w:r w:rsidR="000A1E9F">
          <w:rPr>
            <w:lang w:val="en-GB"/>
          </w:rPr>
          <w:t>A s</w:t>
        </w:r>
      </w:ins>
      <w:ins w:id="947" w:author="Stepan Polikanov" w:date="2021-05-04T17:17:00Z">
        <w:r w:rsidR="002E39A0">
          <w:rPr>
            <w:lang w:val="en-GB"/>
          </w:rPr>
          <w:t xml:space="preserve">econd way to look </w:t>
        </w:r>
      </w:ins>
      <w:ins w:id="948" w:author="Stepan Polikanov" w:date="2021-05-04T17:28:00Z">
        <w:r w:rsidR="000A1E9F">
          <w:rPr>
            <w:lang w:val="en-GB"/>
          </w:rPr>
          <w:t>at</w:t>
        </w:r>
      </w:ins>
      <w:ins w:id="949" w:author="Stepan Polikanov" w:date="2021-05-04T17:18:00Z">
        <w:r w:rsidR="002E39A0">
          <w:rPr>
            <w:lang w:val="en-GB"/>
          </w:rPr>
          <w:t xml:space="preserve"> ethnic bias is through </w:t>
        </w:r>
      </w:ins>
      <w:ins w:id="950" w:author="Stepan Polikanov" w:date="2021-05-04T17:28:00Z">
        <w:r w:rsidR="000A1E9F">
          <w:rPr>
            <w:lang w:val="en-GB"/>
          </w:rPr>
          <w:t xml:space="preserve">the </w:t>
        </w:r>
      </w:ins>
      <w:ins w:id="951" w:author="Stepan Polikanov" w:date="2021-05-04T17:18:00Z">
        <w:r w:rsidR="002E39A0">
          <w:rPr>
            <w:lang w:val="en-GB"/>
          </w:rPr>
          <w:t xml:space="preserve">optics of party clientelist networks that reward constituencies voting for </w:t>
        </w:r>
      </w:ins>
      <w:ins w:id="952" w:author="Stepan Polikanov" w:date="2021-05-04T17:28:00Z">
        <w:r w:rsidR="000A1E9F">
          <w:rPr>
            <w:lang w:val="en-GB"/>
          </w:rPr>
          <w:t xml:space="preserve">a </w:t>
        </w:r>
      </w:ins>
      <w:ins w:id="953" w:author="Stepan Polikanov" w:date="2021-05-04T17:18:00Z">
        <w:r w:rsidR="002E39A0">
          <w:rPr>
            <w:lang w:val="en-GB"/>
          </w:rPr>
          <w:t>said pa</w:t>
        </w:r>
      </w:ins>
      <w:ins w:id="954" w:author="Stepan Polikanov" w:date="2021-05-04T17:19:00Z">
        <w:r w:rsidR="002E39A0">
          <w:rPr>
            <w:lang w:val="en-GB"/>
          </w:rPr>
          <w:t xml:space="preserve">rty with resources and benefits, which limits democratic potential and increases polarization. Lastly, if </w:t>
        </w:r>
      </w:ins>
      <w:ins w:id="955" w:author="Stepan Polikanov" w:date="2021-05-04T17:28:00Z">
        <w:r w:rsidR="000A1E9F">
          <w:rPr>
            <w:lang w:val="en-GB"/>
          </w:rPr>
          <w:t xml:space="preserve">the </w:t>
        </w:r>
      </w:ins>
      <w:ins w:id="956" w:author="Stepan Polikanov" w:date="2021-05-04T17:19:00Z">
        <w:r w:rsidR="002E39A0">
          <w:rPr>
            <w:lang w:val="en-GB"/>
          </w:rPr>
          <w:t>distribution</w:t>
        </w:r>
      </w:ins>
      <w:ins w:id="957" w:author="Stepan Polikanov" w:date="2021-05-04T17:20:00Z">
        <w:r w:rsidR="002E39A0">
          <w:rPr>
            <w:lang w:val="en-GB"/>
          </w:rPr>
          <w:t xml:space="preserve"> of goods is homogeneous, it is an indicator of low ethnic salience and good governance</w:t>
        </w:r>
      </w:ins>
      <w:ins w:id="958" w:author="Stepan Polikanov" w:date="2021-05-04T17:21:00Z">
        <w:r w:rsidR="002E39A0">
          <w:rPr>
            <w:lang w:val="en-GB"/>
          </w:rPr>
          <w:t>.</w:t>
        </w:r>
      </w:ins>
      <w:ins w:id="959" w:author="Stepan Polikanov" w:date="2021-05-08T19:59:00Z">
        <w:r w:rsidR="00A20A45">
          <w:rPr>
            <w:lang w:val="en-GB"/>
          </w:rPr>
          <w:t xml:space="preserve"> </w:t>
        </w:r>
      </w:ins>
    </w:p>
    <w:p w14:paraId="68E21AAC" w14:textId="77777777" w:rsidR="006A6D76" w:rsidRPr="006A6D76" w:rsidRDefault="006A6D76" w:rsidP="00E454F4">
      <w:pPr>
        <w:rPr>
          <w:ins w:id="960" w:author="Stepan Polikanov" w:date="2021-05-04T17:16:00Z"/>
          <w:lang w:val="en-GB"/>
          <w:rPrChange w:id="961" w:author="Stepan Polikanov" w:date="2021-05-04T17:15:00Z">
            <w:rPr>
              <w:ins w:id="962" w:author="Stepan Polikanov" w:date="2021-05-04T17:16:00Z"/>
              <w:lang w:val="en-US"/>
            </w:rPr>
          </w:rPrChange>
        </w:rPr>
      </w:pPr>
    </w:p>
    <w:p w14:paraId="175CA9F8" w14:textId="5B588A9B" w:rsidR="00E454F4" w:rsidDel="00A20A45" w:rsidRDefault="00987AD8" w:rsidP="00E454F4">
      <w:pPr>
        <w:rPr>
          <w:del w:id="963" w:author="Stepan Polikanov" w:date="2021-05-08T19:59:00Z"/>
          <w:lang w:val="en-US"/>
        </w:rPr>
      </w:pPr>
      <w:ins w:id="964" w:author="Поликанов Степан Андреевич" w:date="2021-03-22T15:13:00Z">
        <w:del w:id="965" w:author="Stepan Polikanov" w:date="2021-05-04T17:16:00Z">
          <w:r w:rsidDel="006A6D76">
            <w:rPr>
              <w:lang w:val="en-US"/>
            </w:rPr>
            <w:delText>P</w:delText>
          </w:r>
        </w:del>
      </w:ins>
      <w:del w:id="966" w:author="Stepan Polikanov" w:date="2021-05-08T19:59:00Z">
        <w:r w:rsidR="00E454F4" w:rsidDel="00A20A45">
          <w:rPr>
            <w:lang w:val="en-US"/>
          </w:rPr>
          <w:delText xml:space="preserve">Firstly, party dominance is closely connected with extensive electoral spending </w:delText>
        </w:r>
        <w:r w:rsidR="00E454F4" w:rsidDel="00A20A45">
          <w:rPr>
            <w:lang w:val="en-US"/>
          </w:rPr>
          <w:fldChar w:fldCharType="begin" w:fldLock="1"/>
        </w:r>
        <w:r w:rsidR="00FC2E99" w:rsidRPr="002A41ED" w:rsidDel="00A20A45">
          <w:rPr>
            <w:lang w:val="en-US"/>
          </w:rPr>
          <w:delInstrText>ADDIN CSL_CITATION {"citationItems":[{"id":"ITEM-1","itemData":{"ISBN":"9781138874138","abstract":"This book examines dominant parties in both established democracies and new democracies and explores the relationship between dominant parties and the democratic process.\n\nBridging existing literatures, the authors analyse dominant parties at national and sub-national, district and intra-party levels and take a fresh look at some of the classic cases of one-party dominance. The book also features methodological advances in the study of dominant parties through contributions that develop new ways of conceptualizing and measuring one-party dominance. Combining theoretical and empirical research and bringing together leading experts in the field - including Hermann Giliomee and Kenneth Greene - this book features comparisons and case studies on Japan, Canada, Germany, Mexico, Italy, France and South Africa.\n\nThis book will be of interest to students and scholars of political science, democracy studies, comparative politics, party politics and international studies speciali","author":[{"dropping-particle":"","family":"Dunleavy","given":"Patrick","non-dropping-particle":"","parse-names":false,"suffix":""}],"chapter-number":"2","container-title":"Dominant Political Parties and Democracy: Concepts, Measures, Cases and Comparisons","edition":"1","editor":[{"dropping-particle":"","family":"Bogaards","given":"Matthijs","non-dropping-particle":"","parse-names":false,"suffix":""},{"dropping-particle":"","family":"Boucek","given":"Françoise","non-dropping-particle":"","parse-names":false,"suffix":""}],"id":"ITEM-1","issued":{"date-parts":[["2010"]]},"page":"23-44","publisher":"Routledge","publisher-place":"London; New York","title":"Rethinking dominant party systems","type":"chapter"},"uris":["http://www.mendeley.com/documents/?uuid=e12fcb63-23be-3705-937e-90f8d53d57c4"]}],"mendeley":{"formattedCitation":"(Dunleavy 2010)","plainTextFormattedCitation":"(Dunleavy 2010)","previouslyFormattedCitation":"(Dunleavy 2010)"},"properties":{"noteIndex":0},"schema":"https://github.com/citation-style-language/schema/raw/master/csl-citation.json"}</w:delInstrText>
        </w:r>
        <w:r w:rsidR="00E454F4" w:rsidDel="00A20A45">
          <w:rPr>
            <w:lang w:val="en-US"/>
          </w:rPr>
          <w:fldChar w:fldCharType="separate"/>
        </w:r>
        <w:r w:rsidR="00E454F4" w:rsidRPr="00A20A45" w:rsidDel="00A20A45">
          <w:rPr>
            <w:noProof/>
            <w:lang w:val="en-US"/>
          </w:rPr>
          <w:delText>(Dunleavy 2010)</w:delText>
        </w:r>
        <w:r w:rsidR="00E454F4" w:rsidDel="00A20A45">
          <w:rPr>
            <w:lang w:val="en-US"/>
          </w:rPr>
          <w:fldChar w:fldCharType="end"/>
        </w:r>
        <w:r w:rsidR="00E454F4" w:rsidDel="00A20A45">
          <w:rPr>
            <w:lang w:val="en-US"/>
          </w:rPr>
          <w:delText>.</w:delText>
        </w:r>
      </w:del>
      <w:ins w:id="967" w:author="Поликанов Степан Андреевич" w:date="2021-03-18T15:18:00Z">
        <w:del w:id="968" w:author="Stepan Polikanov" w:date="2021-05-08T19:59:00Z">
          <w:r w:rsidR="00521DA6" w:rsidDel="00A20A45">
            <w:rPr>
              <w:lang w:val="en-US"/>
            </w:rPr>
            <w:delText xml:space="preserve"> We believe it to be consequential to how </w:delText>
          </w:r>
        </w:del>
      </w:ins>
      <w:ins w:id="969" w:author="Поликанов Степан Андреевич" w:date="2021-03-18T15:19:00Z">
        <w:del w:id="970" w:author="Stepan Polikanov" w:date="2021-05-08T19:59:00Z">
          <w:r w:rsidR="00521DA6" w:rsidDel="00A20A45">
            <w:rPr>
              <w:lang w:val="en-US"/>
            </w:rPr>
            <w:delText>the elections themselves work and how dominant parties handle them in particular.</w:delText>
          </w:r>
        </w:del>
      </w:ins>
      <w:del w:id="971" w:author="Stepan Polikanov" w:date="2021-05-08T19:59:00Z">
        <w:r w:rsidR="00E454F4" w:rsidDel="00A20A45">
          <w:rPr>
            <w:lang w:val="en-US"/>
          </w:rPr>
          <w:delText xml:space="preserve"> </w:delText>
        </w:r>
      </w:del>
      <w:moveFromRangeStart w:id="972" w:author="Поликанов Степан Андреевич" w:date="2021-03-18T15:20:00Z" w:name="move66973218"/>
      <w:moveFrom w:id="973" w:author="Поликанов Степан Андреевич" w:date="2021-03-18T15:20:00Z">
        <w:del w:id="974" w:author="Stepan Polikanov" w:date="2021-05-08T19:59:00Z">
          <w:r w:rsidR="00E454F4" w:rsidDel="00A20A45">
            <w:rPr>
              <w:lang w:val="en-US"/>
            </w:rPr>
            <w:delText>Access to state institutions and business interest groups facilitates more financing and more spending.</w:delText>
          </w:r>
        </w:del>
      </w:moveFrom>
      <w:moveFromRangeEnd w:id="972"/>
      <w:del w:id="975" w:author="Stepan Polikanov" w:date="2021-05-08T19:59:00Z">
        <w:r w:rsidR="00E454F4" w:rsidDel="00A20A45">
          <w:rPr>
            <w:lang w:val="en-US"/>
          </w:rPr>
          <w:delText xml:space="preserve"> As incumbent spending is acknowledged as less effective than challenger’s spending, more money is required to defend a legislative seat, and in general, spending more seems to improve voter turnout and win more votes </w:delText>
        </w:r>
        <w:r w:rsidR="00E454F4" w:rsidDel="00A20A45">
          <w:rPr>
            <w:lang w:val="en-US"/>
          </w:rPr>
          <w:fldChar w:fldCharType="begin" w:fldLock="1"/>
        </w:r>
        <w:r w:rsidR="00E454F4" w:rsidDel="00A20A45">
          <w:rPr>
            <w:lang w:val="en-US"/>
          </w:rPr>
          <w:delInstrText>ADDIN CSL_CITATION {"citationItems":[{"id":"ITEM-1","itemData":{"DOI":"10.1146/annurev-polisci-072012-113556","ISSN":"1094-2939","abstract":"A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offices; on the effects of mobilization campaigns on voting turnout; on campaign influences on the vote choice (with special attention to the effects of negative campaigns); and on the nature of persuadable voters. It also offers some suggestions of areas where additional research should be productive.","author":[{"dropping-particle":"","family":"Jacobson","given":"Gary C.","non-dropping-particle":"","parse-names":false,"suffix":""}],"container-title":"Annual Review of Political Science","id":"ITEM-1","issue":"1","issued":{"date-parts":[["2015","5","11"]]},"page":"31-47","publisher":"Annual Reviews Inc.","title":"How Do Campaigns Matter?","type":"article-journal","volume":"18"},"uris":["http://www.mendeley.com/documents/?uuid=0f00a345-87aa-32fb-b50d-db22fc493e18"]},{"id":"ITEM-2","itemData":{"DOI":"10.1111/j.1540-6237.2012.00897.x","ISSN":"00384941","abstract":"Objective: Previous studies demonstrate that campaigns play an important role in mobilizing citizen participation in elections. The present analysis examines the effects of campaign spending on voter turnout in the state legislative setting where our knowledge of campaign effects is quite limited. Method: In an examination of state legislative elections across 20 states over two election cycles, the analysis considers the influence of candidate spending on voter turnout. Results: The findings demonstrate that campaign spending has a strong influence on voter participation; however, this effect is mitigated by contextual features. Legislative professionalism reduces the influence of spending, while the presence of a high-stimulus statewide election enhances it. In addition, challenger spending is more effective at stimulating participation than incumbent spending. Conclusions: Higher levels of campaign spending increase voter participation in state legislative elections; however, these effects vary according to context. These findings have important implications for theories of participation in American democracy as well for normative issues concerning the role of money in elections. © 2012 by the Southwestern Social Science Association.","author":[{"dropping-particle":"","family":"Hogan","given":"Robert E.","non-dropping-particle":"","parse-names":false,"suffix":""}],"container-title":"Social Science Quarterly","id":"ITEM-2","issue":"3","issued":{"date-parts":[["2013","9","1"]]},"page":"840-864","publisher":"John Wiley &amp; Sons, Ltd","title":"Campaign Spending and Voter Participation in State Legislative Elections","type":"article-journal","volume":"94"},"uris":["http://www.mendeley.com/documents/?uuid=51775447-1988-36c3-a486-3534b9b8d963"]},{"id":"ITEM-3","itemData":{"DOI":"10.1177/1065912908325081","ISSN":"1065-9129","abstract":"Positive effects of campaign spending on electoral outcomes have been found in several comparative, multiparty contexts, but very few of these systems use proportional representation. The few studies examining spending effects in multiparty elections have found that incumbent spending is no less effective than challenger spending, contrary to the vast bulk of empirical literature drawn from single-member district contexts. This study reexamines incumbent-challenger differences in spending effects under the single transferable vote. Examining the Irish general elections of 2002, the authors find a positive and statistically significant relationship between spending and votes. Candidates that spend more win more votes, and outspending one's rivals means winning more of the vote share. Spending more also directly increases a candidate's chance of winning a seat. Finally, incumbent spending is considerably less effective than spending by challengers from other parties but no less effective than spending by challengers from a candidate's own party. © 2010 University of Utah.","author":[{"dropping-particle":"","family":"Benoit","given":"Kenneth","non-dropping-particle":"","parse-names":false,"suffix":""},{"dropping-particle":"","family":"Marsh","given":"Michael","non-dropping-particle":"","parse-names":false,"suffix":""}],"container-title":"Political Research Quarterly","id":"ITEM-3","issue":"1","issued":{"date-parts":[["2010","3","9"]]},"page":"159-173","publisher":"SAGE PublicationsSage CA: Los Angeles, CA","title":"Incumbent and Challenger Campaign Spending Effects in Proportional Electoral Systems","type":"article-journal","volume":"63"},"uris":["http://www.mendeley.com/documents/?uuid=6d4d0ded-a627-3a6c-a825-a62d328e1799"]}],"mendeley":{"formattedCitation":"(Benoit and Marsh 2010; Hogan 2013; Jacobson 2015)","plainTextFormattedCitation":"(Benoit and Marsh 2010; Hogan 2013; Jacobson 2015)","previouslyFormattedCitation":"(Benoit and Marsh 2010; Hogan 2013; Jacobson 2015)"},"properties":{"noteIndex":0},"schema":"https://github.com/citation-style-language/schema/raw/master/csl-citation.json"}</w:delInstrText>
        </w:r>
        <w:r w:rsidR="00E454F4" w:rsidDel="00A20A45">
          <w:rPr>
            <w:lang w:val="en-US"/>
          </w:rPr>
          <w:fldChar w:fldCharType="separate"/>
        </w:r>
        <w:r w:rsidR="00E454F4" w:rsidRPr="00E454F4" w:rsidDel="00A20A45">
          <w:rPr>
            <w:noProof/>
            <w:lang w:val="en-US"/>
          </w:rPr>
          <w:delText>(Benoit and Marsh 2010; Hogan 2013; Jacobson 2015)</w:delText>
        </w:r>
        <w:r w:rsidR="00E454F4" w:rsidDel="00A20A45">
          <w:rPr>
            <w:lang w:val="en-US"/>
          </w:rPr>
          <w:fldChar w:fldCharType="end"/>
        </w:r>
        <w:r w:rsidR="00E454F4" w:rsidDel="00A20A45">
          <w:rPr>
            <w:lang w:val="en-US"/>
          </w:rPr>
          <w:delText>.</w:delText>
        </w:r>
      </w:del>
      <w:ins w:id="976" w:author="Поликанов Степан Андреевич" w:date="2021-03-18T15:20:00Z">
        <w:del w:id="977" w:author="Stepan Polikanov" w:date="2021-05-08T19:59:00Z">
          <w:r w:rsidR="00521DA6" w:rsidRPr="00521DA6" w:rsidDel="00A20A45">
            <w:rPr>
              <w:lang w:val="en-US"/>
            </w:rPr>
            <w:delText xml:space="preserve"> </w:delText>
          </w:r>
        </w:del>
      </w:ins>
      <w:moveToRangeStart w:id="978" w:author="Поликанов Степан Андреевич" w:date="2021-03-18T15:20:00Z" w:name="move66973218"/>
      <w:moveTo w:id="979" w:author="Поликанов Степан Андреевич" w:date="2021-03-18T15:20:00Z">
        <w:del w:id="980" w:author="Stepan Polikanov" w:date="2021-05-08T19:59:00Z">
          <w:r w:rsidR="00521DA6" w:rsidDel="00A20A45">
            <w:rPr>
              <w:lang w:val="en-US"/>
            </w:rPr>
            <w:delText>Access to state institutions and business interest groups</w:delText>
          </w:r>
        </w:del>
      </w:moveTo>
      <w:ins w:id="981" w:author="Поликанов Степан Андреевич" w:date="2021-03-18T15:20:00Z">
        <w:del w:id="982" w:author="Stepan Polikanov" w:date="2021-05-08T19:59:00Z">
          <w:r w:rsidR="00521DA6" w:rsidDel="00A20A45">
            <w:rPr>
              <w:lang w:val="en-US"/>
            </w:rPr>
            <w:delText>, as well as patron-clientism</w:delText>
          </w:r>
        </w:del>
      </w:ins>
      <w:ins w:id="983" w:author="Поликанов Степан Андреевич" w:date="2021-03-18T15:21:00Z">
        <w:del w:id="984" w:author="Stepan Polikanov" w:date="2021-05-08T19:59:00Z">
          <w:r w:rsidR="00FE02EC" w:rsidDel="00A20A45">
            <w:rPr>
              <w:lang w:val="en-US"/>
            </w:rPr>
            <w:delText xml:space="preserve"> more frequently found in dominant-party systems</w:delText>
          </w:r>
        </w:del>
      </w:ins>
      <w:ins w:id="985" w:author="Поликанов Степан Андреевич" w:date="2021-03-18T15:20:00Z">
        <w:del w:id="986" w:author="Stepan Polikanov" w:date="2021-05-08T19:59:00Z">
          <w:r w:rsidR="00521DA6" w:rsidDel="00A20A45">
            <w:rPr>
              <w:lang w:val="en-US"/>
            </w:rPr>
            <w:delText>,</w:delText>
          </w:r>
        </w:del>
      </w:ins>
      <w:moveTo w:id="987" w:author="Поликанов Степан Андреевич" w:date="2021-03-18T15:20:00Z">
        <w:del w:id="988" w:author="Stepan Polikanov" w:date="2021-05-08T19:59:00Z">
          <w:r w:rsidR="00521DA6" w:rsidDel="00A20A45">
            <w:rPr>
              <w:lang w:val="en-US"/>
            </w:rPr>
            <w:delText xml:space="preserve"> facilitates more financing and more spending</w:delText>
          </w:r>
        </w:del>
      </w:moveTo>
      <w:ins w:id="989" w:author="Поликанов Степан Андреевич" w:date="2021-03-18T15:20:00Z">
        <w:del w:id="990" w:author="Stepan Polikanov" w:date="2021-05-08T19:59:00Z">
          <w:r w:rsidR="00521DA6" w:rsidDel="00A20A45">
            <w:rPr>
              <w:lang w:val="en-US"/>
            </w:rPr>
            <w:delText xml:space="preserve">, making dominant party regimes </w:delText>
          </w:r>
        </w:del>
      </w:ins>
      <w:ins w:id="991" w:author="Поликанов Степан Андреевич" w:date="2021-03-18T15:21:00Z">
        <w:del w:id="992" w:author="Stepan Polikanov" w:date="2021-05-08T19:59:00Z">
          <w:r w:rsidR="00FE02EC" w:rsidDel="00A20A45">
            <w:rPr>
              <w:lang w:val="en-US"/>
            </w:rPr>
            <w:delText>more likely to</w:delText>
          </w:r>
        </w:del>
      </w:ins>
      <w:ins w:id="993" w:author="Поликанов Степан Андреевич" w:date="2021-03-18T15:22:00Z">
        <w:del w:id="994" w:author="Stepan Polikanov" w:date="2021-05-08T19:59:00Z">
          <w:r w:rsidR="00FE02EC" w:rsidDel="00A20A45">
            <w:rPr>
              <w:lang w:val="en-US"/>
            </w:rPr>
            <w:delText xml:space="preserve"> spend more on campaigns</w:delText>
          </w:r>
        </w:del>
      </w:ins>
      <w:ins w:id="995" w:author="Поликанов Степан Андреевич" w:date="2021-03-21T17:23:00Z">
        <w:del w:id="996" w:author="Stepan Polikanov" w:date="2021-05-08T19:59:00Z">
          <w:r w:rsidR="00CF22C9" w:rsidDel="00A20A45">
            <w:rPr>
              <w:lang w:val="en-US"/>
            </w:rPr>
            <w:delText xml:space="preserve"> </w:delText>
          </w:r>
          <w:r w:rsidR="00CF22C9" w:rsidDel="00A20A45">
            <w:rPr>
              <w:lang w:val="en-US"/>
            </w:rPr>
            <w:fldChar w:fldCharType="begin" w:fldLock="1"/>
          </w:r>
        </w:del>
      </w:ins>
      <w:del w:id="997" w:author="Stepan Polikanov" w:date="2021-05-08T19:59:00Z">
        <w:r w:rsidR="002B1626" w:rsidDel="00A20A45">
          <w:rPr>
            <w:lang w:val="en-US"/>
          </w:rPr>
          <w:delInstrText>ADDIN CSL_CITATION {"citationItems":[{"id":"ITEM-1","itemData":{"DOI":"10.1080/13510347.2013.825608","ISSN":"1743-890X","abstract":"The view of clientelism as an abuse of state power casts doubt on the democratic credentials of highly clientelistic political systems. The question\nis particularly relevant for the classification of dominant party systems that heavily rely on clientelism to elicit popular support and retain a relatively open structure of participation. Knowing that clientelism is a widespread practice in modern democracies too, how do we evaluate the impact of\nclientelism on political competitiveness in order to sort out the position of these regimes along the lines of democracy and authoritarianism? This task\nrequires identifying the conditions under which clientelism becomes an essentially authoritarian practice and qualifies these regimes as such. The\narticle puts forward two propositions about the circumstances under which clientelism infringes basic democratic standards under a thin and a thick\ndefinition of democracy. Clientelism under one-party monopoly engenders authoritarianism when it thwarts and punishes the contesting voice of\ncitizens by effectively blocking exit from its incentives and sanctions.","author":[{"dropping-particle":"","family":"Trantidis","given":"Aris","non-dropping-particle":"","parse-names":false,"suffix":""}],"container-title":"Democratization","id":"ITEM-1","issue":"1","issued":{"date-parts":[["2015"]]},"page":"113-133","title":"Clientelism and the classification of dominant party systems","type":"article-journal","volume":"22"},"uris":["http://www.mendeley.com/documents/?uuid=7162d9c2-e46f-35f1-9822-787e1da4bf14"]}],"mendeley":{"formattedCitation":"(Trantidis 2015)","plainTextFormattedCitation":"(Trantidis 2015)","previouslyFormattedCitation":"(Trantidis 2015)"},"properties":{"noteIndex":0},"schema":"https://github.com/citation-style-language/schema/raw/master/csl-citation.json"}</w:delInstrText>
        </w:r>
        <w:r w:rsidR="00CF22C9" w:rsidDel="00A20A45">
          <w:rPr>
            <w:lang w:val="en-US"/>
          </w:rPr>
          <w:fldChar w:fldCharType="separate"/>
        </w:r>
        <w:r w:rsidR="00CF22C9" w:rsidRPr="00CF22C9" w:rsidDel="00A20A45">
          <w:rPr>
            <w:noProof/>
            <w:lang w:val="en-US"/>
          </w:rPr>
          <w:delText>(Trantidis 2015)</w:delText>
        </w:r>
      </w:del>
      <w:ins w:id="998" w:author="Поликанов Степан Андреевич" w:date="2021-03-21T17:23:00Z">
        <w:del w:id="999" w:author="Stepan Polikanov" w:date="2021-05-08T19:59:00Z">
          <w:r w:rsidR="00CF22C9" w:rsidDel="00A20A45">
            <w:rPr>
              <w:lang w:val="en-US"/>
            </w:rPr>
            <w:fldChar w:fldCharType="end"/>
          </w:r>
        </w:del>
      </w:ins>
      <w:moveTo w:id="1000" w:author="Поликанов Степан Андреевич" w:date="2021-03-18T15:20:00Z">
        <w:del w:id="1001" w:author="Stepan Polikanov" w:date="2021-05-08T19:59:00Z">
          <w:r w:rsidR="00521DA6" w:rsidDel="00A20A45">
            <w:rPr>
              <w:lang w:val="en-US"/>
            </w:rPr>
            <w:delText>.</w:delText>
          </w:r>
        </w:del>
      </w:moveTo>
      <w:moveToRangeEnd w:id="978"/>
    </w:p>
    <w:p w14:paraId="4B3929F8" w14:textId="1F003A0A" w:rsidR="00E454F4" w:rsidDel="00A3148E" w:rsidRDefault="00A20A45" w:rsidP="00443D6F">
      <w:pPr>
        <w:rPr>
          <w:del w:id="1002" w:author="Stepan Polikanov" w:date="2021-05-15T13:28:00Z"/>
          <w:lang w:val="en-US"/>
        </w:rPr>
      </w:pPr>
      <w:ins w:id="1003" w:author="Stepan Polikanov" w:date="2021-05-08T20:01:00Z">
        <w:r>
          <w:rPr>
            <w:lang w:val="en-US"/>
          </w:rPr>
          <w:t>A</w:t>
        </w:r>
      </w:ins>
      <w:del w:id="1004" w:author="Stepan Polikanov" w:date="2021-05-08T20:00:00Z">
        <w:r w:rsidR="00E454F4" w:rsidDel="00A20A45">
          <w:rPr>
            <w:lang w:val="en-US"/>
          </w:rPr>
          <w:delText>Secondly, a</w:delText>
        </w:r>
      </w:del>
      <w:r w:rsidR="00E454F4">
        <w:rPr>
          <w:lang w:val="en-US"/>
        </w:rPr>
        <w:t xml:space="preserve"> ruling party can also enjoy links to key social </w:t>
      </w:r>
      <w:r w:rsidR="00FC2E99">
        <w:rPr>
          <w:lang w:val="en-US"/>
        </w:rPr>
        <w:t xml:space="preserve">and interest </w:t>
      </w:r>
      <w:r w:rsidR="00E454F4">
        <w:rPr>
          <w:lang w:val="en-US"/>
        </w:rPr>
        <w:t>groups</w:t>
      </w:r>
      <w:r w:rsidR="00FC2E99">
        <w:rPr>
          <w:lang w:val="en-US"/>
        </w:rPr>
        <w:t xml:space="preserve"> </w:t>
      </w:r>
      <w:r w:rsidR="00FC2E99">
        <w:rPr>
          <w:lang w:val="en-US"/>
        </w:rPr>
        <w:fldChar w:fldCharType="begin" w:fldLock="1"/>
      </w:r>
      <w:r w:rsidR="00FC2E99">
        <w:rPr>
          <w:lang w:val="en-US"/>
        </w:rPr>
        <w:instrText>ADDIN CSL_CITATION {"citationItems":[{"id":"ITEM-1","itemData":{"ISBN":"9781138874138","abstract":"This book examines dominant parties in both established democracies and new democracies and explores the relationship between dominant parties and the democratic process.\n\nBridging existing literatures, the authors analyse dominant parties at national and sub-national, district and intra-party levels and take a fresh look at some of the classic cases of one-party dominance. The book also features methodological advances in the study of dominant parties through contributions that develop new ways of conceptualizing and measuring one-party dominance. Combining theoretical and empirical research and bringing together leading experts in the field - including Hermann Giliomee and Kenneth Greene - this book features comparisons and case studies on Japan, Canada, Germany, Mexico, Italy, France and South Africa.\n\nThis book will be of interest to students and scholars of political science, democracy studies, comparative politics, party politics and international studies speciali","author":[{"dropping-particle":"","family":"Dunleavy","given":"Patrick","non-dropping-particle":"","parse-names":false,"suffix":""}],"chapter-number":"2","container-title":"Dominant Political Parties and Democracy: Concepts, Measures, Cases and Comparisons","edition":"1","editor":[{"dropping-particle":"","family":"Bogaards","given":"Matthijs","non-dropping-particle":"","parse-names":false,"suffix":""},{"dropping-particle":"","family":"Boucek","given":"Françoise","non-dropping-particle":"","parse-names":false,"suffix":""}],"id":"ITEM-1","issued":{"date-parts":[["2010"]]},"page":"23-44","publisher":"Routledge","publisher-place":"London; New York","title":"Rethinking dominant party systems","type":"chapter"},"uris":["http://www.mendeley.com/documents/?uuid=e12fcb63-23be-3705-937e-90f8d53d57c4"]}],"mendeley":{"formattedCitation":"(Dunleavy 2010)","plainTextFormattedCitation":"(Dunleavy 2010)","previouslyFormattedCitation":"(Dunleavy 2010)"},"properties":{"noteIndex":0},"schema":"https://github.com/citation-style-language/schema/raw/master/csl-citation.json"}</w:instrText>
      </w:r>
      <w:r w:rsidR="00FC2E99">
        <w:rPr>
          <w:lang w:val="en-US"/>
        </w:rPr>
        <w:fldChar w:fldCharType="separate"/>
      </w:r>
      <w:r w:rsidR="00FC2E99" w:rsidRPr="00FC2E99">
        <w:rPr>
          <w:noProof/>
          <w:lang w:val="en-US"/>
        </w:rPr>
        <w:t>(Dunleavy 2010)</w:t>
      </w:r>
      <w:r w:rsidR="00FC2E99">
        <w:rPr>
          <w:lang w:val="en-US"/>
        </w:rPr>
        <w:fldChar w:fldCharType="end"/>
      </w:r>
      <w:r w:rsidR="00E454F4">
        <w:rPr>
          <w:lang w:val="en-US"/>
        </w:rPr>
        <w:t xml:space="preserve">. </w:t>
      </w:r>
      <w:r w:rsidR="00FC2E99">
        <w:rPr>
          <w:lang w:val="en-US"/>
        </w:rPr>
        <w:t xml:space="preserve">ANC, for example, retains a lot of apartheid fighters as party members, expanding support for itself among those supporting the democratic change. Civil society groups also tend to “fall in line” with the ruling party’s demands, as the latter can use structural agreements, reporting mechanisms and resource dependence for coercion </w:t>
      </w:r>
      <w:r w:rsidR="00FC2E99">
        <w:rPr>
          <w:lang w:val="en-US"/>
        </w:rPr>
        <w:fldChar w:fldCharType="begin" w:fldLock="1"/>
      </w:r>
      <w:r w:rsidR="00FC2E99">
        <w:rPr>
          <w:lang w:val="en-US"/>
        </w:rPr>
        <w:instrText>ADDIN CSL_CITATION {"citationItems":[{"id":"ITEM-1","itemData":{"DOI":"10.1177/0952076715581876","abstract":"A raft of United Nations Treaties, European Union Directives and domestic laws oblige governments in 180 + countries to apply the Participative Democratic Model of main-streaming equalities to public administration by involving those targeted by equality initiatives at all stages in their design and delivery. Notwithstanding Participative Democratic Model's deeply political nature, extant work has overlooked how governing party turnover influences civil society organisations' (CSOs) strategies. Here, this lacuna is addressed using a negative 'extreme case study' research design involving qualitative accounts from civil society organisations in Wales, a 'regional' European polity charac-terised by one-party dominance. The findings reveal how the absence of turnover distorts the Participative Democratic Model in relation to diverse factors including: strategic bridging, extraparliamentary politics, cognitive locks and party institutionalisa-tion. Inter alia, the wider contribution of this analysis lies in showing the importance of turnover to effective engagement, the 'pathologies' associated with one-party dominance and the need for adaptive civil society strategies tailored to prevailing electoral politics and governing party turnover in liberal democracies.","author":[{"dropping-particle":"","family":"Chaney","given":"Paul","non-dropping-particle":"","parse-names":false,"suffix":""}],"container-title":"Public Policy and Administration","id":"ITEM-1","issue":"2","issued":{"date-parts":[["2016"]]},"page":"122-146","title":"How does single party dominance influence civil society organisations' engagement strategies? Exploratory analysis of participative mainstreaming in a 'regional' European polity","type":"article-journal","volume":"31"},"uris":["http://www.mendeley.com/documents/?uuid=988fd98a-1948-322c-bacf-3e8dd80c21fd"]},{"id":"ITEM-2","itemData":{"DOI":"10.1093/sp/jxr019","ISSN":"10724745","PMID":"22292172","abstract":"In 2010, fifteen years after the Beijing declaration on womens rights, the UN Commission on the Status of Women met to review progress in gender mainstreaming. Reports on gender equality by member states revealed differences in the degree of change achieved in this period, while highlighting common barriers to gender mainstreaming. The same barriers have long been identified by academics and activists, but prove remarkably resistant to strategies to address gender inequalities. This paper reviews approaches to gender mainstreaming in the context of health policy, and suggests that a model of the obstacles to gender mainstreaming, which identifies barriers as essentially pragmatic, conceptual, or political in origin, might enable a more explicit discussion of the factors underlying this resistance and the ways in which they might be challenged. © The Author 2011.","author":[{"dropping-particle":"","family":"Payne","given":"Sarah","non-dropping-particle":"","parse-names":false,"suffix":""}],"container-title":"Social Politics","id":"ITEM-2","issue":"4","issued":{"date-parts":[["2011","12"]]},"page":"515-542","publisher":"Soc Polit","title":"Beijing fifteen years on: The persistence of barriers to gender mainstreaming in health policy","type":"article-journal","volume":"18"},"uris":["http://www.mendeley.com/documents/?uuid=dafc5431-6e19-3b22-9ffa-6ced4e755e1c"]}],"mendeley":{"formattedCitation":"(Chaney 2016; Payne 2011)","plainTextFormattedCitation":"(Chaney 2016; Payne 2011)","previouslyFormattedCitation":"(Chaney 2016; Payne 2011)"},"properties":{"noteIndex":0},"schema":"https://github.com/citation-style-language/schema/raw/master/csl-citation.json"}</w:instrText>
      </w:r>
      <w:r w:rsidR="00FC2E99">
        <w:rPr>
          <w:lang w:val="en-US"/>
        </w:rPr>
        <w:fldChar w:fldCharType="separate"/>
      </w:r>
      <w:r w:rsidR="00FC2E99" w:rsidRPr="00FC2E99">
        <w:rPr>
          <w:noProof/>
          <w:lang w:val="en-US"/>
        </w:rPr>
        <w:t>(Chaney 2016; Payne 2011)</w:t>
      </w:r>
      <w:r w:rsidR="00FC2E99">
        <w:rPr>
          <w:lang w:val="en-US"/>
        </w:rPr>
        <w:fldChar w:fldCharType="end"/>
      </w:r>
      <w:r w:rsidR="00FC2E99">
        <w:rPr>
          <w:lang w:val="en-US"/>
        </w:rPr>
        <w:t xml:space="preserve">. On the local level, party branches can serve as an important </w:t>
      </w:r>
      <w:r w:rsidR="00FC2E99">
        <w:rPr>
          <w:lang w:val="en-US"/>
        </w:rPr>
        <w:lastRenderedPageBreak/>
        <w:t xml:space="preserve">intermediary between people’s demands and the government </w:t>
      </w:r>
      <w:r w:rsidR="00FC2E99">
        <w:rPr>
          <w:lang w:val="en-US"/>
        </w:rPr>
        <w:fldChar w:fldCharType="begin" w:fldLock="1"/>
      </w:r>
      <w:r w:rsidR="00FC2E99">
        <w:rPr>
          <w:lang w:val="en-US"/>
        </w:rPr>
        <w:instrText>ADDIN CSL_CITATION {"citationItems":[{"id":"ITEM-1","itemData":{"abstract":"Party politics is generally absent from urban governance or urban politics theories or debates, or present only anecdotally or as a 'black box', whilst they are more and more described, especially in Cities of the South, as central to urban societies, access to resources and social dynamics. This paper attempts, through the case of the role of the ANC in civil society in Johannesburg, to uncover some of the place of political parties in urban governance. It first argues that the party local branch is often crucial as a platform of mobilization, expression and debates around local needs, being more structured and able to access channels of decision than other civil society organizations or local government participatory structures. However, its strong embededness in urban local societies also means a form of social control restricting the ability of civil society to revolt and challenge urban policies more radically.","author":[{"dropping-particle":"","family":"Bénit-Gbaffou","given":"Claire","non-dropping-particle":"","parse-names":false,"suffix":""}],"container-title":"Geoforum, Special issue on Party Politics, the Poor and the City","id":"ITEM-1","issue":"2","issued":{"date-parts":[["2012"]]},"page":"178-189","title":"Party politics, civil society and local democracy - Reflections from Johannesburg","type":"article-journal","volume":"43"},"uris":["http://www.mendeley.com/documents/?uuid=93a7c918-1622-3af4-8dd6-ce195cc5f05b"]}],"mendeley":{"formattedCitation":"(Bénit-Gbaffou 2012)","plainTextFormattedCitation":"(Bénit-Gbaffou 2012)","previouslyFormattedCitation":"(Bénit-Gbaffou 2012)"},"properties":{"noteIndex":0},"schema":"https://github.com/citation-style-language/schema/raw/master/csl-citation.json"}</w:instrText>
      </w:r>
      <w:r w:rsidR="00FC2E99">
        <w:rPr>
          <w:lang w:val="en-US"/>
        </w:rPr>
        <w:fldChar w:fldCharType="separate"/>
      </w:r>
      <w:r w:rsidR="00FC2E99" w:rsidRPr="00FC2E99">
        <w:rPr>
          <w:noProof/>
          <w:lang w:val="en-US"/>
        </w:rPr>
        <w:t>(Bénit-Gbaffou 2012)</w:t>
      </w:r>
      <w:r w:rsidR="00FC2E99">
        <w:rPr>
          <w:lang w:val="en-US"/>
        </w:rPr>
        <w:fldChar w:fldCharType="end"/>
      </w:r>
      <w:r w:rsidR="00FC2E99">
        <w:rPr>
          <w:lang w:val="en-US"/>
        </w:rPr>
        <w:t>. Interest groups</w:t>
      </w:r>
      <w:r w:rsidR="007F3EFE">
        <w:rPr>
          <w:lang w:val="en-US"/>
        </w:rPr>
        <w:t xml:space="preserve"> can mobilize voters through systems of cooperation in their areas, as was the case with labor movements backing opposition for a win in Zambia’s 1991 election</w:t>
      </w:r>
      <w:r w:rsidR="00F5219F">
        <w:rPr>
          <w:lang w:val="en-US"/>
        </w:rPr>
        <w:t xml:space="preserve"> </w:t>
      </w:r>
      <w:r w:rsidR="00F5219F">
        <w:rPr>
          <w:lang w:val="en-US"/>
        </w:rPr>
        <w:fldChar w:fldCharType="begin" w:fldLock="1"/>
      </w:r>
      <w:r w:rsidR="00FB5DD2">
        <w:rPr>
          <w:lang w:val="en-US"/>
        </w:rPr>
        <w:instrText>ADDIN CSL_CITATION {"citationItems":[{"id":"ITEM-1","itemData":{"DOI":"10.1093/acrefore/9780190228637.013.732","author":[{"dropping-particle":"","family":"LeBas","given":"Adrienne","non-dropping-particle":"","parse-names":false,"suffix":""}],"container-title":"Oxford Research Encyclopedia of Politics","id":"ITEM-1","issued":{"date-parts":[["2019","10","30"]]},"publisher":"Oxford University Press","title":"Political Parties and Regime Outcomes in Multiparty Africa","type":"entry-encyclopedia"},"uris":["http://www.mendeley.com/documents/?uuid=f54f0fda-eddb-3db3-8259-86f59d153b9e"]}],"mendeley":{"formattedCitation":"(LeBas 2019)","plainTextFormattedCitation":"(LeBas 2019)","previouslyFormattedCitation":"(LeBas 2019)"},"properties":{"noteIndex":0},"schema":"https://github.com/citation-style-language/schema/raw/master/csl-citation.json"}</w:instrText>
      </w:r>
      <w:r w:rsidR="00F5219F">
        <w:rPr>
          <w:lang w:val="en-US"/>
        </w:rPr>
        <w:fldChar w:fldCharType="separate"/>
      </w:r>
      <w:r w:rsidR="00F5219F" w:rsidRPr="00F5219F">
        <w:rPr>
          <w:noProof/>
          <w:lang w:val="en-US"/>
        </w:rPr>
        <w:t>(LeBas 2019)</w:t>
      </w:r>
      <w:r w:rsidR="00F5219F">
        <w:rPr>
          <w:lang w:val="en-US"/>
        </w:rPr>
        <w:fldChar w:fldCharType="end"/>
      </w:r>
      <w:r w:rsidR="007F3EFE">
        <w:rPr>
          <w:lang w:val="en-US"/>
        </w:rPr>
        <w:t>.</w:t>
      </w:r>
      <w:ins w:id="1005" w:author="Поликанов Степан Андреевич" w:date="2021-03-21T17:24:00Z">
        <w:del w:id="1006" w:author="Stepan Polikanov" w:date="2021-05-04T17:30:00Z">
          <w:r w:rsidR="00CF22C9" w:rsidDel="000A1E9F">
            <w:rPr>
              <w:lang w:val="en-US"/>
            </w:rPr>
            <w:delText xml:space="preserve"> </w:delText>
          </w:r>
        </w:del>
      </w:ins>
    </w:p>
    <w:p w14:paraId="66BF4F72" w14:textId="77777777" w:rsidR="00A3148E" w:rsidRPr="007F3EFE" w:rsidRDefault="00A3148E">
      <w:pPr>
        <w:rPr>
          <w:ins w:id="1007" w:author="Stepan Polikanov" w:date="2021-05-15T13:28:00Z"/>
          <w:lang w:val="en-US"/>
        </w:rPr>
      </w:pPr>
    </w:p>
    <w:p w14:paraId="7E2B378A" w14:textId="18C30AA1" w:rsidR="00FC2E99" w:rsidDel="00FD28FB" w:rsidRDefault="00FC2E99">
      <w:pPr>
        <w:rPr>
          <w:del w:id="1008" w:author="Поликанов Степан Андреевич" w:date="2021-03-21T17:36:00Z"/>
          <w:lang w:val="en-US"/>
        </w:rPr>
      </w:pPr>
      <w:del w:id="1009" w:author="Поликанов Степан Андреевич" w:date="2021-03-21T17:36:00Z">
        <w:r w:rsidDel="00FD28FB">
          <w:rPr>
            <w:lang w:val="en-US"/>
          </w:rPr>
          <w:delText xml:space="preserve">Ethnic fragmentization is one of the most important factors in African politics. Because many countries retain territories established under colonial rule, most of them aren’t ethnically homogeneous. This leads to the ethnicization of politics, where the representation of ethnos matters more than the policy or ideological leanings of a party </w:delText>
        </w:r>
        <w:r w:rsidDel="00FD28FB">
          <w:rPr>
            <w:lang w:val="en-US"/>
          </w:rPr>
          <w:fldChar w:fldCharType="begin" w:fldLock="1"/>
        </w:r>
        <w:r w:rsidR="00BE4752" w:rsidRPr="00A34085" w:rsidDel="00FD28FB">
          <w:rPr>
            <w:lang w:val="en-US"/>
          </w:rPr>
          <w:delInstrText>ADDIN CSL_CITATION {"citationItems":[{"id":"ITEM-1","itemData":{"DOI":"10.2307/j.ctt18fs78h","ISBN":"9780745320373","abstract":"The authors of this collection interrogate the political health of African political parties and evaluate the theory and practice of party functions, ideology and structure. Through fresh analysis using a variety of case studies, they question the democratic credentials of African political parties and propose new methods for achieving inclusive, broad-based representation. Themes include the evolution and institutionalisation of African political parties; the unique historical, political and social circumstances that shaped their structures and functions.Morten Bøås In the governance trajectory, the authors question the relationship between African political parties and government; political parties and representation; political parties and electoral systems; and political parties and parliament. Case studies include Ethiopia, Ghana, Kenya, Botswana, Namibia, South Africa, Tanzania, Zambia, Zimbabwe and many others.","author":[{"dropping-particle":"","family":"Mohamed Ahmed","given":"Abdel Ghaffar","non-dropping-particle":"","parse-names":false,"suffix":""}],"editor":[{"dropping-particle":"","family":"Salih","given":"M A Mohamed","non-dropping-particle":"","parse-names":false,"suffix":""}],"id":"ITEM-1","issued":{"date-parts":[["2003","3","14"]]},"number-of-pages":"392","publisher":"Pluto Press","publisher-place":"London","title":"African Political Parties","type":"book"},"uris":["http://www.mendeley.com/documents/?uuid=47daa67c-f80e-4124-b47e-1f18b978be41"]}],"mendeley":{"formattedCitation":"(Mohamed Ahmed 2003)","plainTextFormattedCitation":"(Mohamed Ahmed 2003)","previouslyFormattedCitation":"(Mohamed Ahmed 2003)"},"properties":{"noteIndex":0},"schema":"https://github.com/citation-style-language/schema/raw/master/csl-citation.json"}</w:delInstrText>
        </w:r>
        <w:r w:rsidDel="00FD28FB">
          <w:rPr>
            <w:lang w:val="en-US"/>
          </w:rPr>
          <w:fldChar w:fldCharType="separate"/>
        </w:r>
        <w:r w:rsidRPr="00FC2E99" w:rsidDel="00FD28FB">
          <w:rPr>
            <w:noProof/>
            <w:lang w:val="en-US"/>
          </w:rPr>
          <w:delText>(Mohamed Ahmed 2003)</w:delText>
        </w:r>
        <w:r w:rsidDel="00FD28FB">
          <w:rPr>
            <w:lang w:val="en-US"/>
          </w:rPr>
          <w:fldChar w:fldCharType="end"/>
        </w:r>
        <w:r w:rsidDel="00FD28FB">
          <w:rPr>
            <w:lang w:val="en-US"/>
          </w:rPr>
          <w:delText xml:space="preserve">. </w:delText>
        </w:r>
        <w:r w:rsidR="00325C86" w:rsidDel="00FD28FB">
          <w:rPr>
            <w:lang w:val="en-US"/>
          </w:rPr>
          <w:delText xml:space="preserve">This </w:delText>
        </w:r>
        <w:r w:rsidR="00FB5DD2" w:rsidDel="00FD28FB">
          <w:rPr>
            <w:lang w:val="en-US"/>
          </w:rPr>
          <w:delText xml:space="preserve">contributes to experts’ inability to place African parties on the </w:delText>
        </w:r>
        <w:r w:rsidR="00FB5DD2" w:rsidRPr="00FB5DD2" w:rsidDel="00FD28FB">
          <w:rPr>
            <w:lang w:val="en-US"/>
          </w:rPr>
          <w:delText>programmatic (ideological)</w:delText>
        </w:r>
        <w:r w:rsidR="00FB5DD2" w:rsidDel="00FD28FB">
          <w:rPr>
            <w:lang w:val="en-US"/>
          </w:rPr>
          <w:delText xml:space="preserve"> spectrum </w:delText>
        </w:r>
        <w:r w:rsidR="00FB5DD2" w:rsidDel="00FD28FB">
          <w:rPr>
            <w:lang w:val="en-US"/>
          </w:rPr>
          <w:fldChar w:fldCharType="begin" w:fldLock="1"/>
        </w:r>
        <w:r w:rsidR="0044578A" w:rsidDel="00FD28FB">
          <w:rPr>
            <w:lang w:val="en-US"/>
          </w:rPr>
          <w:delInstrText>ADDIN CSL_CITATION {"citationItems":[{"id":"ITEM-1","itemData":{"DOI":"10.1177/0010414012453450","ISSN":"0010-4140","abstract":"This article examines the relationship among a country’s democratic experience, its level of economic development, and the prevalence of clientelistic and programmatic modes of democratic accountability. In contrast to the commonly accepted wisdom that clientelistic politics will decrease monotonically as a country’s economy develops and its democracy consolidates, the authors argue theoretically and demonstrate empirically that clientelism tends in fact to increase as a country moves from low to intermediate levels of democracy and development. They also uncover preliminary evidence that a history of regime instability may have independent consequences on the prevalence of one or the other linkage mechanism. Finally, the results suggest that a country’s level of economic development and exposure to the international economy are more consistent predictors of programmatic effort and coherence than are measures of a country’s regime type.","author":[{"dropping-particle":"","family":"Kitschelt","given":"Herbert","non-dropping-particle":"","parse-names":false,"suffix":""},{"dropping-particle":"","family":"Kselman","given":"Daniel M.","non-dropping-particle":"","parse-names":false,"suffix":""}],"container-title":"Comparative Political Studies","id":"ITEM-1","issue":"11","issued":{"date-parts":[["2013","11","21"]]},"page":"1453-1484","publisher":"SAGE PublicationsSage CA: Los Angeles, CA","title":"Economic Development, Democratic Experience, and Political Parties’ Linkage Strategies","type":"article-journal","volume":"46"},"uris":["http://www.mendeley.com/documents/?uuid=8ca8f2bb-8105-30f0-9f94-019b1aa7be8d"]}],"mendeley":{"formattedCitation":"(Kitschelt and Kselman 2013)","plainTextFormattedCitation":"(Kitschelt and Kselman 2013)","previouslyFormattedCitation":"(Kitschelt and Kselman 2013)"},"properties":{"noteIndex":0},"schema":"https://github.com/citation-style-language/schema/raw/master/csl-citation.json"}</w:delInstrText>
        </w:r>
        <w:r w:rsidR="00FB5DD2" w:rsidDel="00FD28FB">
          <w:rPr>
            <w:lang w:val="en-US"/>
          </w:rPr>
          <w:fldChar w:fldCharType="separate"/>
        </w:r>
        <w:r w:rsidR="00FB5DD2" w:rsidRPr="00FB5DD2" w:rsidDel="00FD28FB">
          <w:rPr>
            <w:noProof/>
            <w:lang w:val="en-US"/>
          </w:rPr>
          <w:delText>(Kitschelt and Kselman 2013)</w:delText>
        </w:r>
        <w:r w:rsidR="00FB5DD2" w:rsidDel="00FD28FB">
          <w:rPr>
            <w:lang w:val="en-US"/>
          </w:rPr>
          <w:fldChar w:fldCharType="end"/>
        </w:r>
        <w:r w:rsidR="00FB5DD2" w:rsidDel="00FD28FB">
          <w:rPr>
            <w:lang w:val="en-US"/>
          </w:rPr>
          <w:delText xml:space="preserve">. </w:delText>
        </w:r>
        <w:r w:rsidR="0044578A" w:rsidDel="00FD28FB">
          <w:rPr>
            <w:lang w:val="en-US"/>
          </w:rPr>
          <w:delText>This argument can be extended to state that wherever somewhat homogeneous societies exist, a party representing an ethnic majority will become dominant by gathering support from the majority of the population that will have no incentives to support other parties if the one in charge is sufficiently effective at handling both elite cohesion and advancing popular policy.</w:delText>
        </w:r>
      </w:del>
    </w:p>
    <w:p w14:paraId="3DD917D6" w14:textId="4F0020B1" w:rsidR="0044578A" w:rsidDel="00A34085" w:rsidRDefault="0044578A" w:rsidP="00443D6F">
      <w:pPr>
        <w:rPr>
          <w:del w:id="1010" w:author="Stepan Polikanov" w:date="2021-05-12T17:45:00Z"/>
          <w:lang w:val="en-US"/>
        </w:rPr>
      </w:pPr>
      <w:del w:id="1011" w:author="Stepan Polikanov" w:date="2021-05-12T17:45:00Z">
        <w:r w:rsidDel="00A34085">
          <w:rPr>
            <w:lang w:val="en-US"/>
          </w:rPr>
          <w:delText xml:space="preserve">A lot of literature is aimed at discovering the relationship between electoral rules, and in particular, electoral formulas and party systems. </w:delText>
        </w:r>
      </w:del>
      <w:del w:id="1012" w:author="Stepan Polikanov" w:date="2021-05-10T16:52:00Z">
        <w:r w:rsidR="004710DD" w:rsidDel="007E5299">
          <w:rPr>
            <w:lang w:val="en-US"/>
          </w:rPr>
          <w:delText xml:space="preserve">[A PART ABOUT ELECTORAL RULES AND DOMINANT-PARTY REGIMES]. </w:delText>
        </w:r>
      </w:del>
    </w:p>
    <w:p w14:paraId="503F040A" w14:textId="52F309BB" w:rsidR="00443D6F" w:rsidDel="00A34085" w:rsidRDefault="00443D6F" w:rsidP="00443D6F">
      <w:pPr>
        <w:rPr>
          <w:ins w:id="1013" w:author="Поликанов Степан Андреевич" w:date="2021-04-12T16:47:00Z"/>
          <w:del w:id="1014" w:author="Stepan Polikanov" w:date="2021-05-12T17:45:00Z"/>
          <w:lang w:val="en-US"/>
        </w:rPr>
      </w:pPr>
    </w:p>
    <w:p w14:paraId="17725C9E" w14:textId="1957E89A" w:rsidR="00443D6F" w:rsidRDefault="00443D6F" w:rsidP="00443D6F">
      <w:pPr>
        <w:rPr>
          <w:ins w:id="1015" w:author="Поликанов Степан Андреевич" w:date="2021-04-12T16:47:00Z"/>
          <w:lang w:val="en-US"/>
        </w:rPr>
      </w:pPr>
    </w:p>
    <w:p w14:paraId="036119CC" w14:textId="77A8CF59" w:rsidR="00A3148E" w:rsidRDefault="00443D6F" w:rsidP="00A3148E">
      <w:pPr>
        <w:pStyle w:val="2"/>
        <w:rPr>
          <w:ins w:id="1016" w:author="Stepan Polikanov" w:date="2021-05-15T13:27:00Z"/>
        </w:rPr>
      </w:pPr>
      <w:ins w:id="1017" w:author="Поликанов Степан Андреевич" w:date="2021-04-12T16:48:00Z">
        <w:r w:rsidRPr="00D1509A">
          <w:t>§</w:t>
        </w:r>
        <w:r w:rsidRPr="00FC2E99">
          <w:rPr>
            <w:noProof/>
          </w:rPr>
          <w:t>2</w:t>
        </w:r>
        <w:r w:rsidRPr="00B151C1">
          <w:t xml:space="preserve"> </w:t>
        </w:r>
        <w:r>
          <w:t>Theoretical model</w:t>
        </w:r>
      </w:ins>
    </w:p>
    <w:p w14:paraId="22EF6C3D" w14:textId="3FFE34B0" w:rsidR="001975D5" w:rsidRDefault="001975D5">
      <w:pPr>
        <w:rPr>
          <w:ins w:id="1018" w:author="Stepan Polikanov" w:date="2021-05-26T14:27:00Z"/>
          <w:lang w:val="en-US"/>
        </w:rPr>
      </w:pPr>
      <w:ins w:id="1019" w:author="Stepan Polikanov" w:date="2021-05-26T14:25:00Z">
        <w:r>
          <w:rPr>
            <w:lang w:val="en-US"/>
          </w:rPr>
          <w:t>To build an effective the</w:t>
        </w:r>
      </w:ins>
      <w:ins w:id="1020" w:author="Stepan Polikanov" w:date="2021-05-26T14:26:00Z">
        <w:r>
          <w:rPr>
            <w:lang w:val="en-US"/>
          </w:rPr>
          <w:t>oretical model, we need not only to consider, how different factors influence party dominance, but to pay attention to the relationsh</w:t>
        </w:r>
      </w:ins>
      <w:ins w:id="1021" w:author="Stepan Polikanov" w:date="2021-05-26T14:27:00Z">
        <w:r>
          <w:rPr>
            <w:lang w:val="en-US"/>
          </w:rPr>
          <w:t>ips they have amongst themselves.</w:t>
        </w:r>
      </w:ins>
    </w:p>
    <w:p w14:paraId="4F6D319E" w14:textId="315F52CA" w:rsidR="0004243C" w:rsidRDefault="00F04664">
      <w:pPr>
        <w:rPr>
          <w:ins w:id="1022" w:author="Stepan Polikanov" w:date="2021-06-17T11:42:00Z"/>
          <w:lang w:val="en-US"/>
        </w:rPr>
      </w:pPr>
      <w:ins w:id="1023" w:author="Stepan Polikanov" w:date="2021-06-10T15:49:00Z">
        <w:r>
          <w:rPr>
            <w:lang w:val="en-US"/>
          </w:rPr>
          <w:t xml:space="preserve">To make statements about the </w:t>
        </w:r>
      </w:ins>
      <w:ins w:id="1024" w:author="Stepan Polikanov" w:date="2021-06-10T15:50:00Z">
        <w:r>
          <w:rPr>
            <w:lang w:val="en-US"/>
          </w:rPr>
          <w:t xml:space="preserve">nature of party dominance in democracies and autocracies, as proposed by design, we need to develop a compatible definition of democracy. It is </w:t>
        </w:r>
      </w:ins>
      <w:ins w:id="1025" w:author="Stepan Polikanov" w:date="2021-06-10T15:51:00Z">
        <w:r>
          <w:rPr>
            <w:lang w:val="en-US"/>
          </w:rPr>
          <w:t>possible, that using a simple v-dem polyarchy score is going to skew results, as competitiveness in</w:t>
        </w:r>
      </w:ins>
      <w:ins w:id="1026" w:author="Stepan Polikanov" w:date="2021-06-10T15:54:00Z">
        <w:r w:rsidR="006D3F83">
          <w:rPr>
            <w:lang w:val="en-US"/>
          </w:rPr>
          <w:t xml:space="preserve"> </w:t>
        </w:r>
      </w:ins>
      <w:ins w:id="1027" w:author="Stepan Polikanov" w:date="2021-06-10T15:52:00Z">
        <w:r>
          <w:rPr>
            <w:lang w:val="en-US"/>
          </w:rPr>
          <w:t>dominant</w:t>
        </w:r>
        <w:r w:rsidR="006D3F83">
          <w:rPr>
            <w:lang w:val="en-US"/>
          </w:rPr>
          <w:t xml:space="preserve"> </w:t>
        </w:r>
        <w:r>
          <w:rPr>
            <w:lang w:val="en-US"/>
          </w:rPr>
          <w:t>democra</w:t>
        </w:r>
        <w:r w:rsidR="006D3F83">
          <w:rPr>
            <w:lang w:val="en-US"/>
          </w:rPr>
          <w:t xml:space="preserve">tic </w:t>
        </w:r>
      </w:ins>
      <w:ins w:id="1028" w:author="Stepan Polikanov" w:date="2021-06-10T15:54:00Z">
        <w:r w:rsidR="006D3F83">
          <w:rPr>
            <w:lang w:val="en-US"/>
          </w:rPr>
          <w:t>states is</w:t>
        </w:r>
      </w:ins>
      <w:ins w:id="1029" w:author="Stepan Polikanov" w:date="2021-06-10T15:53:00Z">
        <w:r w:rsidR="006D3F83">
          <w:rPr>
            <w:lang w:val="en-US"/>
          </w:rPr>
          <w:t xml:space="preserve"> by definition </w:t>
        </w:r>
      </w:ins>
      <w:ins w:id="1030" w:author="Stepan Polikanov" w:date="2021-06-10T15:54:00Z">
        <w:r w:rsidR="006D3F83">
          <w:rPr>
            <w:lang w:val="en-US"/>
          </w:rPr>
          <w:t xml:space="preserve">lower than in democratic non-dominant states. </w:t>
        </w:r>
      </w:ins>
      <w:ins w:id="1031" w:author="Stepan Polikanov" w:date="2021-06-10T15:55:00Z">
        <w:r w:rsidR="006D3F83">
          <w:rPr>
            <w:lang w:val="en-US"/>
          </w:rPr>
          <w:t>This</w:t>
        </w:r>
      </w:ins>
      <w:ins w:id="1032" w:author="Stepan Polikanov" w:date="2021-06-16T19:14:00Z">
        <w:r w:rsidR="00A166E9">
          <w:rPr>
            <w:lang w:val="en-US"/>
          </w:rPr>
          <w:t>,</w:t>
        </w:r>
      </w:ins>
      <w:ins w:id="1033" w:author="Stepan Polikanov" w:date="2021-06-10T15:55:00Z">
        <w:r w:rsidR="006D3F83">
          <w:rPr>
            <w:lang w:val="en-US"/>
          </w:rPr>
          <w:t xml:space="preserve"> however, is implicitly controlled for, </w:t>
        </w:r>
      </w:ins>
      <w:ins w:id="1034" w:author="Stepan Polikanov" w:date="2021-06-16T19:14:00Z">
        <w:r w:rsidR="00A166E9">
          <w:rPr>
            <w:lang w:val="en-US"/>
          </w:rPr>
          <w:t>like</w:t>
        </w:r>
      </w:ins>
      <w:ins w:id="1035" w:author="Stepan Polikanov" w:date="2021-06-10T15:55:00Z">
        <w:r w:rsidR="006D3F83">
          <w:rPr>
            <w:lang w:val="en-US"/>
          </w:rPr>
          <w:t xml:space="preserve"> freedom of </w:t>
        </w:r>
      </w:ins>
      <w:ins w:id="1036" w:author="Stepan Polikanov" w:date="2021-06-16T19:14:00Z">
        <w:r w:rsidR="00A166E9">
          <w:rPr>
            <w:lang w:val="en-US"/>
          </w:rPr>
          <w:t xml:space="preserve">the </w:t>
        </w:r>
      </w:ins>
      <w:ins w:id="1037" w:author="Stepan Polikanov" w:date="2021-06-10T15:55:00Z">
        <w:r w:rsidR="006D3F83">
          <w:rPr>
            <w:lang w:val="en-US"/>
          </w:rPr>
          <w:t>press,</w:t>
        </w:r>
      </w:ins>
      <w:ins w:id="1038" w:author="Stepan Polikanov" w:date="2021-06-10T15:56:00Z">
        <w:r w:rsidR="006D3F83">
          <w:rPr>
            <w:lang w:val="en-US"/>
          </w:rPr>
          <w:t xml:space="preserve"> </w:t>
        </w:r>
        <w:r w:rsidR="006D3F83" w:rsidRPr="006D3F83">
          <w:rPr>
            <w:lang w:val="en-US"/>
          </w:rPr>
          <w:t>freedom of association</w:t>
        </w:r>
      </w:ins>
      <w:ins w:id="1039" w:author="Stepan Polikanov" w:date="2021-06-16T19:14:00Z">
        <w:r w:rsidR="00A166E9">
          <w:rPr>
            <w:lang w:val="en-US"/>
          </w:rPr>
          <w:t>,</w:t>
        </w:r>
      </w:ins>
      <w:ins w:id="1040" w:author="Stepan Polikanov" w:date="2021-06-10T15:56:00Z">
        <w:r w:rsidR="006D3F83">
          <w:rPr>
            <w:lang w:val="en-US"/>
          </w:rPr>
          <w:t xml:space="preserve"> </w:t>
        </w:r>
      </w:ins>
      <w:ins w:id="1041" w:author="Stepan Polikanov" w:date="2021-06-10T15:57:00Z">
        <w:r w:rsidR="006D3F83">
          <w:rPr>
            <w:lang w:val="en-US"/>
          </w:rPr>
          <w:t xml:space="preserve">and elected officials scores are usually lower in autocratic countries. </w:t>
        </w:r>
      </w:ins>
      <w:ins w:id="1042" w:author="Stepan Polikanov" w:date="2021-06-10T15:58:00Z">
        <w:r w:rsidR="0004243C">
          <w:rPr>
            <w:lang w:val="en-US"/>
          </w:rPr>
          <w:t xml:space="preserve">This is also supported by the counting method of the index, </w:t>
        </w:r>
      </w:ins>
      <w:ins w:id="1043" w:author="Stepan Polikanov" w:date="2021-06-16T19:14:00Z">
        <w:r w:rsidR="00A166E9">
          <w:rPr>
            <w:lang w:val="en-US"/>
          </w:rPr>
          <w:t>which</w:t>
        </w:r>
      </w:ins>
      <w:ins w:id="1044" w:author="Stepan Polikanov" w:date="2021-06-10T15:58:00Z">
        <w:r w:rsidR="0004243C">
          <w:rPr>
            <w:lang w:val="en-US"/>
          </w:rPr>
          <w:t xml:space="preserve"> includes a </w:t>
        </w:r>
        <w:r w:rsidR="0004243C" w:rsidRPr="0004243C">
          <w:rPr>
            <w:lang w:val="en-US"/>
          </w:rPr>
          <w:t>"weakest link" argument</w:t>
        </w:r>
      </w:ins>
      <w:ins w:id="1045" w:author="Stepan Polikanov" w:date="2021-06-10T15:55:00Z">
        <w:r w:rsidR="006D3F83">
          <w:rPr>
            <w:lang w:val="en-US"/>
          </w:rPr>
          <w:t xml:space="preserve"> </w:t>
        </w:r>
      </w:ins>
      <w:ins w:id="1046" w:author="Stepan Polikanov" w:date="2021-06-10T15:58:00Z">
        <w:r w:rsidR="0004243C">
          <w:rPr>
            <w:lang w:val="en-US"/>
          </w:rPr>
          <w:t xml:space="preserve">for </w:t>
        </w:r>
      </w:ins>
      <w:ins w:id="1047" w:author="Stepan Polikanov" w:date="2021-06-10T15:59:00Z">
        <w:r w:rsidR="0004243C">
          <w:rPr>
            <w:lang w:val="en-US"/>
          </w:rPr>
          <w:t>countries lacking in one of the components</w:t>
        </w:r>
      </w:ins>
    </w:p>
    <w:p w14:paraId="30F7D84A" w14:textId="536CE7CA" w:rsidR="00241F20" w:rsidRDefault="00241F20">
      <w:pPr>
        <w:rPr>
          <w:ins w:id="1048" w:author="Stepan Polikanov" w:date="2021-06-17T11:42:00Z"/>
          <w:lang w:val="en-GB"/>
        </w:rPr>
      </w:pPr>
      <w:ins w:id="1049" w:author="Stepan Polikanov" w:date="2021-06-17T11:42:00Z">
        <w:r>
          <w:rPr>
            <w:lang w:val="en-GB"/>
          </w:rPr>
          <w:t>The model looks like this:</w:t>
        </w:r>
      </w:ins>
    </w:p>
    <w:p w14:paraId="007D3D62" w14:textId="4047B85F" w:rsidR="00241F20" w:rsidRPr="00241F20" w:rsidRDefault="00241F20" w:rsidP="00241F20">
      <w:pPr>
        <w:rPr>
          <w:ins w:id="1050" w:author="Stepan Polikanov" w:date="2021-06-10T15:59:00Z"/>
          <w:lang w:val="en-GB"/>
          <w:rPrChange w:id="1051" w:author="Stepan Polikanov" w:date="2021-06-17T11:42:00Z">
            <w:rPr>
              <w:ins w:id="1052" w:author="Stepan Polikanov" w:date="2021-06-10T15:59:00Z"/>
              <w:lang w:val="en-US"/>
            </w:rPr>
          </w:rPrChange>
        </w:rPr>
      </w:pPr>
      <m:oMathPara>
        <m:oMath>
          <m:sSub>
            <m:sSubPr>
              <m:ctrlPr>
                <w:ins w:id="1053" w:author="Stepan Polikanov" w:date="2021-06-17T11:43:00Z">
                  <w:rPr>
                    <w:rFonts w:ascii="Cambria Math" w:hAnsi="Cambria Math"/>
                    <w:i/>
                    <w:sz w:val="22"/>
                    <w:lang w:val="en-GB"/>
                    <w:rPrChange w:id="1054" w:author="Stepan Polikanov" w:date="2021-06-17T11:48:00Z">
                      <w:rPr>
                        <w:rFonts w:ascii="Cambria Math" w:hAnsi="Cambria Math"/>
                        <w:i/>
                        <w:lang w:val="en-GB"/>
                      </w:rPr>
                    </w:rPrChange>
                  </w:rPr>
                </w:ins>
              </m:ctrlPr>
            </m:sSubPr>
            <m:e>
              <m:r>
                <w:ins w:id="1055" w:author="Stepan Polikanov" w:date="2021-06-17T11:46:00Z">
                  <w:rPr>
                    <w:rFonts w:ascii="Cambria Math" w:hAnsi="Cambria Math"/>
                    <w:sz w:val="22"/>
                    <w:lang w:val="en-GB"/>
                    <w:rPrChange w:id="1056" w:author="Stepan Polikanov" w:date="2021-06-17T11:48:00Z">
                      <w:rPr>
                        <w:rFonts w:ascii="Cambria Math" w:hAnsi="Cambria Math"/>
                        <w:lang w:val="en-GB"/>
                      </w:rPr>
                    </w:rPrChange>
                  </w:rPr>
                  <m:t>partyreg</m:t>
                </w:ins>
              </m:r>
            </m:e>
            <m:sub>
              <m:r>
                <w:ins w:id="1057" w:author="Stepan Polikanov" w:date="2021-06-17T11:43:00Z">
                  <w:rPr>
                    <w:rFonts w:ascii="Cambria Math" w:hAnsi="Cambria Math"/>
                    <w:sz w:val="22"/>
                    <w:lang w:val="en-GB"/>
                    <w:rPrChange w:id="1058" w:author="Stepan Polikanov" w:date="2021-06-17T11:48:00Z">
                      <w:rPr>
                        <w:rFonts w:ascii="Cambria Math" w:hAnsi="Cambria Math"/>
                        <w:lang w:val="en-GB"/>
                      </w:rPr>
                    </w:rPrChange>
                  </w:rPr>
                  <m:t>i</m:t>
                </w:ins>
              </m:r>
            </m:sub>
          </m:sSub>
          <m:r>
            <w:ins w:id="1059" w:author="Stepan Polikanov" w:date="2021-06-17T11:43:00Z">
              <w:rPr>
                <w:rFonts w:ascii="Cambria Math" w:hAnsi="Cambria Math"/>
                <w:sz w:val="22"/>
                <w:lang w:val="en-GB"/>
                <w:rPrChange w:id="1060" w:author="Stepan Polikanov" w:date="2021-06-17T11:48:00Z">
                  <w:rPr>
                    <w:rFonts w:ascii="Cambria Math" w:hAnsi="Cambria Math"/>
                    <w:lang w:val="en-GB"/>
                  </w:rPr>
                </w:rPrChange>
              </w:rPr>
              <m:t xml:space="preserve">= </m:t>
            </w:ins>
          </m:r>
          <m:sSub>
            <m:sSubPr>
              <m:ctrlPr>
                <w:ins w:id="1061" w:author="Stepan Polikanov" w:date="2021-06-17T11:43:00Z">
                  <w:rPr>
                    <w:rFonts w:ascii="Cambria Math" w:hAnsi="Cambria Math"/>
                    <w:i/>
                    <w:sz w:val="22"/>
                    <w:lang w:val="en-GB"/>
                    <w:rPrChange w:id="1062" w:author="Stepan Polikanov" w:date="2021-06-17T11:48:00Z">
                      <w:rPr>
                        <w:rFonts w:ascii="Cambria Math" w:hAnsi="Cambria Math"/>
                        <w:i/>
                        <w:lang w:val="en-GB"/>
                      </w:rPr>
                    </w:rPrChange>
                  </w:rPr>
                </w:ins>
              </m:ctrlPr>
            </m:sSubPr>
            <m:e>
              <m:r>
                <w:ins w:id="1063" w:author="Stepan Polikanov" w:date="2021-06-17T11:43:00Z">
                  <w:rPr>
                    <w:rFonts w:ascii="Cambria Math" w:hAnsi="Cambria Math"/>
                    <w:sz w:val="22"/>
                    <w:lang w:val="en-GB"/>
                    <w:rPrChange w:id="1064" w:author="Stepan Polikanov" w:date="2021-06-17T11:48:00Z">
                      <w:rPr>
                        <w:rFonts w:ascii="Cambria Math" w:hAnsi="Cambria Math"/>
                        <w:lang w:val="en-GB"/>
                      </w:rPr>
                    </w:rPrChange>
                  </w:rPr>
                  <m:t>b</m:t>
                </w:ins>
              </m:r>
            </m:e>
            <m:sub>
              <m:r>
                <w:ins w:id="1065" w:author="Stepan Polikanov" w:date="2021-06-17T11:43:00Z">
                  <m:rPr>
                    <m:sty m:val="p"/>
                  </m:rPr>
                  <w:rPr>
                    <w:rFonts w:ascii="Cambria Math" w:hAnsi="Cambria Math"/>
                    <w:sz w:val="22"/>
                    <w:lang w:val="en-GB"/>
                    <w:rPrChange w:id="1066" w:author="Stepan Polikanov" w:date="2021-06-17T11:48:00Z">
                      <w:rPr>
                        <w:rFonts w:ascii="Cambria Math" w:hAnsi="Cambria Math"/>
                        <w:lang w:val="en-GB"/>
                      </w:rPr>
                    </w:rPrChange>
                  </w:rPr>
                  <m:t>0</m:t>
                </w:ins>
              </m:r>
            </m:sub>
          </m:sSub>
          <m:r>
            <w:ins w:id="1067" w:author="Stepan Polikanov" w:date="2021-06-17T11:43:00Z">
              <w:rPr>
                <w:rFonts w:ascii="Cambria Math" w:hAnsi="Cambria Math"/>
                <w:sz w:val="22"/>
                <w:lang w:val="en-GB"/>
                <w:rPrChange w:id="1068" w:author="Stepan Polikanov" w:date="2021-06-17T11:48:00Z">
                  <w:rPr>
                    <w:rFonts w:ascii="Cambria Math" w:hAnsi="Cambria Math"/>
                    <w:lang w:val="en-GB"/>
                  </w:rPr>
                </w:rPrChange>
              </w:rPr>
              <m:t>+</m:t>
            </w:ins>
          </m:r>
          <m:sSub>
            <m:sSubPr>
              <m:ctrlPr>
                <w:ins w:id="1069" w:author="Stepan Polikanov" w:date="2021-06-17T11:43:00Z">
                  <w:rPr>
                    <w:rFonts w:ascii="Cambria Math" w:hAnsi="Cambria Math"/>
                    <w:i/>
                    <w:sz w:val="22"/>
                    <w:lang w:val="en-GB"/>
                    <w:rPrChange w:id="1070" w:author="Stepan Polikanov" w:date="2021-06-17T11:48:00Z">
                      <w:rPr>
                        <w:rFonts w:ascii="Cambria Math" w:hAnsi="Cambria Math"/>
                        <w:i/>
                        <w:lang w:val="en-GB"/>
                      </w:rPr>
                    </w:rPrChange>
                  </w:rPr>
                </w:ins>
              </m:ctrlPr>
            </m:sSubPr>
            <m:e>
              <m:r>
                <w:ins w:id="1071" w:author="Stepan Polikanov" w:date="2021-06-17T11:44:00Z">
                  <w:rPr>
                    <w:rFonts w:ascii="Cambria Math" w:hAnsi="Cambria Math"/>
                    <w:sz w:val="22"/>
                    <w:lang w:val="en-GB"/>
                    <w:rPrChange w:id="1072" w:author="Stepan Polikanov" w:date="2021-06-17T11:48:00Z">
                      <w:rPr>
                        <w:rFonts w:ascii="Cambria Math" w:hAnsi="Cambria Math"/>
                        <w:lang w:val="en-GB"/>
                      </w:rPr>
                    </w:rPrChange>
                  </w:rPr>
                  <m:t>b</m:t>
                </w:ins>
              </m:r>
            </m:e>
            <m:sub>
              <m:r>
                <w:ins w:id="1073" w:author="Stepan Polikanov" w:date="2021-06-17T11:43:00Z">
                  <w:rPr>
                    <w:rFonts w:ascii="Cambria Math" w:hAnsi="Cambria Math"/>
                    <w:sz w:val="22"/>
                    <w:lang w:val="en-GB"/>
                    <w:rPrChange w:id="1074" w:author="Stepan Polikanov" w:date="2021-06-17T11:48:00Z">
                      <w:rPr>
                        <w:rFonts w:ascii="Cambria Math" w:hAnsi="Cambria Math"/>
                        <w:lang w:val="en-GB"/>
                      </w:rPr>
                    </w:rPrChange>
                  </w:rPr>
                  <m:t>1</m:t>
                </w:ins>
              </m:r>
            </m:sub>
          </m:sSub>
          <m:sSub>
            <m:sSubPr>
              <m:ctrlPr>
                <w:ins w:id="1075" w:author="Stepan Polikanov" w:date="2021-06-17T11:43:00Z">
                  <w:rPr>
                    <w:rFonts w:ascii="Cambria Math" w:hAnsi="Cambria Math"/>
                    <w:i/>
                    <w:sz w:val="22"/>
                    <w:lang w:val="en-GB"/>
                    <w:rPrChange w:id="1076" w:author="Stepan Polikanov" w:date="2021-06-17T11:48:00Z">
                      <w:rPr>
                        <w:rFonts w:ascii="Cambria Math" w:hAnsi="Cambria Math"/>
                        <w:i/>
                        <w:lang w:val="en-GB"/>
                      </w:rPr>
                    </w:rPrChange>
                  </w:rPr>
                </w:ins>
              </m:ctrlPr>
            </m:sSubPr>
            <m:e>
              <m:r>
                <w:ins w:id="1077" w:author="Stepan Polikanov" w:date="2021-06-17T11:45:00Z">
                  <w:rPr>
                    <w:rFonts w:ascii="Cambria Math" w:hAnsi="Cambria Math"/>
                    <w:sz w:val="22"/>
                    <w:lang w:val="en-GB"/>
                    <w:rPrChange w:id="1078" w:author="Stepan Polikanov" w:date="2021-06-17T11:48:00Z">
                      <w:rPr>
                        <w:rFonts w:ascii="Cambria Math" w:hAnsi="Cambria Math"/>
                        <w:lang w:val="en-GB"/>
                      </w:rPr>
                    </w:rPrChange>
                  </w:rPr>
                  <m:t>ELF</m:t>
                </w:ins>
              </m:r>
            </m:e>
            <m:sub>
              <m:r>
                <w:ins w:id="1079" w:author="Stepan Polikanov" w:date="2021-06-17T11:44:00Z">
                  <w:rPr>
                    <w:rFonts w:ascii="Cambria Math" w:hAnsi="Cambria Math"/>
                    <w:sz w:val="22"/>
                    <w:lang w:val="en-GB"/>
                    <w:rPrChange w:id="1080" w:author="Stepan Polikanov" w:date="2021-06-17T11:48:00Z">
                      <w:rPr>
                        <w:rFonts w:ascii="Cambria Math" w:hAnsi="Cambria Math"/>
                        <w:lang w:val="en-GB"/>
                      </w:rPr>
                    </w:rPrChange>
                  </w:rPr>
                  <m:t>i</m:t>
                </w:ins>
              </m:r>
            </m:sub>
          </m:sSub>
          <m:r>
            <w:ins w:id="1081" w:author="Stepan Polikanov" w:date="2021-06-17T11:44:00Z">
              <w:rPr>
                <w:rFonts w:ascii="Cambria Math" w:hAnsi="Cambria Math"/>
                <w:sz w:val="22"/>
                <w:lang w:val="en-GB"/>
                <w:rPrChange w:id="1082" w:author="Stepan Polikanov" w:date="2021-06-17T11:48:00Z">
                  <w:rPr>
                    <w:rFonts w:ascii="Cambria Math" w:hAnsi="Cambria Math"/>
                    <w:lang w:val="en-GB"/>
                  </w:rPr>
                </w:rPrChange>
              </w:rPr>
              <m:t>+</m:t>
            </w:ins>
          </m:r>
          <m:sSub>
            <m:sSubPr>
              <m:ctrlPr>
                <w:ins w:id="1083" w:author="Stepan Polikanov" w:date="2021-06-17T11:45:00Z">
                  <w:rPr>
                    <w:rFonts w:ascii="Cambria Math" w:hAnsi="Cambria Math"/>
                    <w:i/>
                    <w:sz w:val="22"/>
                    <w:lang w:val="en-GB"/>
                    <w:rPrChange w:id="1084" w:author="Stepan Polikanov" w:date="2021-06-17T11:48:00Z">
                      <w:rPr>
                        <w:rFonts w:ascii="Cambria Math" w:hAnsi="Cambria Math"/>
                        <w:i/>
                        <w:lang w:val="en-GB"/>
                      </w:rPr>
                    </w:rPrChange>
                  </w:rPr>
                </w:ins>
              </m:ctrlPr>
            </m:sSubPr>
            <m:e>
              <m:r>
                <w:ins w:id="1085" w:author="Stepan Polikanov" w:date="2021-06-17T11:45:00Z">
                  <w:rPr>
                    <w:rFonts w:ascii="Cambria Math" w:hAnsi="Cambria Math"/>
                    <w:sz w:val="22"/>
                    <w:lang w:val="en-GB"/>
                    <w:rPrChange w:id="1086" w:author="Stepan Polikanov" w:date="2021-06-17T11:48:00Z">
                      <w:rPr>
                        <w:rFonts w:ascii="Cambria Math" w:hAnsi="Cambria Math"/>
                        <w:lang w:val="en-GB"/>
                      </w:rPr>
                    </w:rPrChange>
                  </w:rPr>
                  <m:t>b</m:t>
                </w:ins>
              </m:r>
            </m:e>
            <m:sub>
              <m:r>
                <w:ins w:id="1087" w:author="Stepan Polikanov" w:date="2021-06-17T11:47:00Z">
                  <w:rPr>
                    <w:rFonts w:ascii="Cambria Math" w:hAnsi="Cambria Math"/>
                    <w:sz w:val="22"/>
                    <w:lang w:val="en-GB"/>
                    <w:rPrChange w:id="1088" w:author="Stepan Polikanov" w:date="2021-06-17T11:48:00Z">
                      <w:rPr>
                        <w:rFonts w:ascii="Cambria Math" w:hAnsi="Cambria Math"/>
                        <w:lang w:val="en-GB"/>
                      </w:rPr>
                    </w:rPrChange>
                  </w:rPr>
                  <m:t>2</m:t>
                </w:ins>
              </m:r>
            </m:sub>
          </m:sSub>
          <m:sSub>
            <m:sSubPr>
              <m:ctrlPr>
                <w:ins w:id="1089" w:author="Stepan Polikanov" w:date="2021-06-17T11:45:00Z">
                  <w:rPr>
                    <w:rFonts w:ascii="Cambria Math" w:hAnsi="Cambria Math"/>
                    <w:i/>
                    <w:sz w:val="22"/>
                    <w:lang w:val="en-GB"/>
                    <w:rPrChange w:id="1090" w:author="Stepan Polikanov" w:date="2021-06-17T11:48:00Z">
                      <w:rPr>
                        <w:rFonts w:ascii="Cambria Math" w:hAnsi="Cambria Math"/>
                        <w:i/>
                        <w:lang w:val="en-GB"/>
                      </w:rPr>
                    </w:rPrChange>
                  </w:rPr>
                </w:ins>
              </m:ctrlPr>
            </m:sSubPr>
            <m:e>
              <m:r>
                <w:ins w:id="1091" w:author="Stepan Polikanov" w:date="2021-06-17T11:45:00Z">
                  <w:rPr>
                    <w:rFonts w:ascii="Cambria Math" w:hAnsi="Cambria Math"/>
                    <w:sz w:val="22"/>
                    <w:lang w:val="en-GB"/>
                    <w:rPrChange w:id="1092" w:author="Stepan Polikanov" w:date="2021-06-17T11:48:00Z">
                      <w:rPr>
                        <w:rFonts w:ascii="Cambria Math" w:hAnsi="Cambria Math"/>
                        <w:lang w:val="en-GB"/>
                      </w:rPr>
                    </w:rPrChange>
                  </w:rPr>
                  <m:t>PSI</m:t>
                </w:ins>
              </m:r>
            </m:e>
            <m:sub>
              <m:r>
                <w:ins w:id="1093" w:author="Stepan Polikanov" w:date="2021-06-17T11:45:00Z">
                  <w:rPr>
                    <w:rFonts w:ascii="Cambria Math" w:hAnsi="Cambria Math"/>
                    <w:sz w:val="22"/>
                    <w:lang w:val="en-GB"/>
                    <w:rPrChange w:id="1094" w:author="Stepan Polikanov" w:date="2021-06-17T11:48:00Z">
                      <w:rPr>
                        <w:rFonts w:ascii="Cambria Math" w:hAnsi="Cambria Math"/>
                        <w:lang w:val="en-GB"/>
                      </w:rPr>
                    </w:rPrChange>
                  </w:rPr>
                  <m:t>i</m:t>
                </w:ins>
              </m:r>
            </m:sub>
          </m:sSub>
          <m:sSub>
            <m:sSubPr>
              <m:ctrlPr>
                <w:ins w:id="1095" w:author="Stepan Polikanov" w:date="2021-06-17T11:45:00Z">
                  <w:rPr>
                    <w:rFonts w:ascii="Cambria Math" w:hAnsi="Cambria Math"/>
                    <w:i/>
                    <w:sz w:val="22"/>
                    <w:lang w:val="en-GB"/>
                    <w:rPrChange w:id="1096" w:author="Stepan Polikanov" w:date="2021-06-17T11:48:00Z">
                      <w:rPr>
                        <w:rFonts w:ascii="Cambria Math" w:hAnsi="Cambria Math"/>
                        <w:i/>
                        <w:lang w:val="en-GB"/>
                      </w:rPr>
                    </w:rPrChange>
                  </w:rPr>
                </w:ins>
              </m:ctrlPr>
            </m:sSubPr>
            <m:e>
              <m:r>
                <w:ins w:id="1097" w:author="Stepan Polikanov" w:date="2021-06-17T11:45:00Z">
                  <w:rPr>
                    <w:rFonts w:ascii="Cambria Math" w:hAnsi="Cambria Math"/>
                    <w:sz w:val="22"/>
                    <w:lang w:val="en-GB"/>
                    <w:rPrChange w:id="1098" w:author="Stepan Polikanov" w:date="2021-06-17T11:48:00Z">
                      <w:rPr>
                        <w:rFonts w:ascii="Cambria Math" w:hAnsi="Cambria Math"/>
                        <w:lang w:val="en-GB"/>
                      </w:rPr>
                    </w:rPrChange>
                  </w:rPr>
                  <m:t>+</m:t>
                </w:ins>
              </m:r>
              <m:r>
                <w:ins w:id="1099" w:author="Stepan Polikanov" w:date="2021-06-17T11:45:00Z">
                  <w:rPr>
                    <w:rFonts w:ascii="Cambria Math" w:hAnsi="Cambria Math"/>
                    <w:sz w:val="22"/>
                    <w:lang w:val="en-GB"/>
                    <w:rPrChange w:id="1100" w:author="Stepan Polikanov" w:date="2021-06-17T11:48:00Z">
                      <w:rPr>
                        <w:rFonts w:ascii="Cambria Math" w:hAnsi="Cambria Math"/>
                        <w:lang w:val="en-GB"/>
                      </w:rPr>
                    </w:rPrChange>
                  </w:rPr>
                  <m:t>b</m:t>
                </w:ins>
              </m:r>
            </m:e>
            <m:sub>
              <m:r>
                <w:ins w:id="1101" w:author="Stepan Polikanov" w:date="2021-06-17T11:47:00Z">
                  <w:rPr>
                    <w:rFonts w:ascii="Cambria Math" w:hAnsi="Cambria Math"/>
                    <w:sz w:val="22"/>
                    <w:lang w:val="en-GB"/>
                    <w:rPrChange w:id="1102" w:author="Stepan Polikanov" w:date="2021-06-17T11:48:00Z">
                      <w:rPr>
                        <w:rFonts w:ascii="Cambria Math" w:hAnsi="Cambria Math"/>
                        <w:lang w:val="en-GB"/>
                      </w:rPr>
                    </w:rPrChange>
                  </w:rPr>
                  <m:t>3</m:t>
                </w:ins>
              </m:r>
            </m:sub>
          </m:sSub>
          <m:sSub>
            <m:sSubPr>
              <m:ctrlPr>
                <w:ins w:id="1103" w:author="Stepan Polikanov" w:date="2021-06-17T11:46:00Z">
                  <w:rPr>
                    <w:rFonts w:ascii="Cambria Math" w:hAnsi="Cambria Math"/>
                    <w:i/>
                    <w:sz w:val="22"/>
                    <w:lang w:val="en-GB"/>
                    <w:rPrChange w:id="1104" w:author="Stepan Polikanov" w:date="2021-06-17T11:48:00Z">
                      <w:rPr>
                        <w:rFonts w:ascii="Cambria Math" w:hAnsi="Cambria Math"/>
                        <w:i/>
                        <w:lang w:val="en-GB"/>
                      </w:rPr>
                    </w:rPrChange>
                  </w:rPr>
                </w:ins>
              </m:ctrlPr>
            </m:sSubPr>
            <m:e>
              <m:r>
                <w:ins w:id="1105" w:author="Stepan Polikanov" w:date="2021-06-17T11:46:00Z">
                  <w:rPr>
                    <w:rFonts w:ascii="Cambria Math" w:hAnsi="Cambria Math"/>
                    <w:sz w:val="22"/>
                    <w:lang w:val="en-GB"/>
                    <w:rPrChange w:id="1106" w:author="Stepan Polikanov" w:date="2021-06-17T11:48:00Z">
                      <w:rPr>
                        <w:rFonts w:ascii="Cambria Math" w:hAnsi="Cambria Math"/>
                        <w:lang w:val="en-GB"/>
                      </w:rPr>
                    </w:rPrChange>
                  </w:rPr>
                  <m:t>housesys</m:t>
                </w:ins>
              </m:r>
            </m:e>
            <m:sub>
              <m:r>
                <w:ins w:id="1107" w:author="Stepan Polikanov" w:date="2021-06-17T11:46:00Z">
                  <w:rPr>
                    <w:rFonts w:ascii="Cambria Math" w:hAnsi="Cambria Math"/>
                    <w:sz w:val="22"/>
                    <w:lang w:val="en-GB"/>
                    <w:rPrChange w:id="1108" w:author="Stepan Polikanov" w:date="2021-06-17T11:48:00Z">
                      <w:rPr>
                        <w:rFonts w:ascii="Cambria Math" w:hAnsi="Cambria Math"/>
                        <w:lang w:val="en-GB"/>
                      </w:rPr>
                    </w:rPrChange>
                  </w:rPr>
                  <m:t>i</m:t>
                </w:ins>
              </m:r>
            </m:sub>
          </m:sSub>
          <m:r>
            <w:ins w:id="1109" w:author="Stepan Polikanov" w:date="2021-06-17T11:46:00Z">
              <w:rPr>
                <w:rFonts w:ascii="Cambria Math" w:hAnsi="Cambria Math"/>
                <w:sz w:val="22"/>
                <w:lang w:val="en-GB"/>
                <w:rPrChange w:id="1110" w:author="Stepan Polikanov" w:date="2021-06-17T11:48:00Z">
                  <w:rPr>
                    <w:rFonts w:ascii="Cambria Math" w:hAnsi="Cambria Math"/>
                    <w:lang w:val="en-GB"/>
                  </w:rPr>
                </w:rPrChange>
              </w:rPr>
              <m:t>+</m:t>
            </w:ins>
          </m:r>
          <m:sSub>
            <m:sSubPr>
              <m:ctrlPr>
                <w:ins w:id="1111" w:author="Stepan Polikanov" w:date="2021-06-17T11:46:00Z">
                  <w:rPr>
                    <w:rFonts w:ascii="Cambria Math" w:hAnsi="Cambria Math"/>
                    <w:i/>
                    <w:sz w:val="22"/>
                    <w:lang w:val="en-GB"/>
                    <w:rPrChange w:id="1112" w:author="Stepan Polikanov" w:date="2021-06-17T11:48:00Z">
                      <w:rPr>
                        <w:rFonts w:ascii="Cambria Math" w:hAnsi="Cambria Math"/>
                        <w:i/>
                        <w:lang w:val="en-GB"/>
                      </w:rPr>
                    </w:rPrChange>
                  </w:rPr>
                </w:ins>
              </m:ctrlPr>
            </m:sSubPr>
            <m:e>
              <m:r>
                <w:ins w:id="1113" w:author="Stepan Polikanov" w:date="2021-06-17T11:46:00Z">
                  <w:rPr>
                    <w:rFonts w:ascii="Cambria Math" w:hAnsi="Cambria Math"/>
                    <w:sz w:val="22"/>
                    <w:lang w:val="en-GB"/>
                    <w:rPrChange w:id="1114" w:author="Stepan Polikanov" w:date="2021-06-17T11:48:00Z">
                      <w:rPr>
                        <w:rFonts w:ascii="Cambria Math" w:hAnsi="Cambria Math"/>
                        <w:lang w:val="en-GB"/>
                      </w:rPr>
                    </w:rPrChange>
                  </w:rPr>
                  <m:t>b</m:t>
                </w:ins>
              </m:r>
            </m:e>
            <m:sub>
              <m:r>
                <w:ins w:id="1115" w:author="Stepan Polikanov" w:date="2021-06-17T11:47:00Z">
                  <w:rPr>
                    <w:rFonts w:ascii="Cambria Math" w:hAnsi="Cambria Math"/>
                    <w:sz w:val="22"/>
                    <w:lang w:val="en-GB"/>
                    <w:rPrChange w:id="1116" w:author="Stepan Polikanov" w:date="2021-06-17T11:48:00Z">
                      <w:rPr>
                        <w:rFonts w:ascii="Cambria Math" w:hAnsi="Cambria Math"/>
                        <w:lang w:val="en-GB"/>
                      </w:rPr>
                    </w:rPrChange>
                  </w:rPr>
                  <m:t>4</m:t>
                </w:ins>
              </m:r>
            </m:sub>
          </m:sSub>
          <m:sSub>
            <m:sSubPr>
              <m:ctrlPr>
                <w:ins w:id="1117" w:author="Stepan Polikanov" w:date="2021-06-17T11:46:00Z">
                  <w:rPr>
                    <w:rFonts w:ascii="Cambria Math" w:hAnsi="Cambria Math"/>
                    <w:i/>
                    <w:sz w:val="22"/>
                    <w:lang w:val="en-GB"/>
                    <w:rPrChange w:id="1118" w:author="Stepan Polikanov" w:date="2021-06-17T11:48:00Z">
                      <w:rPr>
                        <w:rFonts w:ascii="Cambria Math" w:hAnsi="Cambria Math"/>
                        <w:i/>
                        <w:lang w:val="en-GB"/>
                      </w:rPr>
                    </w:rPrChange>
                  </w:rPr>
                </w:ins>
              </m:ctrlPr>
            </m:sSubPr>
            <m:e>
              <m:r>
                <w:ins w:id="1119" w:author="Stepan Polikanov" w:date="2021-06-17T11:47:00Z">
                  <w:rPr>
                    <w:rFonts w:ascii="Cambria Math" w:hAnsi="Cambria Math"/>
                    <w:sz w:val="22"/>
                    <w:lang w:val="en-GB"/>
                    <w:rPrChange w:id="1120" w:author="Stepan Polikanov" w:date="2021-06-17T11:48:00Z">
                      <w:rPr>
                        <w:rFonts w:ascii="Cambria Math" w:hAnsi="Cambria Math"/>
                        <w:lang w:val="en-GB"/>
                      </w:rPr>
                    </w:rPrChange>
                  </w:rPr>
                  <m:t>col_</m:t>
                </w:ins>
              </m:r>
              <m:r>
                <w:ins w:id="1121" w:author="Stepan Polikanov" w:date="2021-06-17T11:47:00Z">
                  <w:rPr>
                    <w:rFonts w:ascii="Cambria Math" w:hAnsi="Cambria Math"/>
                    <w:sz w:val="20"/>
                    <w:lang w:val="en-GB"/>
                    <w:rPrChange w:id="1122" w:author="Stepan Polikanov" w:date="2021-06-17T11:48:00Z">
                      <w:rPr>
                        <w:rFonts w:ascii="Cambria Math" w:hAnsi="Cambria Math"/>
                        <w:lang w:val="en-GB"/>
                      </w:rPr>
                    </w:rPrChange>
                  </w:rPr>
                  <m:t>legacy</m:t>
                </w:ins>
              </m:r>
            </m:e>
            <m:sub>
              <m:r>
                <w:ins w:id="1123" w:author="Stepan Polikanov" w:date="2021-06-17T11:46:00Z">
                  <w:rPr>
                    <w:rFonts w:ascii="Cambria Math" w:hAnsi="Cambria Math"/>
                    <w:sz w:val="22"/>
                    <w:lang w:val="en-GB"/>
                    <w:rPrChange w:id="1124" w:author="Stepan Polikanov" w:date="2021-06-17T11:48:00Z">
                      <w:rPr>
                        <w:rFonts w:ascii="Cambria Math" w:hAnsi="Cambria Math"/>
                        <w:lang w:val="en-GB"/>
                      </w:rPr>
                    </w:rPrChange>
                  </w:rPr>
                  <m:t>i</m:t>
                </w:ins>
              </m:r>
            </m:sub>
          </m:sSub>
          <m:r>
            <w:ins w:id="1125" w:author="Stepan Polikanov" w:date="2021-06-17T11:48:00Z">
              <w:rPr>
                <w:rFonts w:ascii="Cambria Math" w:hAnsi="Cambria Math"/>
                <w:sz w:val="22"/>
                <w:lang w:val="en-GB"/>
                <w:rPrChange w:id="1126" w:author="Stepan Polikanov" w:date="2021-06-17T11:48:00Z">
                  <w:rPr>
                    <w:rFonts w:ascii="Cambria Math" w:hAnsi="Cambria Math"/>
                    <w:lang w:val="en-GB"/>
                  </w:rPr>
                </w:rPrChange>
              </w:rPr>
              <m:t>+</m:t>
            </w:ins>
          </m:r>
          <m:r>
            <w:ins w:id="1127" w:author="Stepan Polikanov" w:date="2021-06-17T11:47:00Z">
              <w:rPr>
                <w:rFonts w:ascii="Cambria Math" w:hAnsi="Cambria Math"/>
                <w:sz w:val="22"/>
                <w:lang w:val="en-GB"/>
                <w:rPrChange w:id="1128" w:author="Stepan Polikanov" w:date="2021-06-17T11:48:00Z">
                  <w:rPr>
                    <w:rFonts w:ascii="Cambria Math" w:hAnsi="Cambria Math"/>
                    <w:lang w:val="en-GB"/>
                  </w:rPr>
                </w:rPrChange>
              </w:rPr>
              <m:t xml:space="preserve"> </m:t>
            </w:ins>
          </m:r>
          <m:sSub>
            <m:sSubPr>
              <m:ctrlPr>
                <w:ins w:id="1129" w:author="Stepan Polikanov" w:date="2021-06-17T11:48:00Z">
                  <w:rPr>
                    <w:rFonts w:ascii="Cambria Math" w:hAnsi="Cambria Math"/>
                    <w:i/>
                    <w:sz w:val="22"/>
                    <w:lang w:val="en-GB"/>
                    <w:rPrChange w:id="1130" w:author="Stepan Polikanov" w:date="2021-06-17T11:48:00Z">
                      <w:rPr>
                        <w:rFonts w:ascii="Cambria Math" w:hAnsi="Cambria Math"/>
                        <w:i/>
                        <w:lang w:val="en-GB"/>
                      </w:rPr>
                    </w:rPrChange>
                  </w:rPr>
                </w:ins>
              </m:ctrlPr>
            </m:sSubPr>
            <m:e>
              <m:r>
                <w:ins w:id="1131" w:author="Stepan Polikanov" w:date="2021-06-17T11:48:00Z">
                  <w:rPr>
                    <w:rFonts w:ascii="Cambria Math" w:hAnsi="Cambria Math"/>
                    <w:sz w:val="22"/>
                    <w:lang w:val="en-GB"/>
                    <w:rPrChange w:id="1132" w:author="Stepan Polikanov" w:date="2021-06-17T11:48:00Z">
                      <w:rPr>
                        <w:rFonts w:ascii="Cambria Math" w:hAnsi="Cambria Math"/>
                        <w:lang w:val="en-GB"/>
                      </w:rPr>
                    </w:rPrChange>
                  </w:rPr>
                  <m:t>ε</m:t>
                </w:ins>
              </m:r>
            </m:e>
            <m:sub>
              <m:r>
                <w:ins w:id="1133" w:author="Stepan Polikanov" w:date="2021-06-17T11:48:00Z">
                  <w:rPr>
                    <w:rFonts w:ascii="Cambria Math" w:hAnsi="Cambria Math"/>
                    <w:sz w:val="22"/>
                    <w:lang w:val="en-GB"/>
                    <w:rPrChange w:id="1134" w:author="Stepan Polikanov" w:date="2021-06-17T11:48:00Z">
                      <w:rPr>
                        <w:rFonts w:ascii="Cambria Math" w:hAnsi="Cambria Math"/>
                        <w:lang w:val="en-GB"/>
                      </w:rPr>
                    </w:rPrChange>
                  </w:rPr>
                  <m:t>i</m:t>
                </w:ins>
              </m:r>
            </m:sub>
          </m:sSub>
        </m:oMath>
      </m:oMathPara>
    </w:p>
    <w:p w14:paraId="16381F6E" w14:textId="065EEA65" w:rsidR="001975D5" w:rsidRDefault="001975D5">
      <w:pPr>
        <w:rPr>
          <w:ins w:id="1135" w:author="Stepan Polikanov" w:date="2021-06-17T03:33:00Z"/>
          <w:noProof/>
          <w:lang w:val="en-US"/>
        </w:rPr>
      </w:pPr>
      <w:ins w:id="1136" w:author="Stepan Polikanov" w:date="2021-05-26T14:27:00Z">
        <w:r>
          <w:rPr>
            <w:lang w:val="en-US"/>
          </w:rPr>
          <w:t xml:space="preserve">Firstly, we believe that </w:t>
        </w:r>
      </w:ins>
      <w:ins w:id="1137" w:author="Stepan Polikanov" w:date="2021-05-26T14:34:00Z">
        <w:r w:rsidR="00A64256">
          <w:rPr>
            <w:lang w:val="en-US"/>
          </w:rPr>
          <w:t>countries with low</w:t>
        </w:r>
      </w:ins>
      <w:ins w:id="1138" w:author="Stepan Polikanov" w:date="2021-05-26T14:27:00Z">
        <w:r>
          <w:rPr>
            <w:lang w:val="en-US"/>
          </w:rPr>
          <w:t xml:space="preserve"> levels of ethnic fragmentation</w:t>
        </w:r>
      </w:ins>
      <w:ins w:id="1139" w:author="Stepan Polikanov" w:date="2021-05-26T14:32:00Z">
        <w:r w:rsidR="00A64256" w:rsidRPr="00A64256">
          <w:rPr>
            <w:lang w:val="en-GB"/>
            <w:rPrChange w:id="1140" w:author="Stepan Polikanov" w:date="2021-05-26T14:32:00Z">
              <w:rPr>
                <w:sz w:val="32"/>
                <w:lang w:val="en-US"/>
              </w:rPr>
            </w:rPrChange>
          </w:rPr>
          <w:t xml:space="preserve"> </w:t>
        </w:r>
      </w:ins>
      <w:ins w:id="1141" w:author="Stepan Polikanov" w:date="2021-05-26T14:34:00Z">
        <w:r w:rsidR="00A64256">
          <w:rPr>
            <w:lang w:val="en-US"/>
          </w:rPr>
          <w:t>are more likely t</w:t>
        </w:r>
      </w:ins>
      <w:ins w:id="1142" w:author="Stepan Polikanov" w:date="2021-05-26T14:35:00Z">
        <w:r w:rsidR="00A64256">
          <w:rPr>
            <w:lang w:val="en-US"/>
          </w:rPr>
          <w:t xml:space="preserve">o form a dominant-party system. This is based on the argument of ethnic dominance translating into political dominance. A dominant </w:t>
        </w:r>
      </w:ins>
      <w:ins w:id="1143" w:author="Stepan Polikanov" w:date="2021-05-26T14:36:00Z">
        <w:r w:rsidR="00A64256">
          <w:rPr>
            <w:lang w:val="en-US"/>
          </w:rPr>
          <w:t xml:space="preserve">ethnic </w:t>
        </w:r>
      </w:ins>
      <w:ins w:id="1144" w:author="Stepan Polikanov" w:date="2021-05-26T14:35:00Z">
        <w:r w:rsidR="00A64256">
          <w:rPr>
            <w:lang w:val="en-US"/>
          </w:rPr>
          <w:t>group</w:t>
        </w:r>
      </w:ins>
      <w:ins w:id="1145" w:author="Stepan Polikanov" w:date="2021-05-26T14:36:00Z">
        <w:r w:rsidR="00A64256">
          <w:rPr>
            <w:lang w:val="en-US"/>
          </w:rPr>
          <w:t xml:space="preserve"> in a country, if </w:t>
        </w:r>
      </w:ins>
      <w:ins w:id="1146" w:author="Stepan Polikanov" w:date="2021-05-26T14:37:00Z">
        <w:r w:rsidR="00A64256">
          <w:rPr>
            <w:lang w:val="en-US"/>
          </w:rPr>
          <w:t xml:space="preserve">a party representing it is </w:t>
        </w:r>
      </w:ins>
      <w:ins w:id="1147" w:author="Stepan Polikanov" w:date="2021-05-26T14:36:00Z">
        <w:r w:rsidR="00A64256">
          <w:rPr>
            <w:lang w:val="en-US"/>
          </w:rPr>
          <w:t>sufficiently good in handling both elite cohesion and advancing popula</w:t>
        </w:r>
      </w:ins>
      <w:ins w:id="1148" w:author="Stepan Polikanov" w:date="2021-05-26T14:37:00Z">
        <w:r w:rsidR="00A64256">
          <w:rPr>
            <w:lang w:val="en-US"/>
          </w:rPr>
          <w:t xml:space="preserve">r policy, will vote largely for this party. As this process is based mostly on peaceful </w:t>
        </w:r>
      </w:ins>
      <w:ins w:id="1149" w:author="Stepan Polikanov" w:date="2021-05-26T14:38:00Z">
        <w:r w:rsidR="00F96FA0">
          <w:rPr>
            <w:lang w:val="en-US"/>
          </w:rPr>
          <w:t>dominance and representational politics, we expect most of these regimes to be democratic-dominant. However, as other factors do matter in this scenario</w:t>
        </w:r>
      </w:ins>
      <w:ins w:id="1150" w:author="Stepan Polikanov" w:date="2021-05-26T14:39:00Z">
        <w:r w:rsidR="00F96FA0">
          <w:rPr>
            <w:lang w:val="en-US"/>
          </w:rPr>
          <w:t xml:space="preserve"> </w:t>
        </w:r>
        <w:r w:rsidR="00F96FA0" w:rsidRPr="007E0A81">
          <w:rPr>
            <w:noProof/>
            <w:lang w:val="en-US"/>
          </w:rPr>
          <w:t>(</w:t>
        </w:r>
        <w:r w:rsidR="00F96FA0">
          <w:rPr>
            <w:noProof/>
            <w:lang w:val="en-US"/>
          </w:rPr>
          <w:t>economic development, religious and social cleavages, etc</w:t>
        </w:r>
        <w:r w:rsidR="00F96FA0" w:rsidRPr="007E0A81">
          <w:rPr>
            <w:noProof/>
            <w:lang w:val="en-US"/>
          </w:rPr>
          <w:t>)</w:t>
        </w:r>
        <w:r w:rsidR="00F96FA0">
          <w:rPr>
            <w:noProof/>
            <w:lang w:val="en-US"/>
          </w:rPr>
          <w:t>, we cannot hyp</w:t>
        </w:r>
      </w:ins>
      <w:ins w:id="1151" w:author="Stepan Polikanov" w:date="2021-05-26T14:46:00Z">
        <w:r w:rsidR="00B7380D">
          <w:rPr>
            <w:noProof/>
            <w:lang w:val="en-US"/>
          </w:rPr>
          <w:t>o</w:t>
        </w:r>
      </w:ins>
      <w:ins w:id="1152" w:author="Stepan Polikanov" w:date="2021-05-26T14:39:00Z">
        <w:r w:rsidR="00F96FA0">
          <w:rPr>
            <w:noProof/>
            <w:lang w:val="en-US"/>
          </w:rPr>
          <w:t xml:space="preserve">thesize about democratic dominance alone, thus not </w:t>
        </w:r>
      </w:ins>
      <w:ins w:id="1153" w:author="Stepan Polikanov" w:date="2021-05-26T14:40:00Z">
        <w:r w:rsidR="00F96FA0">
          <w:rPr>
            <w:noProof/>
            <w:lang w:val="en-US"/>
          </w:rPr>
          <w:t>specifying, which type this factor predicts better.</w:t>
        </w:r>
      </w:ins>
    </w:p>
    <w:p w14:paraId="0252D553" w14:textId="3408091E" w:rsidR="00CB42A4" w:rsidRDefault="00CB42A4">
      <w:pPr>
        <w:rPr>
          <w:ins w:id="1154" w:author="Stepan Polikanov" w:date="2021-06-16T19:15:00Z"/>
          <w:noProof/>
          <w:lang w:val="en-US"/>
        </w:rPr>
      </w:pPr>
      <w:ins w:id="1155" w:author="Stepan Polikanov" w:date="2021-06-17T03:33:00Z">
        <w:r>
          <w:rPr>
            <w:noProof/>
            <w:lang w:val="en-US"/>
          </w:rPr>
          <w:t>Another expectation is that low fragmentation ethnic countries are m</w:t>
        </w:r>
      </w:ins>
      <w:ins w:id="1156" w:author="Stepan Polikanov" w:date="2021-06-17T03:34:00Z">
        <w:r>
          <w:rPr>
            <w:noProof/>
            <w:lang w:val="en-US"/>
          </w:rPr>
          <w:t>ore likely to produce autocratic dominance if groups other than the majority are discriminated</w:t>
        </w:r>
      </w:ins>
      <w:ins w:id="1157" w:author="Stepan Polikanov" w:date="2021-06-17T07:56:00Z">
        <w:r w:rsidR="004E18D9">
          <w:rPr>
            <w:noProof/>
            <w:lang w:val="en-US"/>
          </w:rPr>
          <w:t xml:space="preserve"> against</w:t>
        </w:r>
      </w:ins>
      <w:ins w:id="1158" w:author="Stepan Polikanov" w:date="2021-06-17T03:34:00Z">
        <w:r>
          <w:rPr>
            <w:noProof/>
            <w:lang w:val="en-US"/>
          </w:rPr>
          <w:t>.</w:t>
        </w:r>
      </w:ins>
    </w:p>
    <w:p w14:paraId="3448EB7E" w14:textId="2A373724" w:rsidR="00CC46AB" w:rsidRDefault="00A166E9">
      <w:pPr>
        <w:rPr>
          <w:ins w:id="1159" w:author="Stepan Polikanov" w:date="2021-06-16T19:15:00Z"/>
          <w:noProof/>
          <w:lang w:val="en-US"/>
        </w:rPr>
      </w:pPr>
      <w:ins w:id="1160" w:author="Stepan Polikanov" w:date="2021-06-16T19:15:00Z">
        <w:r>
          <w:rPr>
            <w:noProof/>
            <w:lang w:val="en-US"/>
          </w:rPr>
          <w:t>Secondly, we expect higher PSI scores to predict democratic and autocratic dominance.</w:t>
        </w:r>
      </w:ins>
      <w:ins w:id="1161" w:author="Stepan Polikanov" w:date="2021-06-17T07:56:00Z">
        <w:r w:rsidR="004E18D9">
          <w:rPr>
            <w:noProof/>
            <w:lang w:val="en-US"/>
          </w:rPr>
          <w:t xml:space="preserve"> </w:t>
        </w:r>
      </w:ins>
      <w:ins w:id="1162" w:author="Stepan Polikanov" w:date="2021-06-17T03:26:00Z">
        <w:r w:rsidR="00080D54">
          <w:rPr>
            <w:noProof/>
            <w:lang w:val="en-US"/>
          </w:rPr>
          <w:t>This stems from the ability of institutionalized parties to utilize their</w:t>
        </w:r>
      </w:ins>
      <w:ins w:id="1163" w:author="Stepan Polikanov" w:date="2021-06-17T03:27:00Z">
        <w:r w:rsidR="00080D54">
          <w:rPr>
            <w:noProof/>
            <w:lang w:val="en-US"/>
          </w:rPr>
          <w:t xml:space="preserve"> resources in </w:t>
        </w:r>
      </w:ins>
      <w:ins w:id="1164" w:author="Stepan Polikanov" w:date="2021-06-17T07:56:00Z">
        <w:r w:rsidR="004E18D9">
          <w:rPr>
            <w:noProof/>
            <w:lang w:val="en-US"/>
          </w:rPr>
          <w:t xml:space="preserve">a </w:t>
        </w:r>
      </w:ins>
      <w:ins w:id="1165" w:author="Stepan Polikanov" w:date="2021-06-17T03:27:00Z">
        <w:r w:rsidR="00080D54">
          <w:rPr>
            <w:noProof/>
            <w:lang w:val="en-US"/>
          </w:rPr>
          <w:t xml:space="preserve">strategically more sound way. </w:t>
        </w:r>
        <w:r w:rsidR="00CC46AB">
          <w:rPr>
            <w:noProof/>
            <w:lang w:val="en-US"/>
          </w:rPr>
          <w:t>Th</w:t>
        </w:r>
      </w:ins>
      <w:ins w:id="1166" w:author="Stepan Polikanov" w:date="2021-06-17T07:56:00Z">
        <w:r w:rsidR="004E18D9">
          <w:rPr>
            <w:noProof/>
            <w:lang w:val="en-US"/>
          </w:rPr>
          <w:t>ese</w:t>
        </w:r>
      </w:ins>
      <w:ins w:id="1167" w:author="Stepan Polikanov" w:date="2021-06-17T03:27:00Z">
        <w:r w:rsidR="00CC46AB">
          <w:rPr>
            <w:noProof/>
            <w:lang w:val="en-US"/>
          </w:rPr>
          <w:t xml:space="preserve"> hypotheses </w:t>
        </w:r>
      </w:ins>
      <w:ins w:id="1168" w:author="Stepan Polikanov" w:date="2021-06-17T07:56:00Z">
        <w:r w:rsidR="004E18D9">
          <w:rPr>
            <w:noProof/>
            <w:lang w:val="en-US"/>
          </w:rPr>
          <w:t>are</w:t>
        </w:r>
      </w:ins>
      <w:ins w:id="1169" w:author="Stepan Polikanov" w:date="2021-06-17T03:27:00Z">
        <w:r w:rsidR="00CC46AB">
          <w:rPr>
            <w:noProof/>
            <w:lang w:val="en-US"/>
          </w:rPr>
          <w:t xml:space="preserve"> based on </w:t>
        </w:r>
      </w:ins>
      <w:ins w:id="1170" w:author="Stepan Polikanov" w:date="2021-06-17T03:28:00Z">
        <w:r w:rsidR="00CC46AB">
          <w:rPr>
            <w:noProof/>
            <w:lang w:val="en-US"/>
          </w:rPr>
          <w:t xml:space="preserve">the connection between low volatility that is characteristic of </w:t>
        </w:r>
        <w:r w:rsidR="00CC46AB">
          <w:rPr>
            <w:noProof/>
            <w:lang w:val="en-US"/>
          </w:rPr>
          <w:lastRenderedPageBreak/>
          <w:t>institu</w:t>
        </w:r>
      </w:ins>
      <w:ins w:id="1171" w:author="Stepan Polikanov" w:date="2021-06-17T07:57:00Z">
        <w:r w:rsidR="004E18D9">
          <w:rPr>
            <w:noProof/>
            <w:lang w:val="en-US"/>
          </w:rPr>
          <w:t>ti</w:t>
        </w:r>
      </w:ins>
      <w:ins w:id="1172" w:author="Stepan Polikanov" w:date="2021-06-17T03:28:00Z">
        <w:r w:rsidR="00CC46AB">
          <w:rPr>
            <w:noProof/>
            <w:lang w:val="en-US"/>
          </w:rPr>
          <w:t>onalized systems and</w:t>
        </w:r>
      </w:ins>
      <w:ins w:id="1173" w:author="Stepan Polikanov" w:date="2021-06-17T03:29:00Z">
        <w:r w:rsidR="00CC46AB">
          <w:rPr>
            <w:noProof/>
            <w:lang w:val="en-US"/>
          </w:rPr>
          <w:t xml:space="preserve"> dominance, which requires control over </w:t>
        </w:r>
      </w:ins>
      <w:ins w:id="1174" w:author="Stepan Polikanov" w:date="2021-06-17T07:57:00Z">
        <w:r w:rsidR="004E18D9">
          <w:rPr>
            <w:noProof/>
            <w:lang w:val="en-US"/>
          </w:rPr>
          <w:t xml:space="preserve">the </w:t>
        </w:r>
      </w:ins>
      <w:ins w:id="1175" w:author="Stepan Polikanov" w:date="2021-06-17T03:29:00Z">
        <w:r w:rsidR="00CC46AB">
          <w:rPr>
            <w:noProof/>
            <w:lang w:val="en-US"/>
          </w:rPr>
          <w:t>opposition’s chances, either through law and coer</w:t>
        </w:r>
      </w:ins>
      <w:ins w:id="1176" w:author="Stepan Polikanov" w:date="2021-06-17T07:57:00Z">
        <w:r w:rsidR="004E18D9">
          <w:rPr>
            <w:noProof/>
            <w:lang w:val="en-US"/>
          </w:rPr>
          <w:t>c</w:t>
        </w:r>
      </w:ins>
      <w:ins w:id="1177" w:author="Stepan Polikanov" w:date="2021-06-17T03:29:00Z">
        <w:r w:rsidR="00CC46AB">
          <w:rPr>
            <w:noProof/>
            <w:lang w:val="en-US"/>
          </w:rPr>
          <w:t xml:space="preserve">ive restraints or by sheer popular support. </w:t>
        </w:r>
      </w:ins>
    </w:p>
    <w:p w14:paraId="4BC1D010" w14:textId="7E518A8B" w:rsidR="00A166E9" w:rsidRDefault="00A166E9">
      <w:pPr>
        <w:rPr>
          <w:ins w:id="1178" w:author="Stepan Polikanov" w:date="2021-06-16T19:17:00Z"/>
          <w:noProof/>
          <w:lang w:val="en-US"/>
        </w:rPr>
      </w:pPr>
      <w:ins w:id="1179" w:author="Stepan Polikanov" w:date="2021-06-16T19:15:00Z">
        <w:r>
          <w:rPr>
            <w:noProof/>
            <w:lang w:val="en-US"/>
          </w:rPr>
          <w:t>In regards</w:t>
        </w:r>
      </w:ins>
      <w:ins w:id="1180" w:author="Stepan Polikanov" w:date="2021-06-16T19:16:00Z">
        <w:r>
          <w:rPr>
            <w:noProof/>
            <w:lang w:val="en-US"/>
          </w:rPr>
          <w:t xml:space="preserve"> to representation systems, we believe that </w:t>
        </w:r>
      </w:ins>
      <w:ins w:id="1181" w:author="Stepan Polikanov" w:date="2021-06-16T19:17:00Z">
        <w:r>
          <w:rPr>
            <w:noProof/>
            <w:lang w:val="en-US"/>
          </w:rPr>
          <w:t xml:space="preserve">first-past-the-post majority systems are more likely to produce dominant-party outcomes. </w:t>
        </w:r>
      </w:ins>
      <w:ins w:id="1182" w:author="Stepan Polikanov" w:date="2021-06-17T03:30:00Z">
        <w:r w:rsidR="00CC46AB">
          <w:rPr>
            <w:noProof/>
            <w:lang w:val="en-US"/>
          </w:rPr>
          <w:t>FPTP systems significantly increase incumbency advantages enjoyed by dominant parties and allo</w:t>
        </w:r>
      </w:ins>
      <w:ins w:id="1183" w:author="Stepan Polikanov" w:date="2021-06-17T03:31:00Z">
        <w:r w:rsidR="00CC46AB">
          <w:rPr>
            <w:noProof/>
            <w:lang w:val="en-US"/>
          </w:rPr>
          <w:t xml:space="preserve">w for almost complete domination of the political field. Proportional systems tend to </w:t>
        </w:r>
        <w:r w:rsidR="00CB42A4">
          <w:rPr>
            <w:noProof/>
            <w:lang w:val="en-US"/>
          </w:rPr>
          <w:t xml:space="preserve">be neutral for </w:t>
        </w:r>
      </w:ins>
      <w:ins w:id="1184" w:author="Stepan Polikanov" w:date="2021-06-17T07:58:00Z">
        <w:r w:rsidR="004E18D9">
          <w:rPr>
            <w:noProof/>
            <w:lang w:val="en-US"/>
          </w:rPr>
          <w:t xml:space="preserve">the </w:t>
        </w:r>
      </w:ins>
      <w:ins w:id="1185" w:author="Stepan Polikanov" w:date="2021-06-17T03:31:00Z">
        <w:r w:rsidR="00CB42A4">
          <w:rPr>
            <w:noProof/>
            <w:lang w:val="en-US"/>
          </w:rPr>
          <w:t>dominant rule, where 65% + res</w:t>
        </w:r>
      </w:ins>
      <w:ins w:id="1186" w:author="Stepan Polikanov" w:date="2021-06-17T03:32:00Z">
        <w:r w:rsidR="00CB42A4">
          <w:rPr>
            <w:noProof/>
            <w:lang w:val="en-US"/>
          </w:rPr>
          <w:t xml:space="preserve">ults are achieved, but in closer electoral battles, FPTP favors incumbency and translates </w:t>
        </w:r>
      </w:ins>
      <w:r w:rsidR="00241F20">
        <w:rPr>
          <w:noProof/>
          <w:lang w:val="en-US"/>
        </w:rPr>
        <w:t>fewer</w:t>
      </w:r>
      <w:ins w:id="1187" w:author="Stepan Polikanov" w:date="2021-06-17T03:32:00Z">
        <w:r w:rsidR="00CB42A4">
          <w:rPr>
            <w:noProof/>
            <w:lang w:val="en-US"/>
          </w:rPr>
          <w:t xml:space="preserve"> votes into more seats.</w:t>
        </w:r>
      </w:ins>
    </w:p>
    <w:p w14:paraId="5C585C6B" w14:textId="2E073EDF" w:rsidR="00A166E9" w:rsidRDefault="00A166E9">
      <w:pPr>
        <w:rPr>
          <w:ins w:id="1188" w:author="Stepan Polikanov" w:date="2021-06-12T13:46:00Z"/>
          <w:noProof/>
          <w:lang w:val="en-US"/>
        </w:rPr>
      </w:pPr>
      <w:ins w:id="1189" w:author="Stepan Polikanov" w:date="2021-06-16T19:17:00Z">
        <w:r>
          <w:rPr>
            <w:noProof/>
            <w:lang w:val="en-US"/>
          </w:rPr>
          <w:t xml:space="preserve">Considering colonial rule, we expect </w:t>
        </w:r>
      </w:ins>
      <w:ins w:id="1190" w:author="Stepan Polikanov" w:date="2021-06-16T19:18:00Z">
        <w:r>
          <w:rPr>
            <w:noProof/>
            <w:lang w:val="en-US"/>
          </w:rPr>
          <w:t>British institutions to promote democratic outcomes, and French – autocratic.</w:t>
        </w:r>
      </w:ins>
      <w:ins w:id="1191" w:author="Stepan Polikanov" w:date="2021-06-17T03:32:00Z">
        <w:r w:rsidR="00CB42A4">
          <w:rPr>
            <w:noProof/>
            <w:lang w:val="en-US"/>
          </w:rPr>
          <w:t xml:space="preserve"> </w:t>
        </w:r>
      </w:ins>
      <w:ins w:id="1192" w:author="Stepan Polikanov" w:date="2021-06-17T03:35:00Z">
        <w:r w:rsidR="00CB42A4">
          <w:rPr>
            <w:noProof/>
            <w:lang w:val="en-US"/>
          </w:rPr>
          <w:t>The 3</w:t>
        </w:r>
        <w:r w:rsidR="00CB42A4" w:rsidRPr="00CB42A4">
          <w:rPr>
            <w:noProof/>
            <w:vertAlign w:val="superscript"/>
            <w:lang w:val="en-US"/>
            <w:rPrChange w:id="1193" w:author="Stepan Polikanov" w:date="2021-06-17T03:35:00Z">
              <w:rPr>
                <w:noProof/>
                <w:lang w:val="en-US"/>
              </w:rPr>
            </w:rPrChange>
          </w:rPr>
          <w:t>rd</w:t>
        </w:r>
        <w:r w:rsidR="00CB42A4">
          <w:rPr>
            <w:noProof/>
            <w:lang w:val="en-US"/>
          </w:rPr>
          <w:t xml:space="preserve"> level of other colonial </w:t>
        </w:r>
        <w:r w:rsidR="008B306B">
          <w:rPr>
            <w:noProof/>
            <w:lang w:val="en-US"/>
          </w:rPr>
          <w:t>belonging in the past serves to check on the relative strength of the divi</w:t>
        </w:r>
      </w:ins>
      <w:ins w:id="1194" w:author="Stepan Polikanov" w:date="2021-06-17T03:36:00Z">
        <w:r w:rsidR="008B306B">
          <w:rPr>
            <w:noProof/>
            <w:lang w:val="en-US"/>
          </w:rPr>
          <w:t>de.</w:t>
        </w:r>
      </w:ins>
    </w:p>
    <w:p w14:paraId="5D4D97A5" w14:textId="77777777" w:rsidR="00241F20" w:rsidRDefault="00241F20">
      <w:pPr>
        <w:spacing w:line="259" w:lineRule="auto"/>
        <w:jc w:val="left"/>
        <w:rPr>
          <w:lang w:val="en-GB"/>
        </w:rPr>
      </w:pPr>
      <w:r>
        <w:rPr>
          <w:lang w:val="en-GB"/>
        </w:rPr>
        <w:br w:type="page"/>
      </w:r>
    </w:p>
    <w:p w14:paraId="01FF8DB8" w14:textId="56B0F255" w:rsidR="00DE7BCE" w:rsidRDefault="00DE7BCE" w:rsidP="00DE7BCE">
      <w:pPr>
        <w:pStyle w:val="1"/>
        <w:rPr>
          <w:ins w:id="1195" w:author="Stepan Polikanov" w:date="2021-05-10T13:33:00Z"/>
          <w:lang w:val="en-GB"/>
        </w:rPr>
      </w:pPr>
      <w:ins w:id="1196" w:author="Stepan Polikanov" w:date="2021-05-10T13:31:00Z">
        <w:r w:rsidRPr="00DE7BCE">
          <w:rPr>
            <w:lang w:val="en-GB"/>
            <w:rPrChange w:id="1197" w:author="Stepan Polikanov" w:date="2021-05-10T13:31:00Z">
              <w:rPr/>
            </w:rPrChange>
          </w:rPr>
          <w:lastRenderedPageBreak/>
          <w:t xml:space="preserve">Chapter </w:t>
        </w:r>
        <w:r w:rsidRPr="00DE7BCE">
          <w:rPr>
            <w:noProof/>
            <w:lang w:val="en-GB"/>
            <w:rPrChange w:id="1198" w:author="Stepan Polikanov" w:date="2021-05-10T13:31:00Z">
              <w:rPr>
                <w:noProof/>
              </w:rPr>
            </w:rPrChange>
          </w:rPr>
          <w:t>2</w:t>
        </w:r>
        <w:r w:rsidRPr="00DE7BCE">
          <w:rPr>
            <w:lang w:val="en-GB"/>
            <w:rPrChange w:id="1199" w:author="Stepan Polikanov" w:date="2021-05-10T13:31:00Z">
              <w:rPr/>
            </w:rPrChange>
          </w:rPr>
          <w:t xml:space="preserve">: </w:t>
        </w:r>
      </w:ins>
      <w:ins w:id="1200" w:author="Stepan Polikanov" w:date="2021-06-12T13:32:00Z">
        <w:r w:rsidR="00C0671D">
          <w:rPr>
            <w:lang w:val="en-GB"/>
          </w:rPr>
          <w:t>Macr</w:t>
        </w:r>
      </w:ins>
      <w:ins w:id="1201" w:author="Stepan Polikanov" w:date="2021-06-16T11:49:00Z">
        <w:r w:rsidR="005800C8">
          <w:rPr>
            <w:lang w:val="en-GB"/>
          </w:rPr>
          <w:t>o-</w:t>
        </w:r>
      </w:ins>
      <w:ins w:id="1202" w:author="Stepan Polikanov" w:date="2021-06-12T13:32:00Z">
        <w:r w:rsidR="00C0671D">
          <w:rPr>
            <w:lang w:val="en-GB"/>
          </w:rPr>
          <w:t>level approach to identif</w:t>
        </w:r>
      </w:ins>
      <w:ins w:id="1203" w:author="Stepan Polikanov" w:date="2021-06-12T13:33:00Z">
        <w:r w:rsidR="00C0671D">
          <w:rPr>
            <w:lang w:val="en-GB"/>
          </w:rPr>
          <w:t>ying relevant party dominance factors</w:t>
        </w:r>
      </w:ins>
    </w:p>
    <w:p w14:paraId="7063246B" w14:textId="77777777" w:rsidR="00DE7BCE" w:rsidRPr="002A41ED" w:rsidRDefault="00DE7BCE">
      <w:pPr>
        <w:rPr>
          <w:ins w:id="1204" w:author="Stepan Polikanov" w:date="2021-05-10T13:32:00Z"/>
          <w:lang w:val="en-GB"/>
        </w:rPr>
        <w:pPrChange w:id="1205" w:author="Stepan Polikanov" w:date="2021-05-10T13:33:00Z">
          <w:pPr>
            <w:pStyle w:val="1"/>
          </w:pPr>
        </w:pPrChange>
      </w:pPr>
    </w:p>
    <w:p w14:paraId="222A4760" w14:textId="419A52BB" w:rsidR="00DE7BCE" w:rsidRDefault="00DE7BCE" w:rsidP="00DE7BCE">
      <w:pPr>
        <w:pStyle w:val="2"/>
        <w:rPr>
          <w:ins w:id="1206" w:author="Stepan Polikanov" w:date="2021-05-10T13:33:00Z"/>
        </w:rPr>
      </w:pPr>
      <w:ins w:id="1207" w:author="Stepan Polikanov" w:date="2021-05-10T13:32:00Z">
        <w:r w:rsidRPr="00D1509A">
          <w:t>§</w:t>
        </w:r>
      </w:ins>
      <w:ins w:id="1208" w:author="Stepan Polikanov" w:date="2021-06-12T13:34:00Z">
        <w:r w:rsidR="00C0671D">
          <w:rPr>
            <w:noProof/>
          </w:rPr>
          <w:t>1</w:t>
        </w:r>
      </w:ins>
      <w:ins w:id="1209" w:author="Stepan Polikanov" w:date="2021-05-10T13:32:00Z">
        <w:r w:rsidRPr="00B151C1">
          <w:t xml:space="preserve"> </w:t>
        </w:r>
      </w:ins>
      <w:ins w:id="1210" w:author="Stepan Polikanov" w:date="2021-06-17T11:38:00Z">
        <w:r w:rsidR="00241F20">
          <w:t>Data and preparation</w:t>
        </w:r>
      </w:ins>
    </w:p>
    <w:p w14:paraId="0E5A7F4B" w14:textId="4131153C" w:rsidR="00DE7BCE" w:rsidRDefault="00DE7BCE">
      <w:pPr>
        <w:rPr>
          <w:ins w:id="1211" w:author="Stepan Polikanov" w:date="2021-05-26T08:35:00Z"/>
        </w:rPr>
      </w:pPr>
    </w:p>
    <w:p w14:paraId="4459D5CC" w14:textId="42ED8204" w:rsidR="002D7509" w:rsidRDefault="002D7509" w:rsidP="002D7509">
      <w:pPr>
        <w:pStyle w:val="3"/>
        <w:numPr>
          <w:ilvl w:val="1"/>
          <w:numId w:val="11"/>
        </w:numPr>
        <w:rPr>
          <w:ins w:id="1212" w:author="Stepan Polikanov" w:date="2021-05-26T08:35:00Z"/>
          <w:lang w:val="en-GB"/>
        </w:rPr>
      </w:pPr>
      <w:ins w:id="1213" w:author="Stepan Polikanov" w:date="2021-05-26T08:35:00Z">
        <w:r>
          <w:rPr>
            <w:lang w:val="en-GB"/>
          </w:rPr>
          <w:t>Coding party dominance</w:t>
        </w:r>
      </w:ins>
    </w:p>
    <w:p w14:paraId="56E58920" w14:textId="11451148" w:rsidR="001D17C6" w:rsidRDefault="002D7509" w:rsidP="002D7509">
      <w:pPr>
        <w:rPr>
          <w:ins w:id="1214" w:author="Stepan Polikanov" w:date="2021-05-26T08:58:00Z"/>
          <w:lang w:val="en-GB"/>
        </w:rPr>
      </w:pPr>
      <w:ins w:id="1215" w:author="Stepan Polikanov" w:date="2021-05-26T08:35:00Z">
        <w:r>
          <w:rPr>
            <w:lang w:val="en-GB"/>
          </w:rPr>
          <w:t>For our dependent variable, we choose to code party dominance through analytical definit</w:t>
        </w:r>
      </w:ins>
      <w:ins w:id="1216" w:author="Stepan Polikanov" w:date="2021-05-26T08:36:00Z">
        <w:r>
          <w:rPr>
            <w:lang w:val="en-GB"/>
          </w:rPr>
          <w:t>ions of it, as</w:t>
        </w:r>
      </w:ins>
      <w:ins w:id="1217" w:author="Stepan Polikanov" w:date="2021-05-26T08:38:00Z">
        <w:r>
          <w:rPr>
            <w:lang w:val="en-GB"/>
          </w:rPr>
          <w:t xml:space="preserve"> using</w:t>
        </w:r>
      </w:ins>
      <w:ins w:id="1218" w:author="Stepan Polikanov" w:date="2021-05-26T08:36:00Z">
        <w:r>
          <w:rPr>
            <w:lang w:val="en-GB"/>
          </w:rPr>
          <w:t xml:space="preserve"> </w:t>
        </w:r>
      </w:ins>
      <w:ins w:id="1219" w:author="Stepan Polikanov" w:date="2021-05-26T08:38:00Z">
        <w:r>
          <w:rPr>
            <w:lang w:val="en-GB"/>
          </w:rPr>
          <w:t>indices</w:t>
        </w:r>
      </w:ins>
      <w:ins w:id="1220" w:author="Stepan Polikanov" w:date="2021-05-26T08:36:00Z">
        <w:r>
          <w:rPr>
            <w:lang w:val="en-GB"/>
          </w:rPr>
          <w:t xml:space="preserve"> like ENPP or ENEP </w:t>
        </w:r>
      </w:ins>
      <w:ins w:id="1221" w:author="Stepan Polikanov" w:date="2021-05-26T08:38:00Z">
        <w:r>
          <w:rPr>
            <w:lang w:val="en-GB"/>
          </w:rPr>
          <w:t>doesn’t allow us to create cut-off points that are log</w:t>
        </w:r>
      </w:ins>
      <w:ins w:id="1222" w:author="Stepan Polikanov" w:date="2021-05-26T08:39:00Z">
        <w:r>
          <w:rPr>
            <w:lang w:val="en-GB"/>
          </w:rPr>
          <w:t xml:space="preserve">ically consistent with actual </w:t>
        </w:r>
        <w:r w:rsidR="0043299E">
          <w:rPr>
            <w:lang w:val="en-GB"/>
          </w:rPr>
          <w:t>features of party rule, such as holding an absolute majority, or having to for</w:t>
        </w:r>
      </w:ins>
      <w:ins w:id="1223" w:author="Stepan Polikanov" w:date="2021-05-26T08:40:00Z">
        <w:r w:rsidR="0043299E">
          <w:rPr>
            <w:lang w:val="en-GB"/>
          </w:rPr>
          <w:t xml:space="preserve">m a coalition </w:t>
        </w:r>
      </w:ins>
      <w:ins w:id="1224" w:author="Stepan Polikanov" w:date="2021-05-26T08:43:00Z">
        <w:r w:rsidR="0043299E">
          <w:rPr>
            <w:lang w:val="en-GB"/>
          </w:rPr>
          <w:fldChar w:fldCharType="begin" w:fldLock="1"/>
        </w:r>
      </w:ins>
      <w:r w:rsidR="007A41BA">
        <w:rPr>
          <w:lang w:val="en-GB"/>
        </w:rPr>
        <w:instrText>ADDIN CSL_CITATION {"citationItems":[{"id":"ITEM-1","itemData":{"DOI":"10.1111/j.1475-6765.2004.00150.x","ISSN":"03044130","abstract":"By most definitions, the third wave of democratisation has given rise to dominant parties and dominant party systems in Africa. The effective number of parties, the most widely used method to count parties, does not adequately capture this fact. An analysis of 59 election results in 18 sub-Saharan African countries shows that classifications of party systems on the basis of the effective number of parties are problematic and often flawed. Some of these problems are well known, but the African evidence brings them out with unusual clarity and force. It is found that Sartori's counting rules, party system typology and definition of a dominant party are still the most helpful analytical tools to arrive at an accurate classification of party systems and their dynamics in general, and of dominant party systems in particular.","author":[{"dropping-particle":"","family":"Bogaards","given":"Matthijs","non-dropping-particle":"","parse-names":false,"suffix":""}],"container-title":"European Journal of Political Research","id":"ITEM-1","issue":"2","issued":{"date-parts":[["2004","3","1"]]},"page":"173-197","publisher":"Blackwell Publishing Ltd","title":"Counting parties and identifying dominant party systems in Africa","type":"article-journal","volume":"43"},"uris":["http://www.mendeley.com/documents/?uuid=ec9d5c2b-811d-306b-ab4b-3d6408bc33a2"]}],"mendeley":{"formattedCitation":"(Bogaards 2004)","plainTextFormattedCitation":"(Bogaards 2004)","previouslyFormattedCitation":"(Bogaards 2004)"},"properties":{"noteIndex":0},"schema":"https://github.com/citation-style-language/schema/raw/master/csl-citation.json"}</w:instrText>
      </w:r>
      <w:r w:rsidR="0043299E">
        <w:rPr>
          <w:lang w:val="en-GB"/>
        </w:rPr>
        <w:fldChar w:fldCharType="separate"/>
      </w:r>
      <w:r w:rsidR="0043299E" w:rsidRPr="0043299E">
        <w:rPr>
          <w:noProof/>
          <w:lang w:val="en-GB"/>
        </w:rPr>
        <w:t>(Bogaards 2004)</w:t>
      </w:r>
      <w:ins w:id="1225" w:author="Stepan Polikanov" w:date="2021-05-26T08:43:00Z">
        <w:r w:rsidR="0043299E">
          <w:rPr>
            <w:lang w:val="en-GB"/>
          </w:rPr>
          <w:fldChar w:fldCharType="end"/>
        </w:r>
      </w:ins>
      <w:ins w:id="1226" w:author="Stepan Polikanov" w:date="2021-05-26T08:40:00Z">
        <w:r w:rsidR="0043299E">
          <w:rPr>
            <w:lang w:val="en-GB"/>
          </w:rPr>
          <w:t xml:space="preserve">. </w:t>
        </w:r>
      </w:ins>
      <w:ins w:id="1227" w:author="Stepan Polikanov" w:date="2021-05-26T08:57:00Z">
        <w:r w:rsidR="00955BFF">
          <w:rPr>
            <w:lang w:val="en-GB"/>
          </w:rPr>
          <w:t>This being s</w:t>
        </w:r>
        <w:r w:rsidR="001D17C6">
          <w:rPr>
            <w:lang w:val="en-GB"/>
          </w:rPr>
          <w:t>aid, we have calculated both ENPP and a</w:t>
        </w:r>
      </w:ins>
      <w:ins w:id="1228" w:author="Stepan Polikanov" w:date="2021-05-26T08:58:00Z">
        <w:r w:rsidR="001D17C6">
          <w:rPr>
            <w:lang w:val="en-GB"/>
          </w:rPr>
          <w:t>nalytic versions of measurement.</w:t>
        </w:r>
      </w:ins>
    </w:p>
    <w:p w14:paraId="59E9B84E" w14:textId="4416161A" w:rsidR="001D17C6" w:rsidRDefault="001D17C6" w:rsidP="002D7509">
      <w:pPr>
        <w:rPr>
          <w:ins w:id="1229" w:author="Stepan Polikanov" w:date="2021-05-26T09:07:00Z"/>
          <w:lang w:val="en-GB"/>
        </w:rPr>
      </w:pPr>
      <w:ins w:id="1230" w:author="Stepan Polikanov" w:date="2021-05-26T08:58:00Z">
        <w:r>
          <w:rPr>
            <w:lang w:val="en-GB"/>
          </w:rPr>
          <w:t>When defining party dominance as a whole, we relied on</w:t>
        </w:r>
      </w:ins>
      <w:ins w:id="1231" w:author="Stepan Polikanov" w:date="2021-05-26T09:05:00Z">
        <w:r w:rsidR="005E6D75">
          <w:rPr>
            <w:lang w:val="en-GB"/>
          </w:rPr>
          <w:t xml:space="preserve"> Sartori’s</w:t>
        </w:r>
      </w:ins>
      <w:ins w:id="1232" w:author="Stepan Polikanov" w:date="2021-05-26T08:59:00Z">
        <w:r>
          <w:rPr>
            <w:lang w:val="en-GB"/>
          </w:rPr>
          <w:t xml:space="preserve"> </w:t>
        </w:r>
      </w:ins>
      <w:ins w:id="1233" w:author="Stepan Polikanov" w:date="2021-05-26T09:05:00Z">
        <w:r w:rsidR="005E6D75">
          <w:rPr>
            <w:lang w:val="en-GB"/>
          </w:rPr>
          <w:t xml:space="preserve">original </w:t>
        </w:r>
      </w:ins>
      <w:ins w:id="1234" w:author="Stepan Polikanov" w:date="2021-05-26T08:59:00Z">
        <w:r>
          <w:rPr>
            <w:lang w:val="en-GB"/>
          </w:rPr>
          <w:t>coding rules</w:t>
        </w:r>
      </w:ins>
      <w:ins w:id="1235" w:author="Stepan Polikanov" w:date="2021-05-26T09:05:00Z">
        <w:r w:rsidR="005E6D75">
          <w:rPr>
            <w:lang w:val="en-GB"/>
          </w:rPr>
          <w:t xml:space="preserve">. For clarifications on the actual process of coding, we used </w:t>
        </w:r>
        <w:proofErr w:type="spellStart"/>
        <w:r w:rsidR="005E6D75">
          <w:rPr>
            <w:lang w:val="en-GB"/>
          </w:rPr>
          <w:t>Eerd’s</w:t>
        </w:r>
        <w:proofErr w:type="spellEnd"/>
        <w:r w:rsidR="005E6D75">
          <w:rPr>
            <w:lang w:val="en-GB"/>
          </w:rPr>
          <w:t xml:space="preserve"> description of the </w:t>
        </w:r>
      </w:ins>
      <w:ins w:id="1236" w:author="Stepan Polikanov" w:date="2021-05-26T09:06:00Z">
        <w:r w:rsidR="005E6D75">
          <w:rPr>
            <w:lang w:val="en-GB"/>
          </w:rPr>
          <w:t xml:space="preserve">technique. To distinguish between democratic and autocratic </w:t>
        </w:r>
      </w:ins>
      <w:ins w:id="1237" w:author="Stepan Polikanov" w:date="2021-05-26T09:07:00Z">
        <w:r w:rsidR="005E6D75">
          <w:rPr>
            <w:lang w:val="en-GB"/>
          </w:rPr>
          <w:t xml:space="preserve">party dominance, we used </w:t>
        </w:r>
        <w:proofErr w:type="spellStart"/>
        <w:r w:rsidR="005E6D75">
          <w:rPr>
            <w:lang w:val="en-GB"/>
          </w:rPr>
          <w:t>Bogaard’s</w:t>
        </w:r>
        <w:proofErr w:type="spellEnd"/>
        <w:r w:rsidR="005E6D75">
          <w:rPr>
            <w:lang w:val="en-GB"/>
          </w:rPr>
          <w:t xml:space="preserve"> additional criteria.</w:t>
        </w:r>
      </w:ins>
    </w:p>
    <w:p w14:paraId="1E5AAEFA" w14:textId="4C487FDC" w:rsidR="005E6D75" w:rsidRDefault="005E6D75" w:rsidP="002D7509">
      <w:pPr>
        <w:rPr>
          <w:ins w:id="1238" w:author="Stepan Polikanov" w:date="2021-05-26T09:08:00Z"/>
          <w:lang w:val="en-GB"/>
        </w:rPr>
      </w:pPr>
      <w:ins w:id="1239" w:author="Stepan Polikanov" w:date="2021-05-26T09:07:00Z">
        <w:r>
          <w:rPr>
            <w:lang w:val="en-GB"/>
          </w:rPr>
          <w:t>Thus,</w:t>
        </w:r>
      </w:ins>
      <w:ins w:id="1240" w:author="Stepan Polikanov" w:date="2021-05-26T09:08:00Z">
        <w:r>
          <w:rPr>
            <w:lang w:val="en-GB"/>
          </w:rPr>
          <w:t xml:space="preserve"> the coding procedure unfolds as follows:</w:t>
        </w:r>
      </w:ins>
    </w:p>
    <w:p w14:paraId="10829100" w14:textId="793D7D75" w:rsidR="007A41BA" w:rsidRPr="007A41BA" w:rsidRDefault="005E6D75" w:rsidP="007A41BA">
      <w:pPr>
        <w:pStyle w:val="af1"/>
        <w:numPr>
          <w:ilvl w:val="0"/>
          <w:numId w:val="13"/>
        </w:numPr>
        <w:rPr>
          <w:ins w:id="1241" w:author="Stepan Polikanov" w:date="2021-05-26T09:25:00Z"/>
          <w:lang w:val="en-US"/>
          <w:rPrChange w:id="1242" w:author="Stepan Polikanov" w:date="2021-05-26T09:25:00Z">
            <w:rPr>
              <w:ins w:id="1243" w:author="Stepan Polikanov" w:date="2021-05-26T09:25:00Z"/>
              <w:noProof/>
              <w:lang w:val="en-GB"/>
            </w:rPr>
          </w:rPrChange>
        </w:rPr>
      </w:pPr>
      <w:ins w:id="1244" w:author="Stepan Polikanov" w:date="2021-05-26T09:08:00Z">
        <w:r w:rsidRPr="007A41BA">
          <w:rPr>
            <w:lang w:val="en-GB"/>
          </w:rPr>
          <w:t>First, we count the rele</w:t>
        </w:r>
        <w:r w:rsidRPr="007E0A81">
          <w:rPr>
            <w:lang w:val="en-GB"/>
          </w:rPr>
          <w:t xml:space="preserve">vant number of parties. RNP is defined to describe </w:t>
        </w:r>
      </w:ins>
      <w:ins w:id="1245" w:author="Stepan Polikanov" w:date="2021-05-26T09:09:00Z">
        <w:r w:rsidRPr="007E0A81">
          <w:rPr>
            <w:lang w:val="en-GB"/>
          </w:rPr>
          <w:t>relevant par</w:t>
        </w:r>
        <w:r w:rsidRPr="00ED08F3">
          <w:rPr>
            <w:lang w:val="en-GB"/>
          </w:rPr>
          <w:t xml:space="preserve">liamentary parties with </w:t>
        </w:r>
      </w:ins>
      <w:r w:rsidR="00241F20">
        <w:rPr>
          <w:lang w:val="en-GB"/>
        </w:rPr>
        <w:t xml:space="preserve">the </w:t>
      </w:r>
      <w:ins w:id="1246" w:author="Stepan Polikanov" w:date="2021-05-26T09:09:00Z">
        <w:r w:rsidRPr="00ED08F3">
          <w:rPr>
            <w:lang w:val="en-GB"/>
          </w:rPr>
          <w:t xml:space="preserve">ability to influence policy and governance. We counted </w:t>
        </w:r>
        <w:r w:rsidRPr="00ED08F3">
          <w:rPr>
            <w:b/>
            <w:lang w:val="en-GB"/>
            <w:rPrChange w:id="1247" w:author="Stepan Polikanov" w:date="2021-05-26T09:17:00Z">
              <w:rPr>
                <w:lang w:val="en-GB"/>
              </w:rPr>
            </w:rPrChange>
          </w:rPr>
          <w:t>one</w:t>
        </w:r>
        <w:r w:rsidRPr="007A41BA">
          <w:rPr>
            <w:lang w:val="en-GB"/>
          </w:rPr>
          <w:t xml:space="preserve"> relevant party</w:t>
        </w:r>
        <w:r w:rsidRPr="007E0A81">
          <w:rPr>
            <w:lang w:val="en-GB"/>
          </w:rPr>
          <w:t>, if it won a</w:t>
        </w:r>
      </w:ins>
      <w:ins w:id="1248" w:author="Stepan Polikanov" w:date="2021-05-26T09:10:00Z">
        <w:r w:rsidRPr="007E0A81">
          <w:rPr>
            <w:lang w:val="en-GB"/>
          </w:rPr>
          <w:t>n absolute majority in the lower chamber of parliament</w:t>
        </w:r>
        <w:r w:rsidRPr="00ED08F3">
          <w:rPr>
            <w:lang w:val="en-GB"/>
          </w:rPr>
          <w:t>, and a presidency</w:t>
        </w:r>
      </w:ins>
      <w:ins w:id="1249" w:author="Stepan Polikanov" w:date="2021-05-26T09:11:00Z">
        <w:r w:rsidR="00B35C37" w:rsidRPr="00ED08F3">
          <w:rPr>
            <w:lang w:val="en-US"/>
          </w:rPr>
          <w:t xml:space="preserve">. We counted </w:t>
        </w:r>
        <w:r w:rsidR="00B35C37" w:rsidRPr="00ED08F3">
          <w:rPr>
            <w:b/>
            <w:lang w:val="en-US"/>
            <w:rPrChange w:id="1250" w:author="Stepan Polikanov" w:date="2021-05-26T09:17:00Z">
              <w:rPr>
                <w:lang w:val="en-US"/>
              </w:rPr>
            </w:rPrChange>
          </w:rPr>
          <w:t>t</w:t>
        </w:r>
      </w:ins>
      <w:ins w:id="1251" w:author="Stepan Polikanov" w:date="2021-05-26T09:14:00Z">
        <w:r w:rsidR="00B35C37" w:rsidRPr="00ED08F3">
          <w:rPr>
            <w:b/>
            <w:lang w:val="en-US"/>
            <w:rPrChange w:id="1252" w:author="Stepan Polikanov" w:date="2021-05-26T09:17:00Z">
              <w:rPr>
                <w:lang w:val="en-US"/>
              </w:rPr>
            </w:rPrChange>
          </w:rPr>
          <w:t>w</w:t>
        </w:r>
      </w:ins>
      <w:ins w:id="1253" w:author="Stepan Polikanov" w:date="2021-05-26T09:11:00Z">
        <w:r w:rsidR="00B35C37" w:rsidRPr="00ED08F3">
          <w:rPr>
            <w:b/>
            <w:lang w:val="en-US"/>
            <w:rPrChange w:id="1254" w:author="Stepan Polikanov" w:date="2021-05-26T09:17:00Z">
              <w:rPr>
                <w:lang w:val="en-US"/>
              </w:rPr>
            </w:rPrChange>
          </w:rPr>
          <w:t>o</w:t>
        </w:r>
        <w:r w:rsidR="00B35C37" w:rsidRPr="007A41BA">
          <w:rPr>
            <w:lang w:val="en-US"/>
          </w:rPr>
          <w:t xml:space="preserve"> parties when either a president </w:t>
        </w:r>
        <w:r w:rsidR="00B35C37" w:rsidRPr="007E0A81">
          <w:rPr>
            <w:lang w:val="en-US"/>
          </w:rPr>
          <w:t xml:space="preserve">didn’t belong to the party with </w:t>
        </w:r>
      </w:ins>
      <w:r w:rsidR="00241F20">
        <w:rPr>
          <w:lang w:val="en-US"/>
        </w:rPr>
        <w:t xml:space="preserve">an </w:t>
      </w:r>
      <w:ins w:id="1255" w:author="Stepan Polikanov" w:date="2021-05-26T09:11:00Z">
        <w:r w:rsidR="00B35C37" w:rsidRPr="007E0A81">
          <w:rPr>
            <w:lang w:val="en-US"/>
          </w:rPr>
          <w:t xml:space="preserve">absolute majority, </w:t>
        </w:r>
        <w:r w:rsidR="00B35C37" w:rsidRPr="00ED08F3">
          <w:rPr>
            <w:lang w:val="en-US"/>
          </w:rPr>
          <w:t xml:space="preserve">or if </w:t>
        </w:r>
      </w:ins>
      <w:ins w:id="1256" w:author="Stepan Polikanov" w:date="2021-05-26T09:13:00Z">
        <w:r w:rsidR="00B35C37" w:rsidRPr="00ED08F3">
          <w:rPr>
            <w:lang w:val="en-US"/>
          </w:rPr>
          <w:t xml:space="preserve">a party won an absolute majority, but </w:t>
        </w:r>
      </w:ins>
      <w:ins w:id="1257" w:author="Stepan Polikanov" w:date="2021-05-26T09:11:00Z">
        <w:r w:rsidR="00B35C37" w:rsidRPr="00ED08F3">
          <w:rPr>
            <w:lang w:val="en-US"/>
          </w:rPr>
          <w:t>the margin between</w:t>
        </w:r>
      </w:ins>
      <w:ins w:id="1258" w:author="Stepan Polikanov" w:date="2021-05-26T09:12:00Z">
        <w:r w:rsidR="00B35C37" w:rsidRPr="00ED08F3">
          <w:rPr>
            <w:lang w:val="en-US"/>
          </w:rPr>
          <w:t xml:space="preserve"> </w:t>
        </w:r>
      </w:ins>
      <w:r w:rsidR="00241F20">
        <w:rPr>
          <w:lang w:val="en-US"/>
        </w:rPr>
        <w:t xml:space="preserve">the </w:t>
      </w:r>
      <w:ins w:id="1259" w:author="Stepan Polikanov" w:date="2021-05-26T09:12:00Z">
        <w:r w:rsidR="00B35C37" w:rsidRPr="00ED08F3">
          <w:rPr>
            <w:lang w:val="en-US"/>
          </w:rPr>
          <w:t>two largest parties was lower than 3</w:t>
        </w:r>
        <w:r w:rsidR="00B35C37" w:rsidRPr="00ED08F3">
          <w:rPr>
            <w:noProof/>
            <w:lang w:val="en-GB"/>
          </w:rPr>
          <w:t xml:space="preserve">0%, </w:t>
        </w:r>
      </w:ins>
      <w:ins w:id="1260" w:author="Stepan Polikanov" w:date="2021-05-26T09:13:00Z">
        <w:r w:rsidR="00B35C37" w:rsidRPr="00ED08F3">
          <w:rPr>
            <w:noProof/>
            <w:lang w:val="en-GB"/>
          </w:rPr>
          <w:t xml:space="preserve">and the second party won an absolute majority in a </w:t>
        </w:r>
      </w:ins>
      <w:ins w:id="1261" w:author="Stepan Polikanov" w:date="2021-05-26T09:14:00Z">
        <w:r w:rsidR="00B35C37" w:rsidRPr="00ED08F3">
          <w:rPr>
            <w:noProof/>
            <w:lang w:val="en-GB"/>
          </w:rPr>
          <w:t>precedent election</w:t>
        </w:r>
      </w:ins>
      <w:ins w:id="1262" w:author="Stepan Polikanov" w:date="2021-05-26T09:15:00Z">
        <w:r w:rsidR="00B35C37" w:rsidRPr="00ED08F3">
          <w:rPr>
            <w:noProof/>
            <w:lang w:val="en-GB"/>
          </w:rPr>
          <w:t xml:space="preserve">. Lastly, if no party won an absolute majority, we counted the party of the president, the party of the president’s strongest opponents, and </w:t>
        </w:r>
      </w:ins>
      <w:ins w:id="1263" w:author="Stepan Polikanov" w:date="2021-05-26T09:16:00Z">
        <w:r w:rsidR="00ED08F3" w:rsidRPr="00ED08F3">
          <w:rPr>
            <w:noProof/>
            <w:lang w:val="en-GB"/>
          </w:rPr>
          <w:t>the number of parties that had to be added to the president’s party to hold a coalitional absolute majority, arranged by size</w:t>
        </w:r>
      </w:ins>
      <w:ins w:id="1264" w:author="Stepan Polikanov" w:date="2021-05-26T09:41:00Z">
        <w:r w:rsidR="007E0A81">
          <w:rPr>
            <w:noProof/>
            <w:lang w:val="en-GB"/>
          </w:rPr>
          <w:t xml:space="preserve"> </w:t>
        </w:r>
        <w:r w:rsidR="007E0A81">
          <w:rPr>
            <w:noProof/>
            <w:lang w:val="en-GB"/>
          </w:rPr>
          <w:fldChar w:fldCharType="begin" w:fldLock="1"/>
        </w:r>
      </w:ins>
      <w:r w:rsidR="007E0A81">
        <w:rPr>
          <w:noProof/>
          <w:lang w:val="en-GB"/>
        </w:rPr>
        <w:instrText>ADDIN CSL_CITATION {"citationItems":[{"id":"ITEM-1","itemData":{"author":[{"dropping-particle":"","family":"Eerd","given":"Jonathan","non-dropping-particle":"van","parse-names":false,"suffix":""}],"container-title":"APSA Annual Meeting and Exhibition","id":"ITEM-1","issued":{"date-parts":[["2009"]]},"page":"1-49","publisher-place":"Toronto","title":"A Comparison of Measurements for the Identification of Party Systems in Sub-Saharan Africa","type":"paper-conference"},"uris":["http://www.mendeley.com/documents/?uuid=b8f12f1c-eb3f-3233-9b5f-eddc904dfe44"]}],"mendeley":{"formattedCitation":"(van Eerd 2009)","plainTextFormattedCitation":"(van Eerd 2009)","previouslyFormattedCitation":"(van Eerd 2009)"},"properties":{"noteIndex":0},"schema":"https://github.com/citation-style-language/schema/raw/master/csl-citation.json"}</w:instrText>
      </w:r>
      <w:r w:rsidR="007E0A81">
        <w:rPr>
          <w:noProof/>
          <w:lang w:val="en-GB"/>
        </w:rPr>
        <w:fldChar w:fldCharType="separate"/>
      </w:r>
      <w:r w:rsidR="007E0A81" w:rsidRPr="007E0A81">
        <w:rPr>
          <w:noProof/>
          <w:lang w:val="en-GB"/>
        </w:rPr>
        <w:t>(van Eerd 2009)</w:t>
      </w:r>
      <w:ins w:id="1265" w:author="Stepan Polikanov" w:date="2021-05-26T09:41:00Z">
        <w:r w:rsidR="007E0A81">
          <w:rPr>
            <w:noProof/>
            <w:lang w:val="en-GB"/>
          </w:rPr>
          <w:fldChar w:fldCharType="end"/>
        </w:r>
      </w:ins>
      <w:ins w:id="1266" w:author="Stepan Polikanov" w:date="2021-05-26T09:16:00Z">
        <w:r w:rsidR="00ED08F3" w:rsidRPr="007E0A81">
          <w:rPr>
            <w:noProof/>
            <w:lang w:val="en-GB"/>
          </w:rPr>
          <w:t>.</w:t>
        </w:r>
      </w:ins>
      <w:ins w:id="1267" w:author="Stepan Polikanov" w:date="2021-05-26T09:17:00Z">
        <w:r w:rsidR="00ED08F3">
          <w:rPr>
            <w:noProof/>
            <w:lang w:val="en-GB"/>
          </w:rPr>
          <w:t xml:space="preserve"> </w:t>
        </w:r>
      </w:ins>
    </w:p>
    <w:p w14:paraId="64FF2338" w14:textId="5775BECD" w:rsidR="00ED08F3" w:rsidRPr="00ED08F3" w:rsidRDefault="00ED08F3" w:rsidP="007A41BA">
      <w:pPr>
        <w:pStyle w:val="af1"/>
        <w:numPr>
          <w:ilvl w:val="0"/>
          <w:numId w:val="13"/>
        </w:numPr>
        <w:rPr>
          <w:ins w:id="1268" w:author="Stepan Polikanov" w:date="2021-05-26T09:17:00Z"/>
          <w:lang w:val="en-US"/>
          <w:rPrChange w:id="1269" w:author="Stepan Polikanov" w:date="2021-05-26T09:17:00Z">
            <w:rPr>
              <w:ins w:id="1270" w:author="Stepan Polikanov" w:date="2021-05-26T09:17:00Z"/>
              <w:noProof/>
              <w:lang w:val="en-GB"/>
            </w:rPr>
          </w:rPrChange>
        </w:rPr>
      </w:pPr>
      <w:ins w:id="1271" w:author="Stepan Polikanov" w:date="2021-05-26T09:17:00Z">
        <w:r>
          <w:rPr>
            <w:noProof/>
            <w:lang w:val="en-GB"/>
          </w:rPr>
          <w:t xml:space="preserve">Additional qualitative data was used, </w:t>
        </w:r>
      </w:ins>
      <w:ins w:id="1272" w:author="Stepan Polikanov" w:date="2021-05-26T09:25:00Z">
        <w:r w:rsidR="007A41BA">
          <w:rPr>
            <w:noProof/>
            <w:lang w:val="en-GB"/>
          </w:rPr>
          <w:t>if e</w:t>
        </w:r>
      </w:ins>
      <w:ins w:id="1273" w:author="Stepan Polikanov" w:date="2021-05-26T09:26:00Z">
        <w:r w:rsidR="007A41BA">
          <w:rPr>
            <w:noProof/>
            <w:lang w:val="en-GB"/>
          </w:rPr>
          <w:t>ither</w:t>
        </w:r>
      </w:ins>
      <w:ins w:id="1274" w:author="Stepan Polikanov" w:date="2021-05-26T09:17:00Z">
        <w:r>
          <w:rPr>
            <w:noProof/>
            <w:lang w:val="en-GB"/>
          </w:rPr>
          <w:t xml:space="preserve"> </w:t>
        </w:r>
      </w:ins>
      <w:ins w:id="1275" w:author="Stepan Polikanov" w:date="2021-05-26T09:18:00Z">
        <w:r>
          <w:rPr>
            <w:noProof/>
            <w:lang w:val="en-GB"/>
          </w:rPr>
          <w:t>by law the president should be independent, groups of independent representatives were formed, and if a party was eff</w:t>
        </w:r>
      </w:ins>
      <w:ins w:id="1276" w:author="Stepan Polikanov" w:date="2021-05-26T09:19:00Z">
        <w:r>
          <w:rPr>
            <w:noProof/>
            <w:lang w:val="en-GB"/>
          </w:rPr>
          <w:t>ectively co</w:t>
        </w:r>
      </w:ins>
      <w:r w:rsidR="00241F20">
        <w:rPr>
          <w:noProof/>
          <w:lang w:val="en-GB"/>
        </w:rPr>
        <w:t>-</w:t>
      </w:r>
      <w:ins w:id="1277" w:author="Stepan Polikanov" w:date="2021-05-26T09:19:00Z">
        <w:r>
          <w:rPr>
            <w:noProof/>
            <w:lang w:val="en-GB"/>
          </w:rPr>
          <w:t>opted by another party</w:t>
        </w:r>
      </w:ins>
      <w:ins w:id="1278" w:author="Stepan Polikanov" w:date="2021-05-26T09:42:00Z">
        <w:r w:rsidR="007E0A81">
          <w:rPr>
            <w:noProof/>
            <w:lang w:val="en-GB"/>
          </w:rPr>
          <w:t xml:space="preserve"> </w:t>
        </w:r>
        <w:r w:rsidR="007E0A81">
          <w:rPr>
            <w:noProof/>
            <w:lang w:val="en-GB"/>
          </w:rPr>
          <w:fldChar w:fldCharType="begin" w:fldLock="1"/>
        </w:r>
      </w:ins>
      <w:r w:rsidR="007E0A81">
        <w:rPr>
          <w:noProof/>
          <w:lang w:val="en-GB"/>
        </w:rPr>
        <w:instrText>ADDIN CSL_CITATION {"citationItems":[{"id":"ITEM-1","itemData":{"author":[{"dropping-particle":"","family":"Eerd","given":"Jonathan","non-dropping-particle":"van","parse-names":false,"suffix":""}],"container-title":"APSA Annual Meeting and Exhibition","id":"ITEM-1","issued":{"date-parts":[["2009"]]},"page":"1-49","publisher-place":"Toronto","title":"A Comparison of Measurements for the Identification of Party Systems in Sub-Saharan Africa","type":"paper-conference"},"uris":["http://www.mendeley.com/documents/?uuid=b8f12f1c-eb3f-3233-9b5f-eddc904dfe44"]}],"mendeley":{"formattedCitation":"(van Eerd 2009)","plainTextFormattedCitation":"(van Eerd 2009)","previouslyFormattedCitation":"(van Eerd 2009)"},"properties":{"noteIndex":0},"schema":"https://github.com/citation-style-language/schema/raw/master/csl-citation.json"}</w:instrText>
      </w:r>
      <w:r w:rsidR="007E0A81">
        <w:rPr>
          <w:noProof/>
          <w:lang w:val="en-GB"/>
        </w:rPr>
        <w:fldChar w:fldCharType="separate"/>
      </w:r>
      <w:r w:rsidR="007E0A81" w:rsidRPr="007E0A81">
        <w:rPr>
          <w:noProof/>
          <w:lang w:val="en-GB"/>
        </w:rPr>
        <w:t>(van Eerd 2009)</w:t>
      </w:r>
      <w:ins w:id="1279" w:author="Stepan Polikanov" w:date="2021-05-26T09:42:00Z">
        <w:r w:rsidR="007E0A81">
          <w:rPr>
            <w:noProof/>
            <w:lang w:val="en-GB"/>
          </w:rPr>
          <w:fldChar w:fldCharType="end"/>
        </w:r>
      </w:ins>
      <w:ins w:id="1280" w:author="Stepan Polikanov" w:date="2021-05-26T09:19:00Z">
        <w:r>
          <w:rPr>
            <w:noProof/>
            <w:lang w:val="en-GB"/>
          </w:rPr>
          <w:t xml:space="preserve">. </w:t>
        </w:r>
      </w:ins>
      <w:ins w:id="1281" w:author="Stepan Polikanov" w:date="2021-05-26T09:24:00Z">
        <w:r>
          <w:rPr>
            <w:noProof/>
            <w:lang w:val="en-GB"/>
          </w:rPr>
          <w:t xml:space="preserve">This happened on multiple occasions. </w:t>
        </w:r>
        <w:r w:rsidRPr="00ED08F3">
          <w:rPr>
            <w:noProof/>
            <w:lang w:val="en-GB"/>
          </w:rPr>
          <w:t xml:space="preserve">The primaries system in Malawi is said to be quite chaotic and can often result in losing candidates running as independents, which accounts for their high size in the National Assembly. Researchers have </w:t>
        </w:r>
        <w:r w:rsidRPr="00ED08F3">
          <w:rPr>
            <w:noProof/>
            <w:lang w:val="en-GB"/>
          </w:rPr>
          <w:lastRenderedPageBreak/>
          <w:t>shown, that these independents tend to join a strong pres</w:t>
        </w:r>
      </w:ins>
      <w:r w:rsidR="00241F20">
        <w:rPr>
          <w:noProof/>
          <w:lang w:val="en-GB"/>
        </w:rPr>
        <w:t>i</w:t>
      </w:r>
      <w:ins w:id="1282" w:author="Stepan Polikanov" w:date="2021-05-26T09:24:00Z">
        <w:r w:rsidRPr="00ED08F3">
          <w:rPr>
            <w:noProof/>
            <w:lang w:val="en-GB"/>
          </w:rPr>
          <w:t>dential party in their voting</w:t>
        </w:r>
        <w:r w:rsidR="007A41BA">
          <w:rPr>
            <w:noProof/>
            <w:lang w:val="en-GB"/>
          </w:rPr>
          <w:t xml:space="preserve"> </w:t>
        </w:r>
      </w:ins>
      <w:ins w:id="1283" w:author="Stepan Polikanov" w:date="2021-05-26T09:25:00Z">
        <w:r w:rsidR="007A41BA">
          <w:rPr>
            <w:noProof/>
            <w:lang w:val="en-GB"/>
          </w:rPr>
          <w:fldChar w:fldCharType="begin" w:fldLock="1"/>
        </w:r>
      </w:ins>
      <w:r w:rsidR="007E0A81">
        <w:rPr>
          <w:noProof/>
          <w:lang w:val="en-GB"/>
        </w:rPr>
        <w:instrText>ADDIN CSL_CITATION {"citationItems":[{"id":"ITEM-1","itemData":{"DOI":"10.1177/1354068811436041","ISSN":"13540688","abstract":"What keeps politicians together in a political party? Shared ideologies and policy goals go far towards answering that question in established democracies, but in Africa political parties hardly differ from each other in their policy programmes. This leaves party cohesion as an open question. In this study, I attempt to explain the decisions to stay with or defect from political parties made by Members of Parliament in Malawi - a sub-Saharan African country that clearly lacks a salient ideological cleavage. I show that re-election prospects and joining the government significantly determine patterns of party switching. I find mixed evidence that ethno-regional linkages account for loyalty, and no evidence that governing party politicians leave their parties to avoid blame for poor government performance. This study adds to the existing literature on party switching with theory and evidence from a new region. © The Author(s) 2013.","author":[{"dropping-particle":"","family":"Young","given":"Daniel J.","non-dropping-particle":"","parse-names":false,"suffix":""}],"container-title":"Party Politics","id":"ITEM-1","issue":"1","issued":{"date-parts":[["2014","1","1"]]},"page":"105-115","publisher":"SAGE PublicationsSage UK: London, England","title":"An initial look into party switching in Africa: Evidence from Malawi","type":"article-journal","volume":"20"},"uris":["http://www.mendeley.com/documents/?uuid=6a0f2ea7-b88d-37e4-861b-84b0789f32bc"]}],"mendeley":{"formattedCitation":"(Young 2014)","plainTextFormattedCitation":"(Young 2014)","previouslyFormattedCitation":"(Young 2014)"},"properties":{"noteIndex":0},"schema":"https://github.com/citation-style-language/schema/raw/master/csl-citation.json"}</w:instrText>
      </w:r>
      <w:r w:rsidR="007A41BA">
        <w:rPr>
          <w:noProof/>
          <w:lang w:val="en-GB"/>
        </w:rPr>
        <w:fldChar w:fldCharType="separate"/>
      </w:r>
      <w:r w:rsidR="007A41BA" w:rsidRPr="007A41BA">
        <w:rPr>
          <w:noProof/>
          <w:lang w:val="en-GB"/>
        </w:rPr>
        <w:t>(Young 2014)</w:t>
      </w:r>
      <w:ins w:id="1284" w:author="Stepan Polikanov" w:date="2021-05-26T09:25:00Z">
        <w:r w:rsidR="007A41BA">
          <w:rPr>
            <w:noProof/>
            <w:lang w:val="en-GB"/>
          </w:rPr>
          <w:fldChar w:fldCharType="end"/>
        </w:r>
      </w:ins>
      <w:ins w:id="1285" w:author="Stepan Polikanov" w:date="2021-05-26T09:24:00Z">
        <w:r w:rsidRPr="00ED08F3">
          <w:rPr>
            <w:noProof/>
            <w:lang w:val="en-GB"/>
          </w:rPr>
          <w:t>. Considering that the presidential election was annu</w:t>
        </w:r>
      </w:ins>
      <w:r w:rsidR="00241F20">
        <w:rPr>
          <w:noProof/>
          <w:lang w:val="en-GB"/>
        </w:rPr>
        <w:t>l</w:t>
      </w:r>
      <w:ins w:id="1286" w:author="Stepan Polikanov" w:date="2021-05-26T09:24:00Z">
        <w:r w:rsidRPr="00ED08F3">
          <w:rPr>
            <w:noProof/>
            <w:lang w:val="en-GB"/>
          </w:rPr>
          <w:t>led this year, and after a fresh one, a candidate from a second</w:t>
        </w:r>
      </w:ins>
      <w:r w:rsidR="00241F20">
        <w:rPr>
          <w:noProof/>
          <w:lang w:val="en-GB"/>
        </w:rPr>
        <w:t>-</w:t>
      </w:r>
      <w:ins w:id="1287" w:author="Stepan Polikanov" w:date="2021-05-26T09:24:00Z">
        <w:r w:rsidRPr="00ED08F3">
          <w:rPr>
            <w:noProof/>
            <w:lang w:val="en-GB"/>
          </w:rPr>
          <w:t>largest party took the seat, we expect ind</w:t>
        </w:r>
      </w:ins>
      <w:r w:rsidR="00241F20">
        <w:rPr>
          <w:noProof/>
          <w:lang w:val="en-GB"/>
        </w:rPr>
        <w:t>ep</w:t>
      </w:r>
      <w:ins w:id="1288" w:author="Stepan Polikanov" w:date="2021-05-26T09:24:00Z">
        <w:r w:rsidRPr="00ED08F3">
          <w:rPr>
            <w:noProof/>
            <w:lang w:val="en-GB"/>
          </w:rPr>
          <w:t>endents to join either DPP or MCP, thus counting two relevant parties.</w:t>
        </w:r>
      </w:ins>
      <w:ins w:id="1289" w:author="Stepan Polikanov" w:date="2021-05-26T09:26:00Z">
        <w:r w:rsidR="007A41BA">
          <w:rPr>
            <w:noProof/>
            <w:lang w:val="en-GB"/>
          </w:rPr>
          <w:t xml:space="preserve"> In Rwanda, a dominant party </w:t>
        </w:r>
      </w:ins>
      <w:ins w:id="1290" w:author="Stepan Polikanov" w:date="2021-05-26T09:27:00Z">
        <w:r w:rsidR="007A41BA">
          <w:rPr>
            <w:noProof/>
            <w:lang w:val="en-GB"/>
          </w:rPr>
          <w:t>holds less than 5</w:t>
        </w:r>
        <w:r w:rsidR="007A41BA" w:rsidRPr="0066691E">
          <w:rPr>
            <w:noProof/>
            <w:lang w:val="en-GB"/>
          </w:rPr>
          <w:t>0%</w:t>
        </w:r>
        <w:r w:rsidR="007A41BA">
          <w:rPr>
            <w:noProof/>
            <w:lang w:val="en-GB"/>
          </w:rPr>
          <w:t xml:space="preserve"> of seats and exactly 5</w:t>
        </w:r>
        <w:r w:rsidR="007A41BA" w:rsidRPr="0066691E">
          <w:rPr>
            <w:noProof/>
            <w:lang w:val="en-GB"/>
          </w:rPr>
          <w:t>0%</w:t>
        </w:r>
        <w:r w:rsidR="007A41BA">
          <w:rPr>
            <w:noProof/>
            <w:lang w:val="en-GB"/>
          </w:rPr>
          <w:t xml:space="preserve"> </w:t>
        </w:r>
      </w:ins>
      <w:r w:rsidR="00241F20">
        <w:rPr>
          <w:noProof/>
          <w:lang w:val="en-GB"/>
        </w:rPr>
        <w:t>of</w:t>
      </w:r>
      <w:ins w:id="1291" w:author="Stepan Polikanov" w:date="2021-05-26T09:27:00Z">
        <w:r w:rsidR="007A41BA">
          <w:rPr>
            <w:noProof/>
            <w:lang w:val="en-GB"/>
          </w:rPr>
          <w:t xml:space="preserve"> </w:t>
        </w:r>
      </w:ins>
      <w:ins w:id="1292" w:author="Stepan Polikanov" w:date="2021-05-26T09:28:00Z">
        <w:r w:rsidR="007A41BA">
          <w:rPr>
            <w:noProof/>
            <w:lang w:val="en-GB"/>
          </w:rPr>
          <w:t xml:space="preserve">its coalition. This </w:t>
        </w:r>
      </w:ins>
      <w:ins w:id="1293" w:author="Stepan Polikanov" w:date="2021-05-26T09:32:00Z">
        <w:r w:rsidR="00C25F44">
          <w:rPr>
            <w:noProof/>
            <w:lang w:val="en-GB"/>
          </w:rPr>
          <w:t>p</w:t>
        </w:r>
      </w:ins>
      <w:ins w:id="1294" w:author="Stepan Polikanov" w:date="2021-05-26T09:28:00Z">
        <w:r w:rsidR="007A41BA">
          <w:rPr>
            <w:noProof/>
            <w:lang w:val="en-GB"/>
          </w:rPr>
          <w:t>arty has been dominant in</w:t>
        </w:r>
      </w:ins>
      <w:ins w:id="1295" w:author="Stepan Polikanov" w:date="2021-05-26T09:32:00Z">
        <w:r w:rsidR="00C25F44">
          <w:rPr>
            <w:noProof/>
            <w:lang w:val="en-GB"/>
          </w:rPr>
          <w:t xml:space="preserve"> the past, and there were suspicions of it co</w:t>
        </w:r>
      </w:ins>
      <w:r w:rsidR="00241F20">
        <w:rPr>
          <w:noProof/>
          <w:lang w:val="en-GB"/>
        </w:rPr>
        <w:t>-</w:t>
      </w:r>
      <w:ins w:id="1296" w:author="Stepan Polikanov" w:date="2021-05-26T09:32:00Z">
        <w:r w:rsidR="00C25F44">
          <w:rPr>
            <w:noProof/>
            <w:lang w:val="en-GB"/>
          </w:rPr>
          <w:t>opting other parties. How</w:t>
        </w:r>
      </w:ins>
      <w:ins w:id="1297" w:author="Stepan Polikanov" w:date="2021-05-26T09:33:00Z">
        <w:r w:rsidR="00C25F44">
          <w:rPr>
            <w:noProof/>
            <w:lang w:val="en-GB"/>
          </w:rPr>
          <w:t>ever, Rwanda</w:t>
        </w:r>
      </w:ins>
      <w:r w:rsidR="00241F20">
        <w:rPr>
          <w:noProof/>
          <w:lang w:val="en-GB"/>
        </w:rPr>
        <w:t>'s</w:t>
      </w:r>
      <w:ins w:id="1298" w:author="Stepan Polikanov" w:date="2021-05-26T09:33:00Z">
        <w:r w:rsidR="00C25F44">
          <w:rPr>
            <w:noProof/>
            <w:lang w:val="en-GB"/>
          </w:rPr>
          <w:t xml:space="preserve"> country report from </w:t>
        </w:r>
        <w:r w:rsidR="00C25F44" w:rsidRPr="00C25F44">
          <w:rPr>
            <w:noProof/>
            <w:lang w:val="en-GB"/>
          </w:rPr>
          <w:t>Basel Institute on Governance</w:t>
        </w:r>
        <w:r w:rsidR="00C25F44">
          <w:rPr>
            <w:noProof/>
            <w:lang w:val="en-GB"/>
          </w:rPr>
          <w:t xml:space="preserve"> suggests that </w:t>
        </w:r>
      </w:ins>
      <w:r w:rsidR="00241F20">
        <w:rPr>
          <w:noProof/>
          <w:lang w:val="en-GB"/>
        </w:rPr>
        <w:t xml:space="preserve">the </w:t>
      </w:r>
      <w:ins w:id="1299" w:author="Stepan Polikanov" w:date="2021-05-26T09:34:00Z">
        <w:r w:rsidR="00C25F44">
          <w:rPr>
            <w:noProof/>
            <w:lang w:val="en-GB"/>
          </w:rPr>
          <w:t>political field in the country is based on p</w:t>
        </w:r>
        <w:r w:rsidR="00C25F44" w:rsidRPr="00C25F44">
          <w:rPr>
            <w:noProof/>
            <w:lang w:val="en-GB"/>
          </w:rPr>
          <w:t>ower-sharing and consensus decision making</w:t>
        </w:r>
        <w:r w:rsidR="00C25F44">
          <w:rPr>
            <w:noProof/>
            <w:lang w:val="en-GB"/>
          </w:rPr>
          <w:t xml:space="preserve">. We thus count four </w:t>
        </w:r>
        <w:r w:rsidR="003B4CF8">
          <w:rPr>
            <w:noProof/>
            <w:lang w:val="en-GB"/>
          </w:rPr>
          <w:t>relevant parties.</w:t>
        </w:r>
      </w:ins>
    </w:p>
    <w:p w14:paraId="5ED48DFA" w14:textId="64C44A63" w:rsidR="00ED08F3" w:rsidRDefault="003B4CF8" w:rsidP="00ED08F3">
      <w:pPr>
        <w:pStyle w:val="af1"/>
        <w:numPr>
          <w:ilvl w:val="0"/>
          <w:numId w:val="13"/>
        </w:numPr>
        <w:rPr>
          <w:ins w:id="1300" w:author="Stepan Polikanov" w:date="2021-05-26T09:37:00Z"/>
          <w:lang w:val="en-US"/>
        </w:rPr>
      </w:pPr>
      <w:ins w:id="1301" w:author="Stepan Polikanov" w:date="2021-05-26T09:34:00Z">
        <w:r>
          <w:rPr>
            <w:lang w:val="en-US"/>
          </w:rPr>
          <w:t xml:space="preserve">Thirdly, we </w:t>
        </w:r>
      </w:ins>
      <w:ins w:id="1302" w:author="Stepan Polikanov" w:date="2021-05-26T09:35:00Z">
        <w:r>
          <w:rPr>
            <w:lang w:val="en-US"/>
          </w:rPr>
          <w:t>code autocratic dominance</w:t>
        </w:r>
      </w:ins>
      <w:ins w:id="1303" w:author="Stepan Polikanov" w:date="2021-05-26T09:38:00Z">
        <w:r>
          <w:rPr>
            <w:lang w:val="en-US"/>
          </w:rPr>
          <w:t xml:space="preserve"> by </w:t>
        </w:r>
        <w:proofErr w:type="spellStart"/>
        <w:r>
          <w:rPr>
            <w:lang w:val="en-US"/>
          </w:rPr>
          <w:t>Bogaard’s</w:t>
        </w:r>
        <w:proofErr w:type="spellEnd"/>
        <w:r>
          <w:rPr>
            <w:lang w:val="en-US"/>
          </w:rPr>
          <w:t xml:space="preserve"> criterion</w:t>
        </w:r>
      </w:ins>
      <w:ins w:id="1304" w:author="Stepan Polikanov" w:date="2021-05-26T09:35:00Z">
        <w:r>
          <w:rPr>
            <w:lang w:val="en-US"/>
          </w:rPr>
          <w:t>. If a party wins an absol</w:t>
        </w:r>
      </w:ins>
      <w:ins w:id="1305" w:author="Stepan Polikanov" w:date="2021-05-26T09:36:00Z">
        <w:r>
          <w:rPr>
            <w:lang w:val="en-US"/>
          </w:rPr>
          <w:t xml:space="preserve">ute majority and presidency, and for the year of the election Freedom House’s both Political Rights and Civil Liberties scores are equal or above 6, </w:t>
        </w:r>
      </w:ins>
      <w:ins w:id="1306" w:author="Stepan Polikanov" w:date="2021-05-26T09:37:00Z">
        <w:r>
          <w:rPr>
            <w:lang w:val="en-US"/>
          </w:rPr>
          <w:t>and requirements for two relevant parties are not met, the system has to be coded autocratic party dominant</w:t>
        </w:r>
      </w:ins>
      <w:ins w:id="1307" w:author="Stepan Polikanov" w:date="2021-05-26T09:41:00Z">
        <w:r w:rsidR="007E0A81">
          <w:rPr>
            <w:lang w:val="en-US"/>
          </w:rPr>
          <w:t xml:space="preserve"> </w:t>
        </w:r>
        <w:r w:rsidR="007E0A81">
          <w:rPr>
            <w:lang w:val="en-US"/>
          </w:rPr>
          <w:fldChar w:fldCharType="begin" w:fldLock="1"/>
        </w:r>
      </w:ins>
      <w:r w:rsidR="007E0A81">
        <w:rPr>
          <w:lang w:val="en-US"/>
        </w:rPr>
        <w:instrText>ADDIN CSL_CITATION {"citationItems":[{"id":"ITEM-1","itemData":{"DOI":"10.1111/j.1475-6765.2004.00150.x","ISSN":"03044130","abstract":"By most definitions, the third wave of democratisation has given rise to dominant parties and dominant party systems in Africa. The effective number of parties, the most widely used method to count parties, does not adequately capture this fact. An analysis of 59 election results in 18 sub-Saharan African countries shows that classifications of party systems on the basis of the effective number of parties are problematic and often flawed. Some of these problems are well known, but the African evidence brings them out with unusual clarity and force. It is found that Sartori's counting rules, party system typology and definition of a dominant party are still the most helpful analytical tools to arrive at an accurate classification of party systems and their dynamics in general, and of dominant party systems in particular.","author":[{"dropping-particle":"","family":"Bogaards","given":"Matthijs","non-dropping-particle":"","parse-names":false,"suffix":""}],"container-title":"European Journal of Political Research","id":"ITEM-1","issue":"2","issued":{"date-parts":[["2004","3","1"]]},"page":"173-197","publisher":"Blackwell Publishing Ltd","title":"Counting parties and identifying dominant party systems in Africa","type":"article-journal","volume":"43"},"uris":["http://www.mendeley.com/documents/?uuid=ec9d5c2b-811d-306b-ab4b-3d6408bc33a2"]},{"id":"ITEM-2","itemData":{"author":[{"dropping-particle":"","family":"Eerd","given":"Jonathan","non-dropping-particle":"van","parse-names":false,"suffix":""}],"container-title":"APSA Annual Meeting and Exhibition","id":"ITEM-2","issued":{"date-parts":[["2009"]]},"page":"1-49","publisher-place":"Toronto","title":"A Comparison of Measurements for the Identification of Party Systems in Sub-Saharan Africa","type":"paper-conference"},"uris":["http://www.mendeley.com/documents/?uuid=b8f12f1c-eb3f-3233-9b5f-eddc904dfe44"]}],"mendeley":{"formattedCitation":"(Bogaards 2004; van Eerd 2009)","plainTextFormattedCitation":"(Bogaards 2004; van Eerd 2009)","previouslyFormattedCitation":"(Bogaards 2004; van Eerd 2009)"},"properties":{"noteIndex":0},"schema":"https://github.com/citation-style-language/schema/raw/master/csl-citation.json"}</w:instrText>
      </w:r>
      <w:r w:rsidR="007E0A81">
        <w:rPr>
          <w:lang w:val="en-US"/>
        </w:rPr>
        <w:fldChar w:fldCharType="separate"/>
      </w:r>
      <w:r w:rsidR="007E0A81" w:rsidRPr="007E0A81">
        <w:rPr>
          <w:noProof/>
          <w:lang w:val="en-US"/>
        </w:rPr>
        <w:t>(Bogaards 2004; van Eerd 2009)</w:t>
      </w:r>
      <w:ins w:id="1308" w:author="Stepan Polikanov" w:date="2021-05-26T09:41:00Z">
        <w:r w:rsidR="007E0A81">
          <w:rPr>
            <w:lang w:val="en-US"/>
          </w:rPr>
          <w:fldChar w:fldCharType="end"/>
        </w:r>
        <w:r w:rsidR="007E0A81">
          <w:rPr>
            <w:lang w:val="en-US"/>
          </w:rPr>
          <w:t>.</w:t>
        </w:r>
      </w:ins>
    </w:p>
    <w:p w14:paraId="32DDA905" w14:textId="1ADB8A54" w:rsidR="003B4CF8" w:rsidRPr="00ED08F3" w:rsidRDefault="003B4CF8">
      <w:pPr>
        <w:pStyle w:val="af1"/>
        <w:numPr>
          <w:ilvl w:val="0"/>
          <w:numId w:val="13"/>
        </w:numPr>
        <w:rPr>
          <w:ins w:id="1309" w:author="Stepan Polikanov" w:date="2021-05-26T08:35:00Z"/>
          <w:lang w:val="en-US"/>
          <w:rPrChange w:id="1310" w:author="Stepan Polikanov" w:date="2021-05-26T09:17:00Z">
            <w:rPr>
              <w:ins w:id="1311" w:author="Stepan Polikanov" w:date="2021-05-26T08:35:00Z"/>
              <w:lang w:val="en-GB"/>
            </w:rPr>
          </w:rPrChange>
        </w:rPr>
        <w:pPrChange w:id="1312" w:author="Stepan Polikanov" w:date="2021-05-26T09:17:00Z">
          <w:pPr>
            <w:pStyle w:val="3"/>
            <w:numPr>
              <w:ilvl w:val="1"/>
              <w:numId w:val="11"/>
            </w:numPr>
            <w:ind w:left="420" w:hanging="420"/>
          </w:pPr>
        </w:pPrChange>
      </w:pPr>
      <w:ins w:id="1313" w:author="Stepan Polikanov" w:date="2021-05-26T09:37:00Z">
        <w:r>
          <w:rPr>
            <w:lang w:val="en-US"/>
          </w:rPr>
          <w:t>La</w:t>
        </w:r>
      </w:ins>
      <w:ins w:id="1314" w:author="Stepan Polikanov" w:date="2021-05-26T09:38:00Z">
        <w:r>
          <w:rPr>
            <w:lang w:val="en-US"/>
          </w:rPr>
          <w:t>stly, if a party holds three consecutive absolute majorities in a row, a presidency,</w:t>
        </w:r>
      </w:ins>
      <w:ins w:id="1315" w:author="Stepan Polikanov" w:date="2021-05-26T09:39:00Z">
        <w:r>
          <w:rPr>
            <w:lang w:val="en-US"/>
          </w:rPr>
          <w:t xml:space="preserve"> requirements for two relevant parties are not met, and it isn’t autocratic dominant,</w:t>
        </w:r>
      </w:ins>
      <w:ins w:id="1316" w:author="Stepan Polikanov" w:date="2021-05-26T09:38:00Z">
        <w:r>
          <w:rPr>
            <w:lang w:val="en-US"/>
          </w:rPr>
          <w:t xml:space="preserve"> it </w:t>
        </w:r>
      </w:ins>
      <w:ins w:id="1317" w:author="Stepan Polikanov" w:date="2021-05-26T09:39:00Z">
        <w:r>
          <w:rPr>
            <w:lang w:val="en-US"/>
          </w:rPr>
          <w:t>has to be coded democratic dominant, follo</w:t>
        </w:r>
      </w:ins>
      <w:ins w:id="1318" w:author="Stepan Polikanov" w:date="2021-05-26T09:40:00Z">
        <w:r>
          <w:rPr>
            <w:lang w:val="en-US"/>
          </w:rPr>
          <w:t>wing Sartori</w:t>
        </w:r>
        <w:r w:rsidR="007E0A81">
          <w:rPr>
            <w:lang w:val="en-US"/>
          </w:rPr>
          <w:t xml:space="preserve"> </w:t>
        </w:r>
      </w:ins>
      <w:ins w:id="1319" w:author="Stepan Polikanov" w:date="2021-05-26T09:41:00Z">
        <w:r w:rsidR="007E0A81">
          <w:rPr>
            <w:lang w:val="en-US"/>
          </w:rPr>
          <w:fldChar w:fldCharType="begin" w:fldLock="1"/>
        </w:r>
      </w:ins>
      <w:r w:rsidR="007E0A81">
        <w:rPr>
          <w:lang w:val="en-US"/>
        </w:rPr>
        <w:instrText>ADDIN CSL_CITATION {"citationItems":[{"id":"ITEM-1","itemData":{"ISBN":"9780521212380","author":[{"dropping-particle":"","family":"Sartori","given":"G","non-dropping-particle":"","parse-names":false,"suffix":""}],"collection-title":"Parties and Party Systems","id":"ITEM-1","issue":"1","issued":{"date-parts":[["1976"]]},"number-of-pages":"383","publisher":"Cambridge University Press","publisher-place":"Cambridge","title":"Parties and Party Systems: A Framework for Analysis","type":"book"},"uris":["http://www.mendeley.com/documents/?uuid=527903a1-5045-4992-93c6-dc3c5d41a853"]}],"mendeley":{"formattedCitation":"(Sartori 1976)","plainTextFormattedCitation":"(Sartori 1976)","previouslyFormattedCitation":"(Sartori 1976)"},"properties":{"noteIndex":0},"schema":"https://github.com/citation-style-language/schema/raw/master/csl-citation.json"}</w:instrText>
      </w:r>
      <w:r w:rsidR="007E0A81">
        <w:rPr>
          <w:lang w:val="en-US"/>
        </w:rPr>
        <w:fldChar w:fldCharType="separate"/>
      </w:r>
      <w:r w:rsidR="007E0A81" w:rsidRPr="007E0A81">
        <w:rPr>
          <w:noProof/>
          <w:lang w:val="en-US"/>
        </w:rPr>
        <w:t>(Sartori 1976)</w:t>
      </w:r>
      <w:ins w:id="1320" w:author="Stepan Polikanov" w:date="2021-05-26T09:41:00Z">
        <w:r w:rsidR="007E0A81">
          <w:rPr>
            <w:lang w:val="en-US"/>
          </w:rPr>
          <w:fldChar w:fldCharType="end"/>
        </w:r>
      </w:ins>
      <w:ins w:id="1321" w:author="Stepan Polikanov" w:date="2021-05-26T09:40:00Z">
        <w:r>
          <w:rPr>
            <w:lang w:val="en-US"/>
          </w:rPr>
          <w:t>.</w:t>
        </w:r>
        <w:r w:rsidR="007E0A81">
          <w:rPr>
            <w:lang w:val="en-US"/>
          </w:rPr>
          <w:t xml:space="preserve"> </w:t>
        </w:r>
      </w:ins>
    </w:p>
    <w:p w14:paraId="130866BB" w14:textId="5B2591A4" w:rsidR="002D7509" w:rsidRDefault="007E0A81">
      <w:pPr>
        <w:rPr>
          <w:ins w:id="1322" w:author="Stepan Polikanov" w:date="2021-06-17T11:12:00Z"/>
          <w:noProof/>
          <w:lang w:val="en-US"/>
        </w:rPr>
      </w:pPr>
      <w:ins w:id="1323" w:author="Stepan Polikanov" w:date="2021-05-26T09:42:00Z">
        <w:r>
          <w:rPr>
            <w:lang w:val="en-GB"/>
          </w:rPr>
          <w:t xml:space="preserve">We thus get a variable that is coded </w:t>
        </w:r>
      </w:ins>
      <w:r w:rsidR="00241F20">
        <w:rPr>
          <w:lang w:val="en-GB"/>
        </w:rPr>
        <w:t xml:space="preserve">as </w:t>
      </w:r>
      <w:ins w:id="1324" w:author="Stepan Polikanov" w:date="2021-05-26T09:42:00Z">
        <w:r>
          <w:rPr>
            <w:lang w:val="en-GB"/>
          </w:rPr>
          <w:t xml:space="preserve">either </w:t>
        </w:r>
        <w:r w:rsidRPr="007E0A81">
          <w:rPr>
            <w:noProof/>
            <w:lang w:val="en-US"/>
          </w:rPr>
          <w:t>0</w:t>
        </w:r>
      </w:ins>
      <w:ins w:id="1325" w:author="Stepan Polikanov" w:date="2021-05-26T09:43:00Z">
        <w:r>
          <w:rPr>
            <w:lang w:val="en-US"/>
          </w:rPr>
          <w:t xml:space="preserve"> </w:t>
        </w:r>
        <w:r w:rsidRPr="007E0A81">
          <w:rPr>
            <w:noProof/>
            <w:lang w:val="en-US"/>
          </w:rPr>
          <w:t>(</w:t>
        </w:r>
        <w:r>
          <w:rPr>
            <w:noProof/>
            <w:lang w:val="en-US"/>
          </w:rPr>
          <w:t>non-dominant</w:t>
        </w:r>
        <w:r w:rsidRPr="007E0A81">
          <w:rPr>
            <w:noProof/>
            <w:lang w:val="en-US"/>
          </w:rPr>
          <w:t>)</w:t>
        </w:r>
        <w:r>
          <w:rPr>
            <w:noProof/>
            <w:lang w:val="en-US"/>
          </w:rPr>
          <w:t>, 1</w:t>
        </w:r>
        <w:r>
          <w:rPr>
            <w:lang w:val="en-US"/>
          </w:rPr>
          <w:t xml:space="preserve"> </w:t>
        </w:r>
        <w:r w:rsidRPr="007E0A81">
          <w:rPr>
            <w:noProof/>
            <w:lang w:val="en-US"/>
          </w:rPr>
          <w:t>(</w:t>
        </w:r>
        <w:r>
          <w:rPr>
            <w:noProof/>
            <w:lang w:val="en-US"/>
          </w:rPr>
          <w:t>autocratic dominant</w:t>
        </w:r>
        <w:r w:rsidRPr="007E0A81">
          <w:rPr>
            <w:noProof/>
            <w:lang w:val="en-US"/>
          </w:rPr>
          <w:t>)</w:t>
        </w:r>
        <w:r>
          <w:rPr>
            <w:noProof/>
            <w:lang w:val="en-US"/>
          </w:rPr>
          <w:t xml:space="preserve">, or </w:t>
        </w:r>
        <w:r w:rsidRPr="007E0A81">
          <w:rPr>
            <w:noProof/>
            <w:lang w:val="en-US"/>
          </w:rPr>
          <w:t>2</w:t>
        </w:r>
        <w:r>
          <w:rPr>
            <w:lang w:val="en-US"/>
          </w:rPr>
          <w:t xml:space="preserve"> </w:t>
        </w:r>
        <w:r w:rsidRPr="007E0A81">
          <w:rPr>
            <w:noProof/>
            <w:lang w:val="en-US"/>
          </w:rPr>
          <w:t>(</w:t>
        </w:r>
      </w:ins>
      <w:ins w:id="1326" w:author="Stepan Polikanov" w:date="2021-05-26T09:44:00Z">
        <w:r>
          <w:rPr>
            <w:noProof/>
            <w:lang w:val="en-US"/>
          </w:rPr>
          <w:t>democratic dominant</w:t>
        </w:r>
      </w:ins>
      <w:ins w:id="1327" w:author="Stepan Polikanov" w:date="2021-05-26T09:43:00Z">
        <w:r w:rsidRPr="007E0A81">
          <w:rPr>
            <w:noProof/>
            <w:lang w:val="en-US"/>
          </w:rPr>
          <w:t>)</w:t>
        </w:r>
      </w:ins>
      <w:ins w:id="1328" w:author="Stepan Polikanov" w:date="2021-05-26T09:44:00Z">
        <w:r>
          <w:rPr>
            <w:noProof/>
            <w:lang w:val="en-US"/>
          </w:rPr>
          <w:t>. As we use logical arguments for this definition, it is not continuous</w:t>
        </w:r>
      </w:ins>
      <w:ins w:id="1329" w:author="Stepan Polikanov" w:date="2021-05-26T09:45:00Z">
        <w:r>
          <w:rPr>
            <w:noProof/>
            <w:lang w:val="en-US"/>
          </w:rPr>
          <w:t>, but discrete.</w:t>
        </w:r>
      </w:ins>
    </w:p>
    <w:p w14:paraId="6B150533" w14:textId="4B779BE1" w:rsidR="00241F20" w:rsidRPr="00241F20" w:rsidRDefault="00241F20" w:rsidP="00241F20">
      <w:pPr>
        <w:pStyle w:val="3"/>
        <w:numPr>
          <w:ilvl w:val="1"/>
          <w:numId w:val="11"/>
        </w:numPr>
        <w:rPr>
          <w:ins w:id="1330" w:author="Stepan Polikanov" w:date="2021-05-26T09:45:00Z"/>
          <w:lang w:val="en-GB"/>
          <w:rPrChange w:id="1331" w:author="Stepan Polikanov" w:date="2021-06-17T11:12:00Z">
            <w:rPr>
              <w:ins w:id="1332" w:author="Stepan Polikanov" w:date="2021-05-26T09:45:00Z"/>
              <w:noProof/>
              <w:lang w:val="en-US"/>
            </w:rPr>
          </w:rPrChange>
        </w:rPr>
        <w:pPrChange w:id="1333" w:author="Stepan Polikanov" w:date="2021-06-17T11:12:00Z">
          <w:pPr/>
        </w:pPrChange>
      </w:pPr>
      <w:ins w:id="1334" w:author="Stepan Polikanov" w:date="2021-06-17T11:12:00Z">
        <w:r>
          <w:rPr>
            <w:lang w:val="en-GB"/>
          </w:rPr>
          <w:t>Sampling</w:t>
        </w:r>
      </w:ins>
    </w:p>
    <w:p w14:paraId="407CBF67" w14:textId="4B51323E" w:rsidR="00241F20" w:rsidRDefault="00241F20">
      <w:pPr>
        <w:rPr>
          <w:ins w:id="1335" w:author="Stepan Polikanov" w:date="2021-06-17T11:08:00Z"/>
          <w:noProof/>
          <w:lang w:val="en-US"/>
        </w:rPr>
      </w:pPr>
      <w:ins w:id="1336" w:author="Stepan Polikanov" w:date="2021-06-17T11:04:00Z">
        <w:r>
          <w:rPr>
            <w:lang w:val="en-GB"/>
          </w:rPr>
          <w:t>The sample contains data on 4</w:t>
        </w:r>
      </w:ins>
      <w:ins w:id="1337" w:author="Stepan Polikanov" w:date="2021-06-17T11:05:00Z">
        <w:r w:rsidRPr="007E0A81">
          <w:rPr>
            <w:noProof/>
            <w:lang w:val="en-US"/>
          </w:rPr>
          <w:t>2</w:t>
        </w:r>
        <w:r>
          <w:rPr>
            <w:noProof/>
            <w:lang w:val="en-US"/>
          </w:rPr>
          <w:t xml:space="preserve"> sub-Saharan countries. The year attributed to all of them indicates last elections year</w:t>
        </w:r>
      </w:ins>
      <w:ins w:id="1338" w:author="Stepan Polikanov" w:date="2021-06-17T11:06:00Z">
        <w:r>
          <w:rPr>
            <w:noProof/>
            <w:lang w:val="en-US"/>
          </w:rPr>
          <w:t xml:space="preserve">, and data is confined to </w:t>
        </w:r>
        <w:r w:rsidRPr="007E0A81">
          <w:rPr>
            <w:noProof/>
            <w:lang w:val="en-US"/>
          </w:rPr>
          <w:t>20</w:t>
        </w:r>
        <w:r>
          <w:rPr>
            <w:noProof/>
            <w:lang w:val="en-US"/>
          </w:rPr>
          <w:t>13-</w:t>
        </w:r>
        <w:r w:rsidRPr="007E0A81">
          <w:rPr>
            <w:noProof/>
            <w:lang w:val="en-US"/>
          </w:rPr>
          <w:t>20</w:t>
        </w:r>
        <w:r>
          <w:rPr>
            <w:noProof/>
            <w:lang w:val="en-US"/>
          </w:rPr>
          <w:t xml:space="preserve">18 as </w:t>
        </w:r>
      </w:ins>
      <w:ins w:id="1339" w:author="Stepan Polikanov" w:date="2021-06-17T11:07:00Z">
        <w:r>
          <w:rPr>
            <w:noProof/>
            <w:lang w:val="en-US"/>
          </w:rPr>
          <w:t xml:space="preserve">datasets that we extracted indexes and data from at times do not yet support </w:t>
        </w:r>
      </w:ins>
      <w:ins w:id="1340" w:author="Stepan Polikanov" w:date="2021-06-17T11:08:00Z">
        <w:r>
          <w:rPr>
            <w:noProof/>
            <w:lang w:val="en-US"/>
          </w:rPr>
          <w:t>later years. Each variable corresponds to a particular election year,</w:t>
        </w:r>
      </w:ins>
      <w:ins w:id="1341" w:author="Stepan Polikanov" w:date="2021-06-17T11:10:00Z">
        <w:r>
          <w:rPr>
            <w:noProof/>
            <w:lang w:val="en-US"/>
          </w:rPr>
          <w:t xml:space="preserve"> </w:t>
        </w:r>
      </w:ins>
      <w:ins w:id="1342" w:author="Stepan Polikanov" w:date="2021-06-17T11:08:00Z">
        <w:r>
          <w:rPr>
            <w:noProof/>
            <w:lang w:val="en-US"/>
          </w:rPr>
          <w:t>except</w:t>
        </w:r>
      </w:ins>
      <w:ins w:id="1343" w:author="Stepan Polikanov" w:date="2021-06-17T11:10:00Z">
        <w:r>
          <w:rPr>
            <w:noProof/>
            <w:lang w:val="en-US"/>
          </w:rPr>
          <w:t xml:space="preserve"> </w:t>
        </w:r>
      </w:ins>
      <w:ins w:id="1344" w:author="Stepan Polikanov" w:date="2021-06-17T11:08:00Z">
        <w:r>
          <w:rPr>
            <w:noProof/>
            <w:lang w:val="en-US"/>
          </w:rPr>
          <w:t>for</w:t>
        </w:r>
      </w:ins>
      <w:ins w:id="1345" w:author="Stepan Polikanov" w:date="2021-06-17T11:10:00Z">
        <w:r>
          <w:rPr>
            <w:noProof/>
            <w:lang w:val="en-US"/>
          </w:rPr>
          <w:t xml:space="preserve"> </w:t>
        </w:r>
      </w:ins>
      <w:ins w:id="1346" w:author="Stepan Polikanov" w:date="2021-06-17T11:09:00Z">
        <w:r>
          <w:rPr>
            <w:noProof/>
            <w:lang w:val="en-US"/>
          </w:rPr>
          <w:t>colonial</w:t>
        </w:r>
      </w:ins>
      <w:ins w:id="1347" w:author="Stepan Polikanov" w:date="2021-06-17T11:10:00Z">
        <w:r>
          <w:rPr>
            <w:noProof/>
            <w:lang w:val="en-US"/>
          </w:rPr>
          <w:t xml:space="preserve"> l</w:t>
        </w:r>
      </w:ins>
      <w:ins w:id="1348" w:author="Stepan Polikanov" w:date="2021-06-17T11:09:00Z">
        <w:r>
          <w:rPr>
            <w:noProof/>
            <w:lang w:val="en-US"/>
          </w:rPr>
          <w:t>egac</w:t>
        </w:r>
      </w:ins>
      <w:ins w:id="1349" w:author="Stepan Polikanov" w:date="2021-06-17T11:10:00Z">
        <w:r>
          <w:rPr>
            <w:noProof/>
            <w:lang w:val="en-US"/>
          </w:rPr>
          <w:t xml:space="preserve">y. </w:t>
        </w:r>
      </w:ins>
    </w:p>
    <w:p w14:paraId="23F4E699" w14:textId="5036AE00" w:rsidR="007E0A81" w:rsidRDefault="007E0A81">
      <w:pPr>
        <w:rPr>
          <w:ins w:id="1350" w:author="Stepan Polikanov" w:date="2021-05-26T13:57:00Z"/>
          <w:noProof/>
          <w:lang w:val="en-US"/>
        </w:rPr>
      </w:pPr>
      <w:ins w:id="1351" w:author="Stepan Polikanov" w:date="2021-05-26T09:45:00Z">
        <w:r>
          <w:rPr>
            <w:lang w:val="en-GB"/>
          </w:rPr>
          <w:t xml:space="preserve">We exclude </w:t>
        </w:r>
      </w:ins>
      <w:ins w:id="1352" w:author="Stepan Polikanov" w:date="2021-05-26T09:46:00Z">
        <w:r w:rsidR="008B3487">
          <w:rPr>
            <w:lang w:val="en-GB"/>
          </w:rPr>
          <w:t xml:space="preserve">several countries from our dataset based on the incompatibility with our definition of party dominance. </w:t>
        </w:r>
      </w:ins>
      <w:ins w:id="1353" w:author="Stepan Polikanov" w:date="2021-06-17T11:03:00Z">
        <w:r w:rsidR="00241F20">
          <w:rPr>
            <w:lang w:val="en-GB"/>
          </w:rPr>
          <w:t>Some countries</w:t>
        </w:r>
      </w:ins>
      <w:ins w:id="1354" w:author="Stepan Polikanov" w:date="2021-05-26T09:46:00Z">
        <w:r w:rsidR="008B3487">
          <w:rPr>
            <w:lang w:val="en-GB"/>
          </w:rPr>
          <w:t xml:space="preserve"> have banned pa</w:t>
        </w:r>
      </w:ins>
      <w:ins w:id="1355" w:author="Stepan Polikanov" w:date="2021-05-26T09:47:00Z">
        <w:r w:rsidR="008B3487">
          <w:rPr>
            <w:lang w:val="en-GB"/>
          </w:rPr>
          <w:t xml:space="preserve">rties altogether, which blocks us from measuring its relevant parties count </w:t>
        </w:r>
        <w:r w:rsidR="008B3487" w:rsidRPr="007E0A81">
          <w:rPr>
            <w:noProof/>
            <w:lang w:val="en-US"/>
          </w:rPr>
          <w:t>(</w:t>
        </w:r>
        <w:r w:rsidR="008B3487">
          <w:rPr>
            <w:noProof/>
            <w:lang w:val="en-US"/>
          </w:rPr>
          <w:t>Swaziland</w:t>
        </w:r>
        <w:r w:rsidR="008B3487" w:rsidRPr="007E0A81">
          <w:rPr>
            <w:noProof/>
            <w:lang w:val="en-US"/>
          </w:rPr>
          <w:t>)</w:t>
        </w:r>
        <w:r w:rsidR="008B3487">
          <w:rPr>
            <w:lang w:val="en-GB"/>
          </w:rPr>
          <w:t xml:space="preserve">, </w:t>
        </w:r>
      </w:ins>
      <w:ins w:id="1356" w:author="Stepan Polikanov" w:date="2021-05-26T10:52:00Z">
        <w:r w:rsidR="00E70383">
          <w:rPr>
            <w:lang w:val="en-US"/>
          </w:rPr>
          <w:t xml:space="preserve">that don’t have a functioning government </w:t>
        </w:r>
        <w:r w:rsidR="00E70383" w:rsidRPr="007E0A81">
          <w:rPr>
            <w:noProof/>
            <w:lang w:val="en-US"/>
          </w:rPr>
          <w:t>(</w:t>
        </w:r>
      </w:ins>
      <w:ins w:id="1357" w:author="Stepan Polikanov" w:date="2021-05-26T10:53:00Z">
        <w:r w:rsidR="00E70383">
          <w:rPr>
            <w:noProof/>
            <w:lang w:val="en-US"/>
          </w:rPr>
          <w:t>Somalia</w:t>
        </w:r>
      </w:ins>
      <w:ins w:id="1358" w:author="Stepan Polikanov" w:date="2021-05-26T10:52:00Z">
        <w:r w:rsidR="00E70383" w:rsidRPr="007E0A81">
          <w:rPr>
            <w:noProof/>
            <w:lang w:val="en-US"/>
          </w:rPr>
          <w:t>)</w:t>
        </w:r>
      </w:ins>
      <w:ins w:id="1359" w:author="Stepan Polikanov" w:date="2021-05-26T10:53:00Z">
        <w:r w:rsidR="00E70383">
          <w:rPr>
            <w:noProof/>
            <w:lang w:val="en-US"/>
          </w:rPr>
          <w:t>, or there isn’t substan</w:t>
        </w:r>
      </w:ins>
      <w:ins w:id="1360" w:author="Stepan Polikanov" w:date="2021-06-17T11:03:00Z">
        <w:r w:rsidR="00241F20">
          <w:rPr>
            <w:noProof/>
            <w:lang w:val="en-US"/>
          </w:rPr>
          <w:t>t</w:t>
        </w:r>
      </w:ins>
      <w:ins w:id="1361" w:author="Stepan Polikanov" w:date="2021-05-26T10:53:00Z">
        <w:r w:rsidR="00E70383">
          <w:rPr>
            <w:noProof/>
            <w:lang w:val="en-US"/>
          </w:rPr>
          <w:t xml:space="preserve">ive data. </w:t>
        </w:r>
      </w:ins>
      <w:ins w:id="1362" w:author="Stepan Polikanov" w:date="2021-06-17T11:11:00Z">
        <w:r w:rsidR="00241F20">
          <w:rPr>
            <w:noProof/>
            <w:lang w:val="en-US"/>
          </w:rPr>
          <w:t>Below you can see countries covered in the sample.</w:t>
        </w:r>
      </w:ins>
    </w:p>
    <w:p w14:paraId="7F859868" w14:textId="77777777" w:rsidR="00241F20" w:rsidRDefault="00241F20" w:rsidP="00241F20">
      <w:pPr>
        <w:keepNext/>
        <w:rPr>
          <w:ins w:id="1363" w:author="Stepan Polikanov" w:date="2021-06-17T11:11:00Z"/>
        </w:rPr>
        <w:pPrChange w:id="1364" w:author="Stepan Polikanov" w:date="2021-06-17T11:11:00Z">
          <w:pPr/>
        </w:pPrChange>
      </w:pPr>
      <w:ins w:id="1365" w:author="Stepan Polikanov" w:date="2021-06-17T11:10:00Z">
        <w:r>
          <w:rPr>
            <w:noProof/>
            <w:lang w:val="en-US"/>
          </w:rPr>
          <w:lastRenderedPageBreak/>
          <w:drawing>
            <wp:inline distT="0" distB="0" distL="0" distR="0" wp14:anchorId="270A23C6" wp14:editId="4B0B2C36">
              <wp:extent cx="4556125" cy="4550277"/>
              <wp:effectExtent l="0" t="0" r="0" b="3175"/>
              <wp:docPr id="2" name="Рисунок 2" descr="C:\Users\Stepan Polikanov\Downloads\MapChart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an Polikanov\Downloads\MapChart_Ma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8998" cy="4553146"/>
                      </a:xfrm>
                      <a:prstGeom prst="rect">
                        <a:avLst/>
                      </a:prstGeom>
                      <a:noFill/>
                      <a:ln>
                        <a:noFill/>
                      </a:ln>
                    </pic:spPr>
                  </pic:pic>
                </a:graphicData>
              </a:graphic>
            </wp:inline>
          </w:drawing>
        </w:r>
      </w:ins>
    </w:p>
    <w:p w14:paraId="59B3BC8A" w14:textId="00E186F6" w:rsidR="00651359" w:rsidRPr="00241F20" w:rsidRDefault="00241F20" w:rsidP="00241F20">
      <w:pPr>
        <w:rPr>
          <w:ins w:id="1366" w:author="Stepan Polikanov" w:date="2021-05-10T13:33:00Z"/>
          <w:i/>
          <w:lang w:val="en-GB"/>
          <w:rPrChange w:id="1367" w:author="Stepan Polikanov" w:date="2021-06-17T11:12:00Z">
            <w:rPr>
              <w:ins w:id="1368" w:author="Stepan Polikanov" w:date="2021-05-10T13:33:00Z"/>
            </w:rPr>
          </w:rPrChange>
        </w:rPr>
        <w:pPrChange w:id="1369" w:author="Stepan Polikanov" w:date="2021-06-17T11:11:00Z">
          <w:pPr>
            <w:pStyle w:val="2"/>
          </w:pPr>
        </w:pPrChange>
      </w:pPr>
      <w:proofErr w:type="spellStart"/>
      <w:ins w:id="1370" w:author="Stepan Polikanov" w:date="2021-06-17T11:11:00Z">
        <w:r w:rsidRPr="00241F20">
          <w:rPr>
            <w:i/>
            <w:rPrChange w:id="1371" w:author="Stepan Polikanov" w:date="2021-06-17T11:12:00Z">
              <w:rPr/>
            </w:rPrChange>
          </w:rPr>
          <w:t>Figure</w:t>
        </w:r>
        <w:proofErr w:type="spellEnd"/>
        <w:r w:rsidRPr="00241F20">
          <w:rPr>
            <w:i/>
            <w:rPrChange w:id="1372" w:author="Stepan Polikanov" w:date="2021-06-17T11:12:00Z">
              <w:rPr/>
            </w:rPrChange>
          </w:rPr>
          <w:t xml:space="preserve"> </w:t>
        </w:r>
        <w:r w:rsidRPr="00241F20">
          <w:rPr>
            <w:i/>
            <w:rPrChange w:id="1373" w:author="Stepan Polikanov" w:date="2021-06-17T11:12:00Z">
              <w:rPr/>
            </w:rPrChange>
          </w:rPr>
          <w:fldChar w:fldCharType="begin"/>
        </w:r>
        <w:r w:rsidRPr="00241F20">
          <w:rPr>
            <w:i/>
            <w:rPrChange w:id="1374" w:author="Stepan Polikanov" w:date="2021-06-17T11:12:00Z">
              <w:rPr/>
            </w:rPrChange>
          </w:rPr>
          <w:instrText xml:space="preserve"> SEQ Figure \* ARABIC </w:instrText>
        </w:r>
      </w:ins>
      <w:r w:rsidRPr="00241F20">
        <w:rPr>
          <w:i/>
          <w:rPrChange w:id="1375" w:author="Stepan Polikanov" w:date="2021-06-17T11:12:00Z">
            <w:rPr/>
          </w:rPrChange>
        </w:rPr>
        <w:fldChar w:fldCharType="separate"/>
      </w:r>
      <w:ins w:id="1376" w:author="Stepan Polikanov" w:date="2021-06-17T12:12:00Z">
        <w:r>
          <w:rPr>
            <w:i/>
            <w:noProof/>
          </w:rPr>
          <w:t>1</w:t>
        </w:r>
      </w:ins>
      <w:ins w:id="1377" w:author="Stepan Polikanov" w:date="2021-06-17T11:11:00Z">
        <w:r w:rsidRPr="00241F20">
          <w:rPr>
            <w:i/>
            <w:rPrChange w:id="1378" w:author="Stepan Polikanov" w:date="2021-06-17T11:12:00Z">
              <w:rPr/>
            </w:rPrChange>
          </w:rPr>
          <w:fldChar w:fldCharType="end"/>
        </w:r>
        <w:r w:rsidRPr="00241F20">
          <w:rPr>
            <w:i/>
            <w:lang w:val="en-GB"/>
            <w:rPrChange w:id="1379" w:author="Stepan Polikanov" w:date="2021-06-17T11:12:00Z">
              <w:rPr>
                <w:lang w:val="en-GB"/>
              </w:rPr>
            </w:rPrChange>
          </w:rPr>
          <w:t xml:space="preserve"> Sample countries</w:t>
        </w:r>
      </w:ins>
    </w:p>
    <w:p w14:paraId="26BAAC7E" w14:textId="5D1BB285" w:rsidR="004B4298" w:rsidRDefault="00B7380D" w:rsidP="004B4298">
      <w:pPr>
        <w:pStyle w:val="3"/>
        <w:numPr>
          <w:ilvl w:val="1"/>
          <w:numId w:val="11"/>
        </w:numPr>
        <w:rPr>
          <w:ins w:id="1380" w:author="Stepan Polikanov" w:date="2021-05-26T14:05:00Z"/>
          <w:lang w:val="en-GB"/>
        </w:rPr>
      </w:pPr>
      <w:ins w:id="1381" w:author="Stepan Polikanov" w:date="2021-05-26T14:46:00Z">
        <w:r>
          <w:rPr>
            <w:noProof/>
            <w:lang w:val="en-US"/>
          </w:rPr>
          <w:t xml:space="preserve"> </w:t>
        </w:r>
      </w:ins>
      <w:ins w:id="1382" w:author="Stepan Polikanov" w:date="2021-05-10T13:33:00Z">
        <w:r w:rsidR="00DE7BCE">
          <w:rPr>
            <w:lang w:val="en-GB"/>
          </w:rPr>
          <w:t xml:space="preserve">Operationalization </w:t>
        </w:r>
      </w:ins>
      <w:ins w:id="1383" w:author="Stepan Polikanov" w:date="2021-05-10T13:34:00Z">
        <w:r w:rsidR="00DE7BCE">
          <w:rPr>
            <w:lang w:val="en-GB"/>
          </w:rPr>
          <w:t>of predictors</w:t>
        </w:r>
      </w:ins>
    </w:p>
    <w:p w14:paraId="2F69E8FA" w14:textId="7ED7B07E" w:rsidR="00DE7BCE" w:rsidRDefault="004B4298">
      <w:pPr>
        <w:rPr>
          <w:ins w:id="1384" w:author="Stepan Polikanov" w:date="2021-05-26T14:08:00Z"/>
          <w:lang w:val="en-GB"/>
        </w:rPr>
      </w:pPr>
      <w:ins w:id="1385" w:author="Stepan Polikanov" w:date="2021-05-26T14:05:00Z">
        <w:r>
          <w:rPr>
            <w:lang w:val="en-GB"/>
          </w:rPr>
          <w:t>We deploy a lot of factors</w:t>
        </w:r>
      </w:ins>
      <w:ins w:id="1386" w:author="Stepan Polikanov" w:date="2021-05-26T14:06:00Z">
        <w:r>
          <w:rPr>
            <w:lang w:val="en-US"/>
          </w:rPr>
          <w:t>, influencing party dominance. It is onl</w:t>
        </w:r>
      </w:ins>
      <w:ins w:id="1387" w:author="Stepan Polikanov" w:date="2021-05-26T14:07:00Z">
        <w:r>
          <w:rPr>
            <w:lang w:val="en-US"/>
          </w:rPr>
          <w:t xml:space="preserve">y natural, that not all of them can be measured in a statistically robust way across a cross-national sample. </w:t>
        </w:r>
      </w:ins>
      <w:ins w:id="1388" w:author="Stepan Polikanov" w:date="2021-05-10T13:36:00Z">
        <w:r w:rsidR="005C196E">
          <w:rPr>
            <w:lang w:val="en-GB"/>
          </w:rPr>
          <w:t xml:space="preserve">Notably, </w:t>
        </w:r>
        <w:proofErr w:type="spellStart"/>
        <w:r w:rsidR="005C196E" w:rsidRPr="007A5B3A">
          <w:rPr>
            <w:lang w:val="en-GB"/>
          </w:rPr>
          <w:t>Kuenzi</w:t>
        </w:r>
        <w:proofErr w:type="spellEnd"/>
        <w:r w:rsidR="005C196E">
          <w:rPr>
            <w:lang w:val="en-GB"/>
          </w:rPr>
          <w:t xml:space="preserve"> and L</w:t>
        </w:r>
        <w:r w:rsidR="005C196E" w:rsidRPr="007A5B3A">
          <w:rPr>
            <w:lang w:val="en-GB"/>
          </w:rPr>
          <w:t>ambright</w:t>
        </w:r>
        <w:r w:rsidR="005C196E">
          <w:rPr>
            <w:lang w:val="en-GB"/>
          </w:rPr>
          <w:t xml:space="preserve"> were the first to point out that not all criteria, namely,</w:t>
        </w:r>
        <w:r w:rsidR="005C196E" w:rsidRPr="0042011D">
          <w:rPr>
            <w:lang w:val="en-GB"/>
          </w:rPr>
          <w:t xml:space="preserve"> level of party cohesion and organization</w:t>
        </w:r>
        <w:r w:rsidR="005C196E">
          <w:rPr>
            <w:lang w:val="en-GB"/>
          </w:rPr>
          <w:t xml:space="preserve">, can be operationalized throughout large cross-national samples. As we include case studies in our research design, we </w:t>
        </w:r>
      </w:ins>
      <w:ins w:id="1389" w:author="Stepan Polikanov" w:date="2021-06-17T10:49:00Z">
        <w:r w:rsidR="00241F20">
          <w:rPr>
            <w:lang w:val="en-GB"/>
          </w:rPr>
          <w:t>can</w:t>
        </w:r>
      </w:ins>
      <w:ins w:id="1390" w:author="Stepan Polikanov" w:date="2021-05-10T13:36:00Z">
        <w:r w:rsidR="005C196E">
          <w:rPr>
            <w:lang w:val="en-GB"/>
          </w:rPr>
          <w:t xml:space="preserve"> account for this, when looking </w:t>
        </w:r>
      </w:ins>
      <w:ins w:id="1391" w:author="Stepan Polikanov" w:date="2021-06-17T10:49:00Z">
        <w:r w:rsidR="00241F20">
          <w:rPr>
            <w:lang w:val="en-GB"/>
          </w:rPr>
          <w:t>at</w:t>
        </w:r>
      </w:ins>
      <w:ins w:id="1392" w:author="Stepan Polikanov" w:date="2021-05-10T13:36:00Z">
        <w:r w:rsidR="005C196E">
          <w:rPr>
            <w:lang w:val="en-GB"/>
          </w:rPr>
          <w:t xml:space="preserve"> three cases in-depth. </w:t>
        </w:r>
      </w:ins>
    </w:p>
    <w:p w14:paraId="5A624405" w14:textId="702E2E29" w:rsidR="004C1B23" w:rsidRDefault="004B4298">
      <w:pPr>
        <w:rPr>
          <w:ins w:id="1393" w:author="Stepan Polikanov" w:date="2021-05-26T14:12:00Z"/>
          <w:lang w:val="en-US"/>
        </w:rPr>
      </w:pPr>
      <w:ins w:id="1394" w:author="Stepan Polikanov" w:date="2021-05-26T14:08:00Z">
        <w:r>
          <w:rPr>
            <w:lang w:val="en-GB"/>
          </w:rPr>
          <w:t xml:space="preserve">Regarding the predictors in our theoretical model, we will operationalize </w:t>
        </w:r>
      </w:ins>
      <w:ins w:id="1395" w:author="Stepan Polikanov" w:date="2021-05-26T14:09:00Z">
        <w:r>
          <w:rPr>
            <w:lang w:val="en-GB"/>
          </w:rPr>
          <w:t>ethnic fragmentation</w:t>
        </w:r>
        <w:r w:rsidR="004C1B23">
          <w:rPr>
            <w:lang w:val="en-GB"/>
          </w:rPr>
          <w:t xml:space="preserve"> using a simple ethnolinguistic fragmentation</w:t>
        </w:r>
      </w:ins>
      <w:ins w:id="1396" w:author="Stepan Polikanov" w:date="2021-05-26T14:10:00Z">
        <w:r w:rsidR="004C1B23">
          <w:rPr>
            <w:lang w:val="en-GB"/>
          </w:rPr>
          <w:t xml:space="preserve"> index </w:t>
        </w:r>
        <w:r w:rsidR="004C1B23" w:rsidRPr="007E0A81">
          <w:rPr>
            <w:noProof/>
            <w:lang w:val="en-US"/>
          </w:rPr>
          <w:t>(</w:t>
        </w:r>
        <w:r w:rsidR="004C1B23">
          <w:rPr>
            <w:noProof/>
            <w:lang w:val="en-US"/>
          </w:rPr>
          <w:t>ELF</w:t>
        </w:r>
        <w:r w:rsidR="004C1B23" w:rsidRPr="007E0A81">
          <w:rPr>
            <w:noProof/>
            <w:lang w:val="en-US"/>
          </w:rPr>
          <w:t>)</w:t>
        </w:r>
        <w:r w:rsidR="004C1B23">
          <w:rPr>
            <w:lang w:val="en-GB"/>
          </w:rPr>
          <w:t>, for a particular year a</w:t>
        </w:r>
      </w:ins>
      <w:ins w:id="1397" w:author="Stepan Polikanov" w:date="2021-05-26T14:22:00Z">
        <w:r w:rsidR="00B45956">
          <w:rPr>
            <w:lang w:val="en-GB"/>
          </w:rPr>
          <w:t xml:space="preserve"> parliamentary</w:t>
        </w:r>
      </w:ins>
      <w:ins w:id="1398" w:author="Stepan Polikanov" w:date="2021-05-26T14:10:00Z">
        <w:r w:rsidR="004C1B23">
          <w:rPr>
            <w:lang w:val="en-GB"/>
          </w:rPr>
          <w:t xml:space="preserve"> election was held. For this, we use the EPR Core Database </w:t>
        </w:r>
      </w:ins>
      <w:ins w:id="1399" w:author="Stepan Polikanov" w:date="2021-05-26T14:11:00Z">
        <w:r w:rsidR="004C1B23" w:rsidRPr="004C1B23">
          <w:rPr>
            <w:lang w:val="en-GB"/>
            <w:rPrChange w:id="1400" w:author="Stepan Polikanov" w:date="2021-05-26T14:11:00Z">
              <w:rPr/>
            </w:rPrChange>
          </w:rPr>
          <w:t>201</w:t>
        </w:r>
        <w:r w:rsidR="004C1B23">
          <w:rPr>
            <w:lang w:val="en-US"/>
          </w:rPr>
          <w:t>9</w:t>
        </w:r>
      </w:ins>
      <w:r w:rsidR="00241F20">
        <w:rPr>
          <w:lang w:val="en-US"/>
        </w:rPr>
        <w:t xml:space="preserve"> </w:t>
      </w:r>
      <w:r w:rsidR="00241F20">
        <w:rPr>
          <w:lang w:val="en-US"/>
        </w:rPr>
        <w:fldChar w:fldCharType="begin" w:fldLock="1"/>
      </w:r>
      <w:r w:rsidR="00241F20">
        <w:rPr>
          <w:lang w:val="en-US"/>
        </w:rPr>
        <w:instrText>ADDIN CSL_CITATION {"citationItems":[{"id":"ITEM-1","itemData":{"author":[{"dropping-particle":"","family":"Vogt","given":"Manuel","non-dropping-particle":"","parse-names":false,"suffix":""},{"dropping-particle":"","family":"Bormann","given":"Nils-Christian","non-dropping-particle":"","parse-names":false,"suffix":""},{"dropping-particle":"","family":"Ruegger","given":"Seraina","non-dropping-particle":"","parse-names":false,"suffix":""},{"dropping-particle":"","family":"Cedernan","given":"Lars-Erik","non-dropping-particle":"","parse-names":false,"suffix":""},{"dropping-particle":"","family":"Hunziker","given":"Philipp","non-dropping-particle":"","parse-names":false,"suffix":""},{"dropping-particle":"","family":"Girardin","given":"Luc","non-dropping-particle":"","parse-names":false,"suffix":""}],"container-title":"Journal of Conflict Resolution","id":"ITEM-1","issue":"7","issued":{"date-parts":[["2015"]]},"title":"Integrating Data on Ethnicity, Geography, and Conflict: The Ethnic Power Relations Data Set Family","type":"article-journal","volume":"59"},"uris":["http://www.mendeley.com/documents/?uuid=85d3798b-85b2-39a5-bc2c-fae8a58b6967"]}],"mendeley":{"formattedCitation":"(Vogt et al. 2015)","plainTextFormattedCitation":"(Vogt et al. 2015)","previouslyFormattedCitation":"(Vogt et al. 2015)"},"properties":{"noteIndex":0},"schema":"https://github.com/citation-style-language/schema/raw/master/csl-citation.json"}</w:instrText>
      </w:r>
      <w:r w:rsidR="00241F20">
        <w:rPr>
          <w:lang w:val="en-US"/>
        </w:rPr>
        <w:fldChar w:fldCharType="separate"/>
      </w:r>
      <w:r w:rsidR="00241F20" w:rsidRPr="00241F20">
        <w:rPr>
          <w:noProof/>
          <w:lang w:val="en-US"/>
        </w:rPr>
        <w:t>(Vogt et al. 2015)</w:t>
      </w:r>
      <w:r w:rsidR="00241F20">
        <w:rPr>
          <w:lang w:val="en-US"/>
        </w:rPr>
        <w:fldChar w:fldCharType="end"/>
      </w:r>
      <w:ins w:id="1401" w:author="Stepan Polikanov" w:date="2021-05-26T14:11:00Z">
        <w:r w:rsidR="004C1B23">
          <w:rPr>
            <w:lang w:val="en-US"/>
          </w:rPr>
          <w:t>. We extract i</w:t>
        </w:r>
      </w:ins>
      <w:ins w:id="1402" w:author="Stepan Polikanov" w:date="2021-05-26T14:12:00Z">
        <w:r w:rsidR="004C1B23">
          <w:rPr>
            <w:lang w:val="en-US"/>
          </w:rPr>
          <w:t>nfo on all relevant political groups and using a mathematical ELF formula calculate a score for each country:</w:t>
        </w:r>
      </w:ins>
    </w:p>
    <w:p w14:paraId="20CE5368" w14:textId="09B098D9" w:rsidR="004C1B23" w:rsidRPr="003856DA" w:rsidRDefault="004C1B23">
      <w:pPr>
        <w:rPr>
          <w:ins w:id="1403" w:author="Stepan Polikanov" w:date="2021-05-26T14:12:00Z"/>
          <w:rPrChange w:id="1404" w:author="Stepan Polikanov" w:date="2021-06-01T14:06:00Z">
            <w:rPr>
              <w:ins w:id="1405" w:author="Stepan Polikanov" w:date="2021-05-26T14:12:00Z"/>
              <w:lang w:val="en-US"/>
            </w:rPr>
          </w:rPrChange>
        </w:rPr>
      </w:pPr>
      <m:oMathPara>
        <m:oMath>
          <m:r>
            <w:ins w:id="1406" w:author="Stepan Polikanov" w:date="2021-05-26T14:18:00Z">
              <w:rPr>
                <w:rFonts w:ascii="Cambria Math" w:hAnsi="Cambria Math"/>
                <w:lang w:val="en-US"/>
              </w:rPr>
              <m:t>1-</m:t>
            </w:ins>
          </m:r>
          <m:nary>
            <m:naryPr>
              <m:chr m:val="∑"/>
              <m:limLoc m:val="undOvr"/>
              <m:ctrlPr>
                <w:ins w:id="1407" w:author="Stepan Polikanov" w:date="2021-05-26T14:19:00Z">
                  <w:rPr>
                    <w:rFonts w:ascii="Cambria Math" w:hAnsi="Cambria Math"/>
                    <w:i/>
                    <w:lang w:val="en-US"/>
                  </w:rPr>
                </w:ins>
              </m:ctrlPr>
            </m:naryPr>
            <m:sub>
              <m:r>
                <w:ins w:id="1408" w:author="Stepan Polikanov" w:date="2021-05-26T14:19:00Z">
                  <w:rPr>
                    <w:rFonts w:ascii="Cambria Math" w:hAnsi="Cambria Math"/>
                    <w:lang w:val="en-US"/>
                  </w:rPr>
                  <m:t>i=1</m:t>
                </w:ins>
              </m:r>
            </m:sub>
            <m:sup>
              <m:r>
                <w:ins w:id="1409" w:author="Stepan Polikanov" w:date="2021-05-26T14:19:00Z">
                  <w:rPr>
                    <w:rFonts w:ascii="Cambria Math" w:hAnsi="Cambria Math"/>
                    <w:lang w:val="en-US"/>
                  </w:rPr>
                  <m:t>n</m:t>
                </w:ins>
              </m:r>
            </m:sup>
            <m:e>
              <m:sSubSup>
                <m:sSubSupPr>
                  <m:ctrlPr>
                    <w:ins w:id="1410" w:author="Stepan Polikanov" w:date="2021-05-26T14:20:00Z">
                      <w:rPr>
                        <w:rFonts w:ascii="Cambria Math" w:hAnsi="Cambria Math"/>
                        <w:i/>
                        <w:lang w:val="en-US"/>
                      </w:rPr>
                    </w:ins>
                  </m:ctrlPr>
                </m:sSubSupPr>
                <m:e>
                  <m:r>
                    <w:ins w:id="1411" w:author="Stepan Polikanov" w:date="2021-05-26T14:20:00Z">
                      <w:rPr>
                        <w:rFonts w:ascii="Cambria Math" w:hAnsi="Cambria Math"/>
                        <w:lang w:val="en-US"/>
                      </w:rPr>
                      <m:t>s</m:t>
                    </w:ins>
                  </m:r>
                </m:e>
                <m:sub>
                  <m:r>
                    <w:ins w:id="1412" w:author="Stepan Polikanov" w:date="2021-05-26T14:20:00Z">
                      <w:rPr>
                        <w:rFonts w:ascii="Cambria Math" w:hAnsi="Cambria Math"/>
                        <w:lang w:val="en-US"/>
                      </w:rPr>
                      <m:t>i</m:t>
                    </w:ins>
                  </m:r>
                </m:sub>
                <m:sup>
                  <m:r>
                    <w:ins w:id="1413" w:author="Stepan Polikanov" w:date="2021-05-26T14:20:00Z">
                      <m:rPr>
                        <m:sty m:val="p"/>
                      </m:rPr>
                      <w:rPr>
                        <w:rFonts w:ascii="Cambria Math" w:hAnsi="Cambria Math"/>
                        <w:lang w:val="en-GB"/>
                      </w:rPr>
                      <m:t>2</m:t>
                    </w:ins>
                  </m:r>
                </m:sup>
              </m:sSubSup>
            </m:e>
          </m:nary>
        </m:oMath>
      </m:oMathPara>
    </w:p>
    <w:p w14:paraId="0A9BBF9E" w14:textId="4F25994F" w:rsidR="00DE7BCE" w:rsidRPr="00C34E83" w:rsidRDefault="004C1B23">
      <w:pPr>
        <w:rPr>
          <w:ins w:id="1414" w:author="Stepan Polikanov" w:date="2021-05-26T14:22:00Z"/>
          <w:lang w:val="en-US"/>
        </w:rPr>
      </w:pPr>
      <w:ins w:id="1415" w:author="Stepan Polikanov" w:date="2021-05-26T14:11:00Z">
        <w:r>
          <w:rPr>
            <w:lang w:val="en-US"/>
          </w:rPr>
          <w:lastRenderedPageBreak/>
          <w:t xml:space="preserve">Sadly, </w:t>
        </w:r>
      </w:ins>
      <w:ins w:id="1416" w:author="Stepan Polikanov" w:date="2021-05-26T14:21:00Z">
        <w:r w:rsidR="00B45956">
          <w:rPr>
            <w:lang w:val="en-US"/>
          </w:rPr>
          <w:t>this dataset</w:t>
        </w:r>
      </w:ins>
      <w:ins w:id="1417" w:author="Stepan Polikanov" w:date="2021-05-26T14:11:00Z">
        <w:r>
          <w:rPr>
            <w:lang w:val="en-US"/>
          </w:rPr>
          <w:t xml:space="preserve"> doesn’t include data on </w:t>
        </w:r>
      </w:ins>
      <w:ins w:id="1418" w:author="Stepan Polikanov" w:date="2021-06-17T03:37:00Z">
        <w:r w:rsidR="008B306B" w:rsidRPr="00021692">
          <w:rPr>
            <w:lang w:val="en-GB"/>
          </w:rPr>
          <w:t>2</w:t>
        </w:r>
      </w:ins>
      <w:ins w:id="1419" w:author="Stepan Polikanov" w:date="2021-05-26T14:11:00Z">
        <w:r w:rsidRPr="004C1B23">
          <w:rPr>
            <w:lang w:val="en-GB"/>
            <w:rPrChange w:id="1420" w:author="Stepan Polikanov" w:date="2021-05-26T14:11:00Z">
              <w:rPr/>
            </w:rPrChange>
          </w:rPr>
          <w:t>01</w:t>
        </w:r>
        <w:r>
          <w:rPr>
            <w:lang w:val="en-US"/>
          </w:rPr>
          <w:t>8.</w:t>
        </w:r>
      </w:ins>
      <w:ins w:id="1421" w:author="Stepan Polikanov" w:date="2021-05-26T14:21:00Z">
        <w:r w:rsidR="00B45956">
          <w:rPr>
            <w:lang w:val="en-US"/>
          </w:rPr>
          <w:t xml:space="preserve"> For missing values, </w:t>
        </w:r>
      </w:ins>
      <w:ins w:id="1422" w:author="Stepan Polikanov" w:date="2021-06-01T14:27:00Z">
        <w:r w:rsidR="00E848ED">
          <w:rPr>
            <w:lang w:val="en-GB"/>
          </w:rPr>
          <w:t>we wi</w:t>
        </w:r>
      </w:ins>
      <w:ins w:id="1423" w:author="Stepan Polikanov" w:date="2021-06-01T14:28:00Z">
        <w:r w:rsidR="00E848ED">
          <w:rPr>
            <w:lang w:val="en-GB"/>
          </w:rPr>
          <w:t xml:space="preserve">ll use scores up to </w:t>
        </w:r>
        <w:r w:rsidR="00E848ED" w:rsidRPr="00B75546">
          <w:rPr>
            <w:lang w:val="en-GB"/>
          </w:rPr>
          <w:t>201</w:t>
        </w:r>
      </w:ins>
      <w:ins w:id="1424" w:author="Stepan Polikanov" w:date="2021-06-01T14:29:00Z">
        <w:r w:rsidR="00E848ED" w:rsidRPr="00C34E83">
          <w:rPr>
            <w:lang w:val="en-GB"/>
            <w:rPrChange w:id="1425" w:author="Stepan Polikanov" w:date="2021-06-01T14:29:00Z">
              <w:rPr/>
            </w:rPrChange>
          </w:rPr>
          <w:t xml:space="preserve">7, </w:t>
        </w:r>
        <w:r w:rsidR="00E848ED">
          <w:rPr>
            <w:lang w:val="en-GB"/>
          </w:rPr>
          <w:t xml:space="preserve">given that </w:t>
        </w:r>
        <w:r w:rsidR="00C34E83">
          <w:rPr>
            <w:lang w:val="en-GB"/>
          </w:rPr>
          <w:t xml:space="preserve">there were no large demographic changes </w:t>
        </w:r>
        <w:r w:rsidR="00C34E83" w:rsidRPr="007E0A81">
          <w:rPr>
            <w:noProof/>
            <w:lang w:val="en-US"/>
          </w:rPr>
          <w:t>(</w:t>
        </w:r>
        <w:r w:rsidR="00C34E83">
          <w:rPr>
            <w:noProof/>
            <w:lang w:val="en-US"/>
          </w:rPr>
          <w:t>wars, border c</w:t>
        </w:r>
      </w:ins>
      <w:ins w:id="1426" w:author="Stepan Polikanov" w:date="2021-06-01T14:30:00Z">
        <w:r w:rsidR="00C34E83">
          <w:rPr>
            <w:noProof/>
            <w:lang w:val="en-US"/>
          </w:rPr>
          <w:t>hanges</w:t>
        </w:r>
      </w:ins>
      <w:ins w:id="1427" w:author="Stepan Polikanov" w:date="2021-06-01T14:29:00Z">
        <w:r w:rsidR="00C34E83" w:rsidRPr="007E0A81">
          <w:rPr>
            <w:noProof/>
            <w:lang w:val="en-US"/>
          </w:rPr>
          <w:t>)</w:t>
        </w:r>
      </w:ins>
      <w:ins w:id="1428" w:author="Stepan Polikanov" w:date="2021-06-01T14:30:00Z">
        <w:r w:rsidR="00C34E83">
          <w:rPr>
            <w:lang w:val="en-US"/>
          </w:rPr>
          <w:t>.</w:t>
        </w:r>
      </w:ins>
    </w:p>
    <w:p w14:paraId="38F8F702" w14:textId="199097D5" w:rsidR="00B45956" w:rsidRDefault="00B45956">
      <w:pPr>
        <w:rPr>
          <w:ins w:id="1429" w:author="Stepan Polikanov" w:date="2021-06-01T19:59:00Z"/>
          <w:lang w:val="en-US"/>
        </w:rPr>
      </w:pPr>
      <w:ins w:id="1430" w:author="Stepan Polikanov" w:date="2021-05-26T14:23:00Z">
        <w:r>
          <w:rPr>
            <w:lang w:val="en-US"/>
          </w:rPr>
          <w:t>For PSI</w:t>
        </w:r>
      </w:ins>
      <w:ins w:id="1431" w:author="Stepan Polikanov" w:date="2021-06-01T16:29:00Z">
        <w:r w:rsidR="00782F23" w:rsidRPr="00782F23">
          <w:rPr>
            <w:lang w:val="en-GB"/>
            <w:rPrChange w:id="1432" w:author="Stepan Polikanov" w:date="2021-06-01T16:29:00Z">
              <w:rPr>
                <w:rFonts w:eastAsiaTheme="majorEastAsia" w:cstheme="majorBidi"/>
                <w:sz w:val="32"/>
                <w:szCs w:val="26"/>
                <w:lang w:val="en-US"/>
              </w:rPr>
            </w:rPrChange>
          </w:rPr>
          <w:t xml:space="preserve"> </w:t>
        </w:r>
        <w:r w:rsidR="00782F23">
          <w:rPr>
            <w:lang w:val="en-GB"/>
          </w:rPr>
          <w:t xml:space="preserve">I used a </w:t>
        </w:r>
        <w:r w:rsidR="005B079A">
          <w:rPr>
            <w:lang w:val="en-GB"/>
          </w:rPr>
          <w:t>V-Dem Party system Institutionalization index, fo</w:t>
        </w:r>
      </w:ins>
      <w:ins w:id="1433" w:author="Stepan Polikanov" w:date="2021-06-01T16:30:00Z">
        <w:r w:rsidR="005B079A">
          <w:rPr>
            <w:lang w:val="en-GB"/>
          </w:rPr>
          <w:t xml:space="preserve">r the relevant election year. For two NAs – Mali’s </w:t>
        </w:r>
      </w:ins>
      <w:ins w:id="1434" w:author="Stepan Polikanov" w:date="2021-06-01T16:31:00Z">
        <w:r w:rsidR="005B079A" w:rsidRPr="00B75546">
          <w:rPr>
            <w:lang w:val="en-GB"/>
          </w:rPr>
          <w:t>201</w:t>
        </w:r>
        <w:r w:rsidR="005B079A">
          <w:rPr>
            <w:lang w:val="en-US"/>
          </w:rPr>
          <w:t xml:space="preserve">3 and Guinea’s </w:t>
        </w:r>
        <w:r w:rsidR="005B079A" w:rsidRPr="00B75546">
          <w:rPr>
            <w:lang w:val="en-GB"/>
          </w:rPr>
          <w:t>201</w:t>
        </w:r>
        <w:r w:rsidR="005B079A">
          <w:rPr>
            <w:lang w:val="en-US"/>
          </w:rPr>
          <w:t>3 elections data on the closest available year</w:t>
        </w:r>
      </w:ins>
      <w:ins w:id="1435" w:author="Stepan Polikanov" w:date="2021-06-01T19:59:00Z">
        <w:r w:rsidR="00D6024B">
          <w:rPr>
            <w:lang w:val="en-US"/>
          </w:rPr>
          <w:t xml:space="preserve"> was used</w:t>
        </w:r>
      </w:ins>
      <w:ins w:id="1436" w:author="Stepan Polikanov" w:date="2021-06-01T16:31:00Z">
        <w:r w:rsidR="005B079A">
          <w:rPr>
            <w:lang w:val="en-US"/>
          </w:rPr>
          <w:t>.</w:t>
        </w:r>
      </w:ins>
      <w:ins w:id="1437" w:author="Stepan Polikanov" w:date="2021-06-01T19:59:00Z">
        <w:r w:rsidR="00D6024B">
          <w:rPr>
            <w:lang w:val="en-US"/>
          </w:rPr>
          <w:t xml:space="preserve"> </w:t>
        </w:r>
      </w:ins>
    </w:p>
    <w:p w14:paraId="6121A344" w14:textId="1D670C6E" w:rsidR="00D6024B" w:rsidRPr="00241F20" w:rsidRDefault="00D6024B">
      <w:pPr>
        <w:rPr>
          <w:ins w:id="1438" w:author="Stepan Polikanov" w:date="2021-06-17T03:38:00Z"/>
          <w:lang w:val="en-GB"/>
        </w:rPr>
      </w:pPr>
      <w:ins w:id="1439" w:author="Stepan Polikanov" w:date="2021-06-01T19:59:00Z">
        <w:r>
          <w:rPr>
            <w:lang w:val="en-GB"/>
          </w:rPr>
          <w:t xml:space="preserve">Colonial legacies were </w:t>
        </w:r>
      </w:ins>
      <w:ins w:id="1440" w:author="Stepan Polikanov" w:date="2021-06-01T20:00:00Z">
        <w:r>
          <w:rPr>
            <w:lang w:val="en-GB"/>
          </w:rPr>
          <w:t xml:space="preserve">coded as a </w:t>
        </w:r>
      </w:ins>
      <w:ins w:id="1441" w:author="Stepan Polikanov" w:date="2021-06-17T03:36:00Z">
        <w:r w:rsidR="008B306B" w:rsidRPr="00021692">
          <w:rPr>
            <w:lang w:val="en-GB"/>
          </w:rPr>
          <w:t>0</w:t>
        </w:r>
        <w:r w:rsidR="008B306B">
          <w:rPr>
            <w:lang w:val="en-GB"/>
          </w:rPr>
          <w:t xml:space="preserve"> for no colonial past, 1 for </w:t>
        </w:r>
      </w:ins>
      <w:ins w:id="1442" w:author="Stepan Polikanov" w:date="2021-06-17T03:37:00Z">
        <w:r w:rsidR="008B306B">
          <w:rPr>
            <w:lang w:val="en-GB"/>
          </w:rPr>
          <w:t xml:space="preserve">former British colonies, </w:t>
        </w:r>
        <w:r w:rsidR="008B306B" w:rsidRPr="00021692">
          <w:rPr>
            <w:lang w:val="en-GB"/>
          </w:rPr>
          <w:t>2</w:t>
        </w:r>
        <w:r w:rsidR="008B306B">
          <w:rPr>
            <w:lang w:val="en-GB"/>
          </w:rPr>
          <w:t xml:space="preserve"> for former French colonies</w:t>
        </w:r>
      </w:ins>
      <w:r w:rsidR="00241F20">
        <w:rPr>
          <w:lang w:val="en-GB"/>
        </w:rPr>
        <w:t>,</w:t>
      </w:r>
      <w:ins w:id="1443" w:author="Stepan Polikanov" w:date="2021-06-17T03:37:00Z">
        <w:r w:rsidR="008B306B">
          <w:rPr>
            <w:lang w:val="en-GB"/>
          </w:rPr>
          <w:t xml:space="preserve"> and </w:t>
        </w:r>
      </w:ins>
      <w:ins w:id="1444" w:author="Stepan Polikanov" w:date="2021-06-17T03:38:00Z">
        <w:r w:rsidR="008B306B">
          <w:rPr>
            <w:lang w:val="en-GB"/>
          </w:rPr>
          <w:t xml:space="preserve">3 for other colonial past. </w:t>
        </w:r>
      </w:ins>
      <w:r w:rsidR="00241F20" w:rsidRPr="00241F20">
        <w:rPr>
          <w:lang w:val="en-GB"/>
        </w:rPr>
        <w:t>Continuity or Change? (In)direct Rule in British and French Colonial Africa</w:t>
      </w:r>
      <w:r w:rsidR="00241F20">
        <w:rPr>
          <w:lang w:val="en-GB"/>
        </w:rPr>
        <w:t xml:space="preserve"> Replication data was used for coding </w:t>
      </w:r>
      <w:r w:rsidR="00241F20">
        <w:rPr>
          <w:lang w:val="en-GB"/>
        </w:rPr>
        <w:fldChar w:fldCharType="begin" w:fldLock="1"/>
      </w:r>
      <w:r w:rsidR="00241F20">
        <w:rPr>
          <w:lang w:val="en-GB"/>
        </w:rPr>
        <w:instrText>ADDIN CSL_CITATION {"citationItems":[{"id":"ITEM-1","itemData":{"DOI":"10.1017/S0020818320000211","ISSN":"15315088","abstract":"Current political order in Africa is often linked to legacies of colonialism, in particular to legacies of indirect colonial rule. However, evidence about the application of indirect rule is scarce. In this paper I argue that empire-level characteristics interacted with precolonial institutions in shaping the indirectness of local rule. First, British governments ruled more indirectly than French administrations, which followed a comparatively centralized administrative blueprint, came with a transformative republican ideology, and had more administrative resources. Empirically, I find that French colonization led to the demise of the lines of succession of seven out of ten precolonial polities, twice as many as under British rule. Second, precolonial centralization was a crucial prerequisite for indirect rule. Local administrative data from eight British colonies show that British colonizers employed less administrative effort and devolved more power to native authorities where centralized institutions existed. Such a pattern did not exist in French colonies. Together, these findings improve our understanding of the long-term effects of precolonial institutions and draw attention to the interaction of characteristics of dominant and subordinate units in shaping local governance arrangements.","author":[{"dropping-particle":"","family":"Müller-Crepon","given":"Carl","non-dropping-particle":"","parse-names":false,"suffix":""}],"container-title":"International Organization","id":"ITEM-1","issue":"4","issued":{"date-parts":[["2020","9","1"]]},"page":"707-741","publisher":"Cambridge University Press","title":"Continuity or Change? (In)direct Rule in British and French Colonial Africa","type":"article-journal","volume":"74"},"uris":["http://www.mendeley.com/documents/?uuid=522f4816-9079-3013-9604-001b12cf8fde"]}],"mendeley":{"formattedCitation":"(Müller-Crepon 2020)","plainTextFormattedCitation":"(Müller-Crepon 2020)","previouslyFormattedCitation":"(Müller-Crepon 2020)"},"properties":{"noteIndex":0},"schema":"https://github.com/citation-style-language/schema/raw/master/csl-citation.json"}</w:instrText>
      </w:r>
      <w:r w:rsidR="00241F20">
        <w:rPr>
          <w:lang w:val="en-GB"/>
        </w:rPr>
        <w:fldChar w:fldCharType="separate"/>
      </w:r>
      <w:r w:rsidR="00241F20" w:rsidRPr="00241F20">
        <w:rPr>
          <w:noProof/>
          <w:lang w:val="en-GB"/>
        </w:rPr>
        <w:t>(Müller-Crepon 2020)</w:t>
      </w:r>
      <w:r w:rsidR="00241F20">
        <w:rPr>
          <w:lang w:val="en-GB"/>
        </w:rPr>
        <w:fldChar w:fldCharType="end"/>
      </w:r>
      <w:r w:rsidR="00241F20">
        <w:rPr>
          <w:lang w:val="en-GB"/>
        </w:rPr>
        <w:t>.</w:t>
      </w:r>
    </w:p>
    <w:p w14:paraId="2641BDA4" w14:textId="24B72ABB" w:rsidR="008B306B" w:rsidRDefault="008B306B">
      <w:pPr>
        <w:rPr>
          <w:ins w:id="1445" w:author="Stepan Polikanov" w:date="2021-06-17T03:40:00Z"/>
          <w:lang w:val="en-GB"/>
        </w:rPr>
      </w:pPr>
      <w:ins w:id="1446" w:author="Stepan Polikanov" w:date="2021-06-17T03:38:00Z">
        <w:r>
          <w:rPr>
            <w:lang w:val="en-GB"/>
          </w:rPr>
          <w:t xml:space="preserve">Electoral rules were extracted from </w:t>
        </w:r>
      </w:ins>
      <w:r w:rsidR="00241F20">
        <w:rPr>
          <w:lang w:val="en-GB"/>
        </w:rPr>
        <w:t xml:space="preserve">the </w:t>
      </w:r>
      <w:ins w:id="1447" w:author="Stepan Polikanov" w:date="2021-06-17T03:38:00Z">
        <w:r>
          <w:rPr>
            <w:lang w:val="en-GB"/>
          </w:rPr>
          <w:t>Datab</w:t>
        </w:r>
      </w:ins>
      <w:ins w:id="1448" w:author="Stepan Polikanov" w:date="2021-06-17T03:39:00Z">
        <w:r>
          <w:rPr>
            <w:lang w:val="en-GB"/>
          </w:rPr>
          <w:t xml:space="preserve">ase of Political Institutions dataset and reflect the houses indicator, </w:t>
        </w:r>
      </w:ins>
      <w:r w:rsidR="00241F20">
        <w:rPr>
          <w:lang w:val="en-GB"/>
        </w:rPr>
        <w:t>which</w:t>
      </w:r>
      <w:ins w:id="1449" w:author="Stepan Polikanov" w:date="2021-06-17T03:39:00Z">
        <w:r>
          <w:rPr>
            <w:lang w:val="en-GB"/>
          </w:rPr>
          <w:t xml:space="preserve"> identifies the system by which the majority of seats in t</w:t>
        </w:r>
      </w:ins>
      <w:ins w:id="1450" w:author="Stepan Polikanov" w:date="2021-06-17T03:40:00Z">
        <w:r>
          <w:rPr>
            <w:lang w:val="en-GB"/>
          </w:rPr>
          <w:t>he lower chamber of parliament is elected.</w:t>
        </w:r>
      </w:ins>
    </w:p>
    <w:p w14:paraId="01059C51" w14:textId="21EF1D6E" w:rsidR="00241F20" w:rsidRDefault="008B306B" w:rsidP="00241F20">
      <w:pPr>
        <w:rPr>
          <w:ins w:id="1451" w:author="Stepan Polikanov" w:date="2021-06-17T11:50:00Z"/>
          <w:lang w:val="en-GB"/>
        </w:rPr>
      </w:pPr>
      <w:ins w:id="1452" w:author="Stepan Polikanov" w:date="2021-06-17T03:40:00Z">
        <w:r>
          <w:rPr>
            <w:lang w:val="en-GB"/>
          </w:rPr>
          <w:t xml:space="preserve">I used </w:t>
        </w:r>
      </w:ins>
      <w:ins w:id="1453" w:author="Stepan Polikanov" w:date="2021-06-17T10:07:00Z">
        <w:r w:rsidR="00241F20" w:rsidRPr="00241F20">
          <w:rPr>
            <w:lang w:val="en-GB"/>
            <w:rPrChange w:id="1454" w:author="Stepan Polikanov" w:date="2021-06-17T10:07:00Z">
              <w:rPr/>
            </w:rPrChange>
          </w:rPr>
          <w:t>4</w:t>
        </w:r>
      </w:ins>
      <w:ins w:id="1455" w:author="Stepan Polikanov" w:date="2021-06-17T03:40:00Z">
        <w:r>
          <w:rPr>
            <w:lang w:val="en-GB"/>
          </w:rPr>
          <w:t xml:space="preserve"> control variables </w:t>
        </w:r>
      </w:ins>
      <w:ins w:id="1456" w:author="Stepan Polikanov" w:date="2021-06-17T07:58:00Z">
        <w:r w:rsidR="004E18D9">
          <w:rPr>
            <w:lang w:val="en-GB"/>
          </w:rPr>
          <w:t xml:space="preserve">to account for democracy level in a country, </w:t>
        </w:r>
      </w:ins>
      <w:ins w:id="1457" w:author="Stepan Polikanov" w:date="2021-06-17T07:59:00Z">
        <w:r w:rsidR="004E18D9">
          <w:rPr>
            <w:lang w:val="en-GB"/>
          </w:rPr>
          <w:t>incumbency advantage, education level</w:t>
        </w:r>
      </w:ins>
      <w:r w:rsidR="00241F20">
        <w:rPr>
          <w:lang w:val="en-GB"/>
        </w:rPr>
        <w:t>,</w:t>
      </w:r>
      <w:ins w:id="1458" w:author="Stepan Polikanov" w:date="2021-06-17T07:59:00Z">
        <w:r w:rsidR="004E18D9">
          <w:rPr>
            <w:lang w:val="en-GB"/>
          </w:rPr>
          <w:t xml:space="preserve"> and oil wealth. </w:t>
        </w:r>
      </w:ins>
    </w:p>
    <w:p w14:paraId="70541A6C" w14:textId="77777777" w:rsidR="00241F20" w:rsidRPr="00241F20" w:rsidRDefault="00241F20" w:rsidP="00241F20">
      <w:pPr>
        <w:rPr>
          <w:ins w:id="1459" w:author="Stepan Polikanov" w:date="2021-06-17T11:39:00Z"/>
          <w:lang w:val="en-GB"/>
          <w:rPrChange w:id="1460" w:author="Stepan Polikanov" w:date="2021-06-17T11:50:00Z">
            <w:rPr>
              <w:ins w:id="1461" w:author="Stepan Polikanov" w:date="2021-06-17T11:39:00Z"/>
            </w:rPr>
          </w:rPrChange>
        </w:rPr>
        <w:pPrChange w:id="1462" w:author="Stepan Polikanov" w:date="2021-06-17T11:50:00Z">
          <w:pPr>
            <w:pStyle w:val="1"/>
          </w:pPr>
        </w:pPrChange>
      </w:pPr>
    </w:p>
    <w:p w14:paraId="6A7F16FB" w14:textId="17B62A62" w:rsidR="00241F20" w:rsidRDefault="00241F20" w:rsidP="00241F20">
      <w:pPr>
        <w:pStyle w:val="2"/>
        <w:rPr>
          <w:ins w:id="1463" w:author="Stepan Polikanov" w:date="2021-06-17T11:36:00Z"/>
        </w:rPr>
      </w:pPr>
      <w:bookmarkStart w:id="1464" w:name="_Findings"/>
      <w:bookmarkEnd w:id="1464"/>
      <w:ins w:id="1465" w:author="Stepan Polikanov" w:date="2021-06-17T12:49:00Z">
        <w:r w:rsidRPr="00D1509A">
          <w:t>§</w:t>
        </w:r>
        <w:r w:rsidRPr="007E0A81">
          <w:rPr>
            <w:noProof/>
          </w:rPr>
          <w:t>2</w:t>
        </w:r>
        <w:r>
          <w:rPr>
            <w:noProof/>
          </w:rPr>
          <w:t xml:space="preserve"> </w:t>
        </w:r>
      </w:ins>
      <w:ins w:id="1466" w:author="Stepan Polikanov" w:date="2021-06-17T10:50:00Z">
        <w:r>
          <w:t>Findings</w:t>
        </w:r>
      </w:ins>
    </w:p>
    <w:p w14:paraId="341FDF8E" w14:textId="36779FD1" w:rsidR="00241F20" w:rsidRDefault="00241F20" w:rsidP="00241F20">
      <w:pPr>
        <w:rPr>
          <w:ins w:id="1467" w:author="Stepan Polikanov" w:date="2021-06-17T12:08:00Z"/>
          <w:lang w:val="en-GB"/>
        </w:rPr>
      </w:pPr>
      <w:ins w:id="1468" w:author="Stepan Polikanov" w:date="2021-06-17T11:50:00Z">
        <w:r>
          <w:rPr>
            <w:lang w:val="en-GB"/>
          </w:rPr>
          <w:t xml:space="preserve">To fit the model k-fold cross-validation method was used. </w:t>
        </w:r>
      </w:ins>
      <w:ins w:id="1469" w:author="Stepan Polikanov" w:date="2021-06-17T11:51:00Z">
        <w:r>
          <w:rPr>
            <w:lang w:val="en-GB"/>
          </w:rPr>
          <w:t>Model assumptions were verifie</w:t>
        </w:r>
      </w:ins>
      <w:ins w:id="1470" w:author="Stepan Polikanov" w:date="2021-06-17T11:53:00Z">
        <w:r>
          <w:rPr>
            <w:lang w:val="en-GB"/>
          </w:rPr>
          <w:t>d</w:t>
        </w:r>
      </w:ins>
      <w:ins w:id="1471" w:author="Stepan Polikanov" w:date="2021-06-17T11:51:00Z">
        <w:r>
          <w:rPr>
            <w:lang w:val="en-GB"/>
          </w:rPr>
          <w:t xml:space="preserve"> by producing </w:t>
        </w:r>
      </w:ins>
      <w:r>
        <w:rPr>
          <w:lang w:val="en-GB"/>
        </w:rPr>
        <w:t>the GVIF</w:t>
      </w:r>
      <w:ins w:id="1472" w:author="Stepan Polikanov" w:date="2021-06-17T11:53:00Z">
        <w:r>
          <w:rPr>
            <w:lang w:val="en-GB"/>
          </w:rPr>
          <w:t xml:space="preserve"> test</w:t>
        </w:r>
      </w:ins>
      <w:ins w:id="1473" w:author="Stepan Polikanov" w:date="2021-06-17T11:52:00Z">
        <w:r>
          <w:rPr>
            <w:lang w:val="en-GB"/>
          </w:rPr>
          <w:t xml:space="preserve">, McFadden’s </w:t>
        </w:r>
      </w:ins>
      <w:ins w:id="1474" w:author="Stepan Polikanov" w:date="2021-06-17T11:53:00Z">
        <w:r>
          <w:rPr>
            <w:lang w:val="en-GB"/>
          </w:rPr>
          <w:t>R</w:t>
        </w:r>
        <w:r w:rsidRPr="00241F20">
          <w:rPr>
            <w:vertAlign w:val="superscript"/>
            <w:lang w:val="en-GB"/>
            <w:rPrChange w:id="1475" w:author="Stepan Polikanov" w:date="2021-06-17T11:53:00Z">
              <w:rPr>
                <w:lang w:val="en-GB"/>
              </w:rPr>
            </w:rPrChange>
          </w:rPr>
          <w:t>2</w:t>
        </w:r>
        <w:r>
          <w:rPr>
            <w:lang w:val="en-GB"/>
          </w:rPr>
          <w:t>, AIC, accuracy and kappa va</w:t>
        </w:r>
      </w:ins>
      <w:ins w:id="1476" w:author="Stepan Polikanov" w:date="2021-06-17T11:54:00Z">
        <w:r>
          <w:rPr>
            <w:lang w:val="en-GB"/>
          </w:rPr>
          <w:t xml:space="preserve">lues from k-fold. You can see </w:t>
        </w:r>
      </w:ins>
      <w:r>
        <w:rPr>
          <w:lang w:val="en-GB"/>
        </w:rPr>
        <w:t xml:space="preserve">the </w:t>
      </w:r>
      <w:ins w:id="1477" w:author="Stepan Polikanov" w:date="2021-06-17T11:54:00Z">
        <w:r>
          <w:rPr>
            <w:lang w:val="en-GB"/>
          </w:rPr>
          <w:t>results</w:t>
        </w:r>
      </w:ins>
      <w:ins w:id="1478" w:author="Stepan Polikanov" w:date="2021-06-17T11:55:00Z">
        <w:r>
          <w:rPr>
            <w:lang w:val="en-GB"/>
          </w:rPr>
          <w:t xml:space="preserve"> </w:t>
        </w:r>
      </w:ins>
      <w:ins w:id="1479" w:author="Stepan Polikanov" w:date="2021-06-17T12:46:00Z">
        <w:r>
          <w:rPr>
            <w:lang w:val="en-GB"/>
          </w:rPr>
          <w:t xml:space="preserve">in </w:t>
        </w:r>
      </w:ins>
      <w:ins w:id="1480" w:author="Stepan Polikanov" w:date="2021-06-17T12:08:00Z">
        <w:r w:rsidRPr="00241F20">
          <w:rPr>
            <w:lang w:val="en-GB"/>
            <w:rPrChange w:id="1481" w:author="Stepan Polikanov" w:date="2021-06-17T12:08:00Z">
              <w:rPr>
                <w:rStyle w:val="af2"/>
                <w:lang w:val="en-GB"/>
              </w:rPr>
            </w:rPrChange>
          </w:rPr>
          <w:t xml:space="preserve">Table </w:t>
        </w:r>
      </w:ins>
      <w:ins w:id="1482" w:author="Stepan Polikanov" w:date="2021-06-17T12:43:00Z">
        <w:r>
          <w:rPr>
            <w:noProof/>
            <w:lang w:val="en-US"/>
          </w:rPr>
          <w:t>1</w:t>
        </w:r>
        <w:r>
          <w:rPr>
            <w:rStyle w:val="a8"/>
            <w:noProof/>
            <w:lang w:val="en-US"/>
          </w:rPr>
          <w:footnoteReference w:id="6"/>
        </w:r>
      </w:ins>
      <w:ins w:id="1487" w:author="Stepan Polikanov" w:date="2021-06-17T12:44:00Z">
        <w:r>
          <w:rPr>
            <w:noProof/>
            <w:lang w:val="en-US"/>
          </w:rPr>
          <w:t>.</w:t>
        </w:r>
      </w:ins>
      <w:ins w:id="1488" w:author="Stepan Polikanov" w:date="2021-06-17T12:46:00Z">
        <w:r>
          <w:rPr>
            <w:noProof/>
            <w:lang w:val="en-US"/>
          </w:rPr>
          <w:t xml:space="preserve"> </w:t>
        </w:r>
      </w:ins>
    </w:p>
    <w:p w14:paraId="5A5EFFAB" w14:textId="6E8E53E2" w:rsidR="00241F20" w:rsidRPr="00241F20" w:rsidRDefault="00241F20" w:rsidP="00241F20">
      <w:pPr>
        <w:rPr>
          <w:ins w:id="1489" w:author="Stepan Polikanov" w:date="2021-06-17T12:46:00Z"/>
          <w:lang w:val="en-GB"/>
        </w:rPr>
      </w:pPr>
      <w:ins w:id="1490" w:author="Stepan Polikanov" w:date="2021-06-17T12:08:00Z">
        <w:r>
          <w:rPr>
            <w:lang w:val="en-GB"/>
          </w:rPr>
          <w:t>For H1, we find</w:t>
        </w:r>
      </w:ins>
      <w:ins w:id="1491" w:author="Stepan Polikanov" w:date="2021-06-17T12:09:00Z">
        <w:r>
          <w:rPr>
            <w:lang w:val="en-GB"/>
          </w:rPr>
          <w:t xml:space="preserve"> </w:t>
        </w:r>
      </w:ins>
      <w:ins w:id="1492" w:author="Stepan Polikanov" w:date="2021-06-17T12:10:00Z">
        <w:r>
          <w:rPr>
            <w:lang w:val="en-GB"/>
          </w:rPr>
          <w:t>no support that ethnically homogen</w:t>
        </w:r>
      </w:ins>
      <w:r>
        <w:rPr>
          <w:lang w:val="en-GB"/>
        </w:rPr>
        <w:t>e</w:t>
      </w:r>
      <w:ins w:id="1493" w:author="Stepan Polikanov" w:date="2021-06-17T12:10:00Z">
        <w:r>
          <w:rPr>
            <w:lang w:val="en-GB"/>
          </w:rPr>
          <w:t>ous countries pro</w:t>
        </w:r>
      </w:ins>
      <w:ins w:id="1494" w:author="Stepan Polikanov" w:date="2021-06-17T12:11:00Z">
        <w:r>
          <w:rPr>
            <w:lang w:val="en-GB"/>
          </w:rPr>
          <w:t xml:space="preserve">duce more dominant-party regimes. Moreover, when </w:t>
        </w:r>
      </w:ins>
      <w:ins w:id="1495" w:author="Stepan Polikanov" w:date="2021-06-17T12:13:00Z">
        <w:r>
          <w:rPr>
            <w:lang w:val="en-GB"/>
          </w:rPr>
          <w:t xml:space="preserve">running a logistic regression for consolidated dominant/non-dominant dependent variable, </w:t>
        </w:r>
      </w:ins>
      <w:ins w:id="1496" w:author="Stepan Polikanov" w:date="2021-06-17T12:42:00Z">
        <w:r>
          <w:rPr>
            <w:lang w:val="en-GB"/>
          </w:rPr>
          <w:t xml:space="preserve">it yields identical results </w:t>
        </w:r>
        <w:r w:rsidRPr="007E0A81">
          <w:rPr>
            <w:noProof/>
            <w:lang w:val="en-US"/>
          </w:rPr>
          <w:t>(</w:t>
        </w:r>
        <w:r>
          <w:rPr>
            <w:noProof/>
            <w:lang w:val="en-US"/>
          </w:rPr>
          <w:t>see</w:t>
        </w:r>
        <w:r>
          <w:rPr>
            <w:noProof/>
            <w:lang w:val="en-US"/>
          </w:rPr>
          <w:t xml:space="preserve"> Appendix, Table </w:t>
        </w:r>
      </w:ins>
      <w:ins w:id="1497" w:author="Stepan Polikanov" w:date="2021-06-17T12:43:00Z">
        <w:r w:rsidRPr="00021692">
          <w:rPr>
            <w:lang w:val="en-GB"/>
          </w:rPr>
          <w:t>2</w:t>
        </w:r>
      </w:ins>
      <w:ins w:id="1498" w:author="Stepan Polikanov" w:date="2021-06-17T12:42:00Z">
        <w:r w:rsidRPr="007E0A81">
          <w:rPr>
            <w:noProof/>
            <w:lang w:val="en-US"/>
          </w:rPr>
          <w:t>)</w:t>
        </w:r>
        <w:r>
          <w:rPr>
            <w:lang w:val="en-GB"/>
          </w:rPr>
          <w:t>.</w:t>
        </w:r>
      </w:ins>
      <w:ins w:id="1499" w:author="Stepan Polikanov" w:date="2021-06-17T12:50:00Z">
        <w:r>
          <w:rPr>
            <w:lang w:val="en-GB"/>
          </w:rPr>
          <w:t xml:space="preserve"> We believe that an interaction variable is appropr</w:t>
        </w:r>
      </w:ins>
      <w:ins w:id="1500" w:author="Stepan Polikanov" w:date="2021-06-17T12:51:00Z">
        <w:r>
          <w:rPr>
            <w:lang w:val="en-GB"/>
          </w:rPr>
          <w:t xml:space="preserve">iate here. However, implementation with multinomial regression was unsuccessful due to multicollinearity assumptions. For future </w:t>
        </w:r>
      </w:ins>
      <w:ins w:id="1501" w:author="Stepan Polikanov" w:date="2021-06-17T12:52:00Z">
        <w:r>
          <w:rPr>
            <w:lang w:val="en-GB"/>
          </w:rPr>
          <w:t xml:space="preserve">research, ethnic concentration, following van </w:t>
        </w:r>
        <w:proofErr w:type="spellStart"/>
        <w:r>
          <w:rPr>
            <w:lang w:val="en-GB"/>
          </w:rPr>
          <w:t>Eerd</w:t>
        </w:r>
        <w:proofErr w:type="spellEnd"/>
        <w:r>
          <w:rPr>
            <w:lang w:val="en-GB"/>
          </w:rPr>
          <w:t>, or status of ethnic group, perhaps tied to discrimination in the country could serve as a</w:t>
        </w:r>
      </w:ins>
      <w:ins w:id="1502" w:author="Stepan Polikanov" w:date="2021-06-17T12:53:00Z">
        <w:r>
          <w:rPr>
            <w:lang w:val="en-GB"/>
          </w:rPr>
          <w:t xml:space="preserve">n interaction </w:t>
        </w:r>
        <w:r>
          <w:rPr>
            <w:lang w:val="en-GB"/>
          </w:rPr>
          <w:fldChar w:fldCharType="begin" w:fldLock="1"/>
        </w:r>
      </w:ins>
      <w:r>
        <w:rPr>
          <w:lang w:val="en-GB"/>
        </w:rPr>
        <w:instrText>ADDIN CSL_CITATION {"citationItems":[{"id":"ITEM-1","itemData":{"author":[{"dropping-particle":"","family":"Eerd","given":"Jonathan","non-dropping-particle":"van","parse-names":false,"suffix":""}],"container-title":"APSA Annual Meeting and Exhibition","id":"ITEM-1","issued":{"date-parts":[["2009"]]},"page":"1-49","publisher-place":"Toronto","title":"A Comparison of Measurements for the Identification of Party Systems in Sub-Saharan Africa","type":"paper-conference"},"uris":["http://www.mendeley.com/documents/?uuid=b8f12f1c-eb3f-3233-9b5f-eddc904dfe44"]}],"mendeley":{"formattedCitation":"(van Eerd 2009)","plainTextFormattedCitation":"(van Eerd 2009)","previouslyFormattedCitation":"(van Eerd 2009)"},"properties":{"noteIndex":0},"schema":"https://github.com/citation-style-language/schema/raw/master/csl-citation.json"}</w:instrText>
      </w:r>
      <w:r>
        <w:rPr>
          <w:lang w:val="en-GB"/>
        </w:rPr>
        <w:fldChar w:fldCharType="separate"/>
      </w:r>
      <w:r w:rsidRPr="00241F20">
        <w:rPr>
          <w:noProof/>
          <w:lang w:val="en-GB"/>
        </w:rPr>
        <w:t>(van Eerd 2009)</w:t>
      </w:r>
      <w:ins w:id="1503" w:author="Stepan Polikanov" w:date="2021-06-17T12:53:00Z">
        <w:r>
          <w:rPr>
            <w:lang w:val="en-GB"/>
          </w:rPr>
          <w:fldChar w:fldCharType="end"/>
        </w:r>
        <w:r>
          <w:rPr>
            <w:lang w:val="en-GB"/>
          </w:rPr>
          <w:t xml:space="preserve">. </w:t>
        </w:r>
      </w:ins>
    </w:p>
    <w:p w14:paraId="4AC4C56C" w14:textId="1EFDE571" w:rsidR="00241F20" w:rsidRDefault="00241F20" w:rsidP="00241F20">
      <w:pPr>
        <w:rPr>
          <w:ins w:id="1504" w:author="Stepan Polikanov" w:date="2021-06-17T12:17:00Z"/>
          <w:lang w:val="en-GB"/>
        </w:rPr>
      </w:pPr>
      <w:ins w:id="1505" w:author="Stepan Polikanov" w:date="2021-06-17T12:13:00Z">
        <w:r>
          <w:rPr>
            <w:lang w:val="en-GB"/>
          </w:rPr>
          <w:t>Fo</w:t>
        </w:r>
      </w:ins>
      <w:ins w:id="1506" w:author="Stepan Polikanov" w:date="2021-06-17T12:14:00Z">
        <w:r>
          <w:rPr>
            <w:lang w:val="en-GB"/>
          </w:rPr>
          <w:t>r H</w:t>
        </w:r>
      </w:ins>
      <w:ins w:id="1507" w:author="Stepan Polikanov" w:date="2021-06-17T12:17:00Z">
        <w:r w:rsidRPr="00021692">
          <w:rPr>
            <w:lang w:val="en-GB"/>
          </w:rPr>
          <w:t>2</w:t>
        </w:r>
      </w:ins>
      <w:ins w:id="1508" w:author="Stepan Polikanov" w:date="2021-06-17T12:14:00Z">
        <w:r>
          <w:rPr>
            <w:lang w:val="en-GB"/>
          </w:rPr>
          <w:t xml:space="preserve">, we find statistically significant evidence that in </w:t>
        </w:r>
      </w:ins>
      <w:ins w:id="1509" w:author="Stepan Polikanov" w:date="2021-06-17T12:15:00Z">
        <w:r>
          <w:rPr>
            <w:lang w:val="en-GB"/>
          </w:rPr>
          <w:t xml:space="preserve">democratic dominant-party regimes higher levels of party system institutionalization </w:t>
        </w:r>
      </w:ins>
      <w:ins w:id="1510" w:author="Stepan Polikanov" w:date="2021-06-17T12:16:00Z">
        <w:r>
          <w:rPr>
            <w:lang w:val="en-GB"/>
          </w:rPr>
          <w:t xml:space="preserve">are relevant for </w:t>
        </w:r>
      </w:ins>
      <w:r>
        <w:rPr>
          <w:lang w:val="en-GB"/>
        </w:rPr>
        <w:t xml:space="preserve">the </w:t>
      </w:r>
      <w:proofErr w:type="spellStart"/>
      <w:ins w:id="1511" w:author="Stepan Polikanov" w:date="2021-06-17T12:16:00Z">
        <w:r>
          <w:rPr>
            <w:lang w:val="en-GB"/>
          </w:rPr>
          <w:t>insta</w:t>
        </w:r>
      </w:ins>
      <w:r>
        <w:rPr>
          <w:lang w:val="en-GB"/>
        </w:rPr>
        <w:t>l</w:t>
      </w:r>
      <w:ins w:id="1512" w:author="Stepan Polikanov" w:date="2021-06-17T12:16:00Z">
        <w:r>
          <w:rPr>
            <w:lang w:val="en-GB"/>
          </w:rPr>
          <w:t>lment</w:t>
        </w:r>
        <w:proofErr w:type="spellEnd"/>
        <w:r>
          <w:rPr>
            <w:lang w:val="en-GB"/>
          </w:rPr>
          <w:t xml:space="preserve"> of such regimes. This corroborates previous findings by …</w:t>
        </w:r>
      </w:ins>
      <w:ins w:id="1513" w:author="Stepan Polikanov" w:date="2021-06-17T12:17:00Z">
        <w:r>
          <w:rPr>
            <w:lang w:val="en-GB"/>
          </w:rPr>
          <w:t xml:space="preserve"> and thus confirms H</w:t>
        </w:r>
        <w:r w:rsidRPr="00021692">
          <w:rPr>
            <w:lang w:val="en-GB"/>
          </w:rPr>
          <w:t>2</w:t>
        </w:r>
        <w:r>
          <w:rPr>
            <w:lang w:val="en-GB"/>
          </w:rPr>
          <w:t xml:space="preserve">b. </w:t>
        </w:r>
      </w:ins>
    </w:p>
    <w:p w14:paraId="3768DF28" w14:textId="0439561D" w:rsidR="00241F20" w:rsidRDefault="00241F20" w:rsidP="00241F20">
      <w:pPr>
        <w:rPr>
          <w:ins w:id="1514" w:author="Stepan Polikanov" w:date="2021-06-17T12:19:00Z"/>
          <w:lang w:val="en-US"/>
        </w:rPr>
      </w:pPr>
      <w:ins w:id="1515" w:author="Stepan Polikanov" w:date="2021-06-17T12:17:00Z">
        <w:r>
          <w:rPr>
            <w:lang w:val="en-GB"/>
          </w:rPr>
          <w:lastRenderedPageBreak/>
          <w:t>For H3,</w:t>
        </w:r>
      </w:ins>
      <w:ins w:id="1516" w:author="Stepan Polikanov" w:date="2021-06-17T12:18:00Z">
        <w:r>
          <w:rPr>
            <w:lang w:val="en-GB"/>
          </w:rPr>
          <w:t xml:space="preserve"> no statistically significant evidence was discovered due to limitations </w:t>
        </w:r>
        <w:r w:rsidRPr="007E0A81">
          <w:rPr>
            <w:noProof/>
            <w:lang w:val="en-US"/>
          </w:rPr>
          <w:t>(</w:t>
        </w:r>
        <w:r>
          <w:rPr>
            <w:noProof/>
            <w:lang w:val="en-US"/>
          </w:rPr>
          <w:t xml:space="preserve">see </w:t>
        </w:r>
      </w:ins>
      <w:ins w:id="1517" w:author="Stepan Polikanov" w:date="2021-06-17T12:19:00Z">
        <w:r>
          <w:rPr>
            <w:noProof/>
            <w:lang w:val="en-US"/>
          </w:rPr>
          <w:fldChar w:fldCharType="begin"/>
        </w:r>
        <w:r>
          <w:rPr>
            <w:noProof/>
            <w:lang w:val="en-US"/>
          </w:rPr>
          <w:instrText xml:space="preserve"> HYPERLINK  \l "_Limitations" </w:instrText>
        </w:r>
        <w:r>
          <w:rPr>
            <w:noProof/>
            <w:lang w:val="en-US"/>
          </w:rPr>
        </w:r>
        <w:r>
          <w:rPr>
            <w:noProof/>
            <w:lang w:val="en-US"/>
          </w:rPr>
          <w:fldChar w:fldCharType="separate"/>
        </w:r>
        <w:r w:rsidRPr="00241F20">
          <w:rPr>
            <w:rStyle w:val="af2"/>
            <w:noProof/>
            <w:lang w:val="en-US"/>
          </w:rPr>
          <w:t>Limitations</w:t>
        </w:r>
        <w:r>
          <w:rPr>
            <w:noProof/>
            <w:lang w:val="en-US"/>
          </w:rPr>
          <w:fldChar w:fldCharType="end"/>
        </w:r>
      </w:ins>
      <w:ins w:id="1518" w:author="Stepan Polikanov" w:date="2021-06-17T12:18:00Z">
        <w:r w:rsidRPr="007E0A81">
          <w:rPr>
            <w:noProof/>
            <w:lang w:val="en-US"/>
          </w:rPr>
          <w:t>)</w:t>
        </w:r>
        <w:r>
          <w:rPr>
            <w:lang w:val="en-US"/>
          </w:rPr>
          <w:t>.</w:t>
        </w:r>
      </w:ins>
      <w:ins w:id="1519" w:author="Stepan Polikanov" w:date="2021-06-17T12:19:00Z">
        <w:r>
          <w:rPr>
            <w:lang w:val="en-US"/>
          </w:rPr>
          <w:t xml:space="preserve"> However, signs of the coefficients reflect expectations. </w:t>
        </w:r>
      </w:ins>
    </w:p>
    <w:p w14:paraId="26A95BFF" w14:textId="7539CEEF" w:rsidR="00241F20" w:rsidRDefault="00241F20" w:rsidP="00241F20">
      <w:pPr>
        <w:rPr>
          <w:ins w:id="1520" w:author="Stepan Polikanov" w:date="2021-06-17T12:24:00Z"/>
          <w:lang w:val="en-GB"/>
        </w:rPr>
      </w:pPr>
      <w:ins w:id="1521" w:author="Stepan Polikanov" w:date="2021-06-17T12:19:00Z">
        <w:r>
          <w:rPr>
            <w:lang w:val="en-GB"/>
          </w:rPr>
          <w:t xml:space="preserve">For </w:t>
        </w:r>
      </w:ins>
      <w:ins w:id="1522" w:author="Stepan Polikanov" w:date="2021-06-17T12:20:00Z">
        <w:r>
          <w:rPr>
            <w:lang w:val="en-GB"/>
          </w:rPr>
          <w:t xml:space="preserve">H4, </w:t>
        </w:r>
      </w:ins>
      <w:ins w:id="1523" w:author="Stepan Polikanov" w:date="2021-06-17T12:21:00Z">
        <w:r>
          <w:rPr>
            <w:lang w:val="en-GB"/>
          </w:rPr>
          <w:t>we find no significant proof t</w:t>
        </w:r>
      </w:ins>
      <w:ins w:id="1524" w:author="Stepan Polikanov" w:date="2021-06-17T12:22:00Z">
        <w:r>
          <w:rPr>
            <w:lang w:val="en-GB"/>
          </w:rPr>
          <w:t>hat suggests that English of French institutions w</w:t>
        </w:r>
      </w:ins>
      <w:ins w:id="1525" w:author="Stepan Polikanov" w:date="2021-06-17T12:23:00Z">
        <w:r>
          <w:rPr>
            <w:lang w:val="en-GB"/>
          </w:rPr>
          <w:t>ere beneficial or harmful to party</w:t>
        </w:r>
      </w:ins>
      <w:r>
        <w:rPr>
          <w:lang w:val="en-GB"/>
        </w:rPr>
        <w:t xml:space="preserve"> </w:t>
      </w:r>
      <w:ins w:id="1526" w:author="Stepan Polikanov" w:date="2021-06-17T12:23:00Z">
        <w:r>
          <w:rPr>
            <w:lang w:val="en-GB"/>
          </w:rPr>
          <w:t xml:space="preserve">dominance in our sample. </w:t>
        </w:r>
      </w:ins>
    </w:p>
    <w:p w14:paraId="7FF80529" w14:textId="0D57D21B" w:rsidR="00241F20" w:rsidRDefault="00241F20" w:rsidP="00241F20">
      <w:pPr>
        <w:rPr>
          <w:ins w:id="1527" w:author="Stepan Polikanov" w:date="2021-06-17T11:55:00Z"/>
          <w:lang w:val="en-GB"/>
        </w:rPr>
      </w:pPr>
      <w:ins w:id="1528" w:author="Stepan Polikanov" w:date="2021-06-17T12:24:00Z">
        <w:r>
          <w:rPr>
            <w:lang w:val="en-GB"/>
          </w:rPr>
          <w:t>Therefore, statistical inference confirms one out of four hypothes</w:t>
        </w:r>
      </w:ins>
      <w:r>
        <w:rPr>
          <w:lang w:val="en-GB"/>
        </w:rPr>
        <w:t>e</w:t>
      </w:r>
      <w:ins w:id="1529" w:author="Stepan Polikanov" w:date="2021-06-17T12:24:00Z">
        <w:r>
          <w:rPr>
            <w:lang w:val="en-GB"/>
          </w:rPr>
          <w:t xml:space="preserve">s and lays </w:t>
        </w:r>
      </w:ins>
      <w:r>
        <w:rPr>
          <w:lang w:val="en-GB"/>
        </w:rPr>
        <w:t xml:space="preserve">the </w:t>
      </w:r>
      <w:ins w:id="1530" w:author="Stepan Polikanov" w:date="2021-06-17T12:24:00Z">
        <w:r>
          <w:rPr>
            <w:lang w:val="en-GB"/>
          </w:rPr>
          <w:t>groundwork for further exploration of respective topic</w:t>
        </w:r>
      </w:ins>
      <w:ins w:id="1531" w:author="Stepan Polikanov" w:date="2021-06-17T12:25:00Z">
        <w:r>
          <w:rPr>
            <w:lang w:val="en-GB"/>
          </w:rPr>
          <w:t xml:space="preserve">s. The point of showing that counting rules can be used as a dependent variable across multiple predictors is </w:t>
        </w:r>
      </w:ins>
      <w:ins w:id="1532" w:author="Stepan Polikanov" w:date="2021-06-17T12:26:00Z">
        <w:r>
          <w:rPr>
            <w:lang w:val="en-GB"/>
          </w:rPr>
          <w:t xml:space="preserve">proven by correct coefficient signs. We attribute bad prediction capabilities to </w:t>
        </w:r>
      </w:ins>
      <w:ins w:id="1533" w:author="Stepan Polikanov" w:date="2021-06-17T12:27:00Z">
        <w:r>
          <w:rPr>
            <w:lang w:val="en-GB"/>
          </w:rPr>
          <w:t xml:space="preserve">high standard errors that are associated with </w:t>
        </w:r>
      </w:ins>
      <w:r>
        <w:rPr>
          <w:lang w:val="en-GB"/>
        </w:rPr>
        <w:t xml:space="preserve">a </w:t>
      </w:r>
      <w:ins w:id="1534" w:author="Stepan Polikanov" w:date="2021-06-17T12:27:00Z">
        <w:r>
          <w:rPr>
            <w:lang w:val="en-GB"/>
          </w:rPr>
          <w:t>small n</w:t>
        </w:r>
      </w:ins>
      <w:ins w:id="1535" w:author="Stepan Polikanov" w:date="2021-06-17T12:28:00Z">
        <w:r>
          <w:rPr>
            <w:lang w:val="en-GB"/>
          </w:rPr>
          <w:t>umber of cases.</w:t>
        </w:r>
      </w:ins>
    </w:p>
    <w:p w14:paraId="528155BB" w14:textId="77777777" w:rsidR="00241F20" w:rsidRPr="00241F20" w:rsidRDefault="00241F20" w:rsidP="00FB2E2E">
      <w:pPr>
        <w:pStyle w:val="af8"/>
        <w:rPr>
          <w:ins w:id="1536" w:author="Stepan Polikanov" w:date="2021-06-17T12:05:00Z"/>
          <w:rFonts w:ascii="Courier New" w:hAnsi="Courier New" w:cs="Courier New"/>
          <w:lang w:val="en-GB"/>
          <w:rPrChange w:id="1537" w:author="Stepan Polikanov" w:date="2021-06-17T12:09:00Z">
            <w:rPr>
              <w:ins w:id="1538" w:author="Stepan Polikanov" w:date="2021-06-17T12:05:00Z"/>
              <w:rFonts w:ascii="Courier New" w:hAnsi="Courier New" w:cs="Courier New"/>
            </w:rPr>
          </w:rPrChange>
        </w:rPr>
      </w:pPr>
    </w:p>
    <w:p w14:paraId="46C2C7AA" w14:textId="77777777" w:rsidR="00241F20" w:rsidRPr="00241F20" w:rsidRDefault="00241F20" w:rsidP="00FB2E2E">
      <w:pPr>
        <w:pStyle w:val="af8"/>
        <w:rPr>
          <w:ins w:id="1539" w:author="Stepan Polikanov" w:date="2021-06-17T12:05:00Z"/>
          <w:rFonts w:ascii="Courier New" w:hAnsi="Courier New" w:cs="Courier New"/>
          <w:lang w:val="en-GB"/>
          <w:rPrChange w:id="1540" w:author="Stepan Polikanov" w:date="2021-06-17T12:05:00Z">
            <w:rPr>
              <w:ins w:id="1541" w:author="Stepan Polikanov" w:date="2021-06-17T12:05:00Z"/>
              <w:rFonts w:ascii="Courier New" w:hAnsi="Courier New" w:cs="Courier New"/>
            </w:rPr>
          </w:rPrChange>
        </w:rPr>
      </w:pPr>
      <w:ins w:id="1542" w:author="Stepan Polikanov" w:date="2021-06-17T12:05:00Z">
        <w:r w:rsidRPr="00241F20">
          <w:rPr>
            <w:rFonts w:ascii="Courier New" w:hAnsi="Courier New" w:cs="Courier New"/>
            <w:lang w:val="en-GB"/>
            <w:rPrChange w:id="1543" w:author="Stepan Polikanov" w:date="2021-06-17T12:05:00Z">
              <w:rPr>
                <w:rFonts w:ascii="Courier New" w:hAnsi="Courier New" w:cs="Courier New"/>
              </w:rPr>
            </w:rPrChange>
          </w:rPr>
          <w:t>=========================================================</w:t>
        </w:r>
      </w:ins>
    </w:p>
    <w:p w14:paraId="3972B1B4" w14:textId="77777777" w:rsidR="00241F20" w:rsidRPr="00241F20" w:rsidRDefault="00241F20" w:rsidP="00FB2E2E">
      <w:pPr>
        <w:pStyle w:val="af8"/>
        <w:rPr>
          <w:ins w:id="1544" w:author="Stepan Polikanov" w:date="2021-06-17T12:05:00Z"/>
          <w:rFonts w:ascii="Courier New" w:hAnsi="Courier New" w:cs="Courier New"/>
          <w:lang w:val="en-GB"/>
          <w:rPrChange w:id="1545" w:author="Stepan Polikanov" w:date="2021-06-17T12:05:00Z">
            <w:rPr>
              <w:ins w:id="1546" w:author="Stepan Polikanov" w:date="2021-06-17T12:05:00Z"/>
              <w:rFonts w:ascii="Courier New" w:hAnsi="Courier New" w:cs="Courier New"/>
            </w:rPr>
          </w:rPrChange>
        </w:rPr>
      </w:pPr>
      <w:ins w:id="1547" w:author="Stepan Polikanov" w:date="2021-06-17T12:05:00Z">
        <w:r w:rsidRPr="00241F20">
          <w:rPr>
            <w:rFonts w:ascii="Courier New" w:hAnsi="Courier New" w:cs="Courier New"/>
            <w:lang w:val="en-GB"/>
            <w:rPrChange w:id="1548" w:author="Stepan Polikanov" w:date="2021-06-17T12:05:00Z">
              <w:rPr>
                <w:rFonts w:ascii="Courier New" w:hAnsi="Courier New" w:cs="Courier New"/>
              </w:rPr>
            </w:rPrChange>
          </w:rPr>
          <w:t xml:space="preserve">                            Dependent variable:          </w:t>
        </w:r>
      </w:ins>
    </w:p>
    <w:p w14:paraId="00182448" w14:textId="77777777" w:rsidR="00241F20" w:rsidRPr="00241F20" w:rsidRDefault="00241F20" w:rsidP="00FB2E2E">
      <w:pPr>
        <w:pStyle w:val="af8"/>
        <w:rPr>
          <w:ins w:id="1549" w:author="Stepan Polikanov" w:date="2021-06-17T12:05:00Z"/>
          <w:rFonts w:ascii="Courier New" w:hAnsi="Courier New" w:cs="Courier New"/>
          <w:lang w:val="en-GB"/>
          <w:rPrChange w:id="1550" w:author="Stepan Polikanov" w:date="2021-06-17T12:05:00Z">
            <w:rPr>
              <w:ins w:id="1551" w:author="Stepan Polikanov" w:date="2021-06-17T12:05:00Z"/>
              <w:rFonts w:ascii="Courier New" w:hAnsi="Courier New" w:cs="Courier New"/>
            </w:rPr>
          </w:rPrChange>
        </w:rPr>
      </w:pPr>
      <w:ins w:id="1552" w:author="Stepan Polikanov" w:date="2021-06-17T12:05:00Z">
        <w:r w:rsidRPr="00241F20">
          <w:rPr>
            <w:rFonts w:ascii="Courier New" w:hAnsi="Courier New" w:cs="Courier New"/>
            <w:lang w:val="en-GB"/>
            <w:rPrChange w:id="1553" w:author="Stepan Polikanov" w:date="2021-06-17T12:05:00Z">
              <w:rPr>
                <w:rFonts w:ascii="Courier New" w:hAnsi="Courier New" w:cs="Courier New"/>
              </w:rPr>
            </w:rPrChange>
          </w:rPr>
          <w:t xml:space="preserve">                  ---------------------------------------</w:t>
        </w:r>
      </w:ins>
    </w:p>
    <w:p w14:paraId="3934821F" w14:textId="77777777" w:rsidR="00241F20" w:rsidRPr="00241F20" w:rsidRDefault="00241F20" w:rsidP="00FB2E2E">
      <w:pPr>
        <w:pStyle w:val="af8"/>
        <w:rPr>
          <w:ins w:id="1554" w:author="Stepan Polikanov" w:date="2021-06-17T12:05:00Z"/>
          <w:rFonts w:ascii="Courier New" w:hAnsi="Courier New" w:cs="Courier New"/>
          <w:lang w:val="en-GB"/>
          <w:rPrChange w:id="1555" w:author="Stepan Polikanov" w:date="2021-06-17T12:05:00Z">
            <w:rPr>
              <w:ins w:id="1556" w:author="Stepan Polikanov" w:date="2021-06-17T12:05:00Z"/>
              <w:rFonts w:ascii="Courier New" w:hAnsi="Courier New" w:cs="Courier New"/>
            </w:rPr>
          </w:rPrChange>
        </w:rPr>
      </w:pPr>
      <w:ins w:id="1557" w:author="Stepan Polikanov" w:date="2021-06-17T12:05:00Z">
        <w:r w:rsidRPr="00241F20">
          <w:rPr>
            <w:rFonts w:ascii="Courier New" w:hAnsi="Courier New" w:cs="Courier New"/>
            <w:lang w:val="en-GB"/>
            <w:rPrChange w:id="1558" w:author="Stepan Polikanov" w:date="2021-06-17T12:05:00Z">
              <w:rPr>
                <w:rFonts w:ascii="Courier New" w:hAnsi="Courier New" w:cs="Courier New"/>
              </w:rPr>
            </w:rPrChange>
          </w:rPr>
          <w:t xml:space="preserve">                  autocratic dominant democratic dominant</w:t>
        </w:r>
      </w:ins>
    </w:p>
    <w:p w14:paraId="2E70C04C" w14:textId="77777777" w:rsidR="00241F20" w:rsidRPr="00241F20" w:rsidRDefault="00241F20" w:rsidP="00FB2E2E">
      <w:pPr>
        <w:pStyle w:val="af8"/>
        <w:rPr>
          <w:ins w:id="1559" w:author="Stepan Polikanov" w:date="2021-06-17T12:05:00Z"/>
          <w:rFonts w:ascii="Courier New" w:hAnsi="Courier New" w:cs="Courier New"/>
          <w:lang w:val="en-GB"/>
          <w:rPrChange w:id="1560" w:author="Stepan Polikanov" w:date="2021-06-17T12:05:00Z">
            <w:rPr>
              <w:ins w:id="1561" w:author="Stepan Polikanov" w:date="2021-06-17T12:05:00Z"/>
              <w:rFonts w:ascii="Courier New" w:hAnsi="Courier New" w:cs="Courier New"/>
            </w:rPr>
          </w:rPrChange>
        </w:rPr>
      </w:pPr>
      <w:ins w:id="1562" w:author="Stepan Polikanov" w:date="2021-06-17T12:05:00Z">
        <w:r w:rsidRPr="00241F20">
          <w:rPr>
            <w:rFonts w:ascii="Courier New" w:hAnsi="Courier New" w:cs="Courier New"/>
            <w:lang w:val="en-GB"/>
            <w:rPrChange w:id="1563" w:author="Stepan Polikanov" w:date="2021-06-17T12:05:00Z">
              <w:rPr>
                <w:rFonts w:ascii="Courier New" w:hAnsi="Courier New" w:cs="Courier New"/>
              </w:rPr>
            </w:rPrChange>
          </w:rPr>
          <w:t xml:space="preserve">                          (1)                 (2)        </w:t>
        </w:r>
      </w:ins>
    </w:p>
    <w:p w14:paraId="368DED57" w14:textId="77777777" w:rsidR="00241F20" w:rsidRPr="00241F20" w:rsidRDefault="00241F20" w:rsidP="00FB2E2E">
      <w:pPr>
        <w:pStyle w:val="af8"/>
        <w:rPr>
          <w:ins w:id="1564" w:author="Stepan Polikanov" w:date="2021-06-17T12:05:00Z"/>
          <w:rFonts w:ascii="Courier New" w:hAnsi="Courier New" w:cs="Courier New"/>
          <w:lang w:val="en-GB"/>
          <w:rPrChange w:id="1565" w:author="Stepan Polikanov" w:date="2021-06-17T12:05:00Z">
            <w:rPr>
              <w:ins w:id="1566" w:author="Stepan Polikanov" w:date="2021-06-17T12:05:00Z"/>
              <w:rFonts w:ascii="Courier New" w:hAnsi="Courier New" w:cs="Courier New"/>
            </w:rPr>
          </w:rPrChange>
        </w:rPr>
      </w:pPr>
      <w:ins w:id="1567" w:author="Stepan Polikanov" w:date="2021-06-17T12:05:00Z">
        <w:r w:rsidRPr="00241F20">
          <w:rPr>
            <w:rFonts w:ascii="Courier New" w:hAnsi="Courier New" w:cs="Courier New"/>
            <w:lang w:val="en-GB"/>
            <w:rPrChange w:id="1568" w:author="Stepan Polikanov" w:date="2021-06-17T12:05:00Z">
              <w:rPr>
                <w:rFonts w:ascii="Courier New" w:hAnsi="Courier New" w:cs="Courier New"/>
              </w:rPr>
            </w:rPrChange>
          </w:rPr>
          <w:t>---------------------------------------------------------</w:t>
        </w:r>
      </w:ins>
    </w:p>
    <w:p w14:paraId="7DD6F240" w14:textId="77777777" w:rsidR="00241F20" w:rsidRPr="00241F20" w:rsidRDefault="00241F20" w:rsidP="00FB2E2E">
      <w:pPr>
        <w:pStyle w:val="af8"/>
        <w:rPr>
          <w:ins w:id="1569" w:author="Stepan Polikanov" w:date="2021-06-17T12:05:00Z"/>
          <w:rFonts w:ascii="Courier New" w:hAnsi="Courier New" w:cs="Courier New"/>
          <w:lang w:val="en-GB"/>
          <w:rPrChange w:id="1570" w:author="Stepan Polikanov" w:date="2021-06-17T12:05:00Z">
            <w:rPr>
              <w:ins w:id="1571" w:author="Stepan Polikanov" w:date="2021-06-17T12:05:00Z"/>
              <w:rFonts w:ascii="Courier New" w:hAnsi="Courier New" w:cs="Courier New"/>
            </w:rPr>
          </w:rPrChange>
        </w:rPr>
      </w:pPr>
      <w:ins w:id="1572" w:author="Stepan Polikanov" w:date="2021-06-17T12:05:00Z">
        <w:r w:rsidRPr="00241F20">
          <w:rPr>
            <w:rFonts w:ascii="Courier New" w:hAnsi="Courier New" w:cs="Courier New"/>
            <w:lang w:val="en-GB"/>
            <w:rPrChange w:id="1573" w:author="Stepan Polikanov" w:date="2021-06-17T12:05:00Z">
              <w:rPr>
                <w:rFonts w:ascii="Courier New" w:hAnsi="Courier New" w:cs="Courier New"/>
              </w:rPr>
            </w:rPrChange>
          </w:rPr>
          <w:t xml:space="preserve">ELF                     13.802              -1.705       </w:t>
        </w:r>
      </w:ins>
    </w:p>
    <w:p w14:paraId="3A1884AD" w14:textId="77777777" w:rsidR="00241F20" w:rsidRPr="00241F20" w:rsidRDefault="00241F20" w:rsidP="00FB2E2E">
      <w:pPr>
        <w:pStyle w:val="af8"/>
        <w:rPr>
          <w:ins w:id="1574" w:author="Stepan Polikanov" w:date="2021-06-17T12:05:00Z"/>
          <w:rFonts w:ascii="Courier New" w:hAnsi="Courier New" w:cs="Courier New"/>
          <w:lang w:val="en-GB"/>
          <w:rPrChange w:id="1575" w:author="Stepan Polikanov" w:date="2021-06-17T12:05:00Z">
            <w:rPr>
              <w:ins w:id="1576" w:author="Stepan Polikanov" w:date="2021-06-17T12:05:00Z"/>
              <w:rFonts w:ascii="Courier New" w:hAnsi="Courier New" w:cs="Courier New"/>
            </w:rPr>
          </w:rPrChange>
        </w:rPr>
      </w:pPr>
      <w:ins w:id="1577" w:author="Stepan Polikanov" w:date="2021-06-17T12:05:00Z">
        <w:r w:rsidRPr="00241F20">
          <w:rPr>
            <w:rFonts w:ascii="Courier New" w:hAnsi="Courier New" w:cs="Courier New"/>
            <w:lang w:val="en-GB"/>
            <w:rPrChange w:id="1578" w:author="Stepan Polikanov" w:date="2021-06-17T12:05:00Z">
              <w:rPr>
                <w:rFonts w:ascii="Courier New" w:hAnsi="Courier New" w:cs="Courier New"/>
              </w:rPr>
            </w:rPrChange>
          </w:rPr>
          <w:t xml:space="preserve">                       (10.138)             (3.461)      </w:t>
        </w:r>
      </w:ins>
    </w:p>
    <w:p w14:paraId="59A6AB66" w14:textId="77777777" w:rsidR="00241F20" w:rsidRPr="00241F20" w:rsidRDefault="00241F20" w:rsidP="00FB2E2E">
      <w:pPr>
        <w:pStyle w:val="af8"/>
        <w:rPr>
          <w:ins w:id="1579" w:author="Stepan Polikanov" w:date="2021-06-17T12:05:00Z"/>
          <w:rFonts w:ascii="Courier New" w:hAnsi="Courier New" w:cs="Courier New"/>
          <w:lang w:val="en-GB"/>
          <w:rPrChange w:id="1580" w:author="Stepan Polikanov" w:date="2021-06-17T12:05:00Z">
            <w:rPr>
              <w:ins w:id="1581" w:author="Stepan Polikanov" w:date="2021-06-17T12:05:00Z"/>
              <w:rFonts w:ascii="Courier New" w:hAnsi="Courier New" w:cs="Courier New"/>
            </w:rPr>
          </w:rPrChange>
        </w:rPr>
      </w:pPr>
      <w:ins w:id="1582" w:author="Stepan Polikanov" w:date="2021-06-17T12:05:00Z">
        <w:r w:rsidRPr="00241F20">
          <w:rPr>
            <w:rFonts w:ascii="Courier New" w:hAnsi="Courier New" w:cs="Courier New"/>
            <w:lang w:val="en-GB"/>
            <w:rPrChange w:id="1583" w:author="Stepan Polikanov" w:date="2021-06-17T12:05:00Z">
              <w:rPr>
                <w:rFonts w:ascii="Courier New" w:hAnsi="Courier New" w:cs="Courier New"/>
              </w:rPr>
            </w:rPrChange>
          </w:rPr>
          <w:t xml:space="preserve">                                                         </w:t>
        </w:r>
      </w:ins>
    </w:p>
    <w:p w14:paraId="6A0A5DFD" w14:textId="77777777" w:rsidR="00241F20" w:rsidRPr="00241F20" w:rsidRDefault="00241F20" w:rsidP="00FB2E2E">
      <w:pPr>
        <w:pStyle w:val="af8"/>
        <w:rPr>
          <w:ins w:id="1584" w:author="Stepan Polikanov" w:date="2021-06-17T12:05:00Z"/>
          <w:rFonts w:ascii="Courier New" w:hAnsi="Courier New" w:cs="Courier New"/>
          <w:lang w:val="en-GB"/>
          <w:rPrChange w:id="1585" w:author="Stepan Polikanov" w:date="2021-06-17T12:05:00Z">
            <w:rPr>
              <w:ins w:id="1586" w:author="Stepan Polikanov" w:date="2021-06-17T12:05:00Z"/>
              <w:rFonts w:ascii="Courier New" w:hAnsi="Courier New" w:cs="Courier New"/>
            </w:rPr>
          </w:rPrChange>
        </w:rPr>
      </w:pPr>
      <w:ins w:id="1587" w:author="Stepan Polikanov" w:date="2021-06-17T12:05:00Z">
        <w:r w:rsidRPr="00241F20">
          <w:rPr>
            <w:rFonts w:ascii="Courier New" w:hAnsi="Courier New" w:cs="Courier New"/>
            <w:lang w:val="en-GB"/>
            <w:rPrChange w:id="1588" w:author="Stepan Polikanov" w:date="2021-06-17T12:05:00Z">
              <w:rPr>
                <w:rFonts w:ascii="Courier New" w:hAnsi="Courier New" w:cs="Courier New"/>
              </w:rPr>
            </w:rPrChange>
          </w:rPr>
          <w:t xml:space="preserve">PSI                     18.931              13.528*      </w:t>
        </w:r>
      </w:ins>
    </w:p>
    <w:p w14:paraId="2AC4AF5E" w14:textId="77777777" w:rsidR="00241F20" w:rsidRPr="00241F20" w:rsidRDefault="00241F20" w:rsidP="00FB2E2E">
      <w:pPr>
        <w:pStyle w:val="af8"/>
        <w:rPr>
          <w:ins w:id="1589" w:author="Stepan Polikanov" w:date="2021-06-17T12:05:00Z"/>
          <w:rFonts w:ascii="Courier New" w:hAnsi="Courier New" w:cs="Courier New"/>
          <w:lang w:val="en-GB"/>
          <w:rPrChange w:id="1590" w:author="Stepan Polikanov" w:date="2021-06-17T12:05:00Z">
            <w:rPr>
              <w:ins w:id="1591" w:author="Stepan Polikanov" w:date="2021-06-17T12:05:00Z"/>
              <w:rFonts w:ascii="Courier New" w:hAnsi="Courier New" w:cs="Courier New"/>
            </w:rPr>
          </w:rPrChange>
        </w:rPr>
      </w:pPr>
      <w:ins w:id="1592" w:author="Stepan Polikanov" w:date="2021-06-17T12:05:00Z">
        <w:r w:rsidRPr="00241F20">
          <w:rPr>
            <w:rFonts w:ascii="Courier New" w:hAnsi="Courier New" w:cs="Courier New"/>
            <w:lang w:val="en-GB"/>
            <w:rPrChange w:id="1593" w:author="Stepan Polikanov" w:date="2021-06-17T12:05:00Z">
              <w:rPr>
                <w:rFonts w:ascii="Courier New" w:hAnsi="Courier New" w:cs="Courier New"/>
              </w:rPr>
            </w:rPrChange>
          </w:rPr>
          <w:t xml:space="preserve">                       (11.888)             (7.567)      </w:t>
        </w:r>
      </w:ins>
    </w:p>
    <w:p w14:paraId="568877AC" w14:textId="77777777" w:rsidR="00241F20" w:rsidRPr="00241F20" w:rsidRDefault="00241F20" w:rsidP="00FB2E2E">
      <w:pPr>
        <w:pStyle w:val="af8"/>
        <w:rPr>
          <w:ins w:id="1594" w:author="Stepan Polikanov" w:date="2021-06-17T12:05:00Z"/>
          <w:rFonts w:ascii="Courier New" w:hAnsi="Courier New" w:cs="Courier New"/>
          <w:lang w:val="en-GB"/>
          <w:rPrChange w:id="1595" w:author="Stepan Polikanov" w:date="2021-06-17T12:05:00Z">
            <w:rPr>
              <w:ins w:id="1596" w:author="Stepan Polikanov" w:date="2021-06-17T12:05:00Z"/>
              <w:rFonts w:ascii="Courier New" w:hAnsi="Courier New" w:cs="Courier New"/>
            </w:rPr>
          </w:rPrChange>
        </w:rPr>
      </w:pPr>
      <w:ins w:id="1597" w:author="Stepan Polikanov" w:date="2021-06-17T12:05:00Z">
        <w:r w:rsidRPr="00241F20">
          <w:rPr>
            <w:rFonts w:ascii="Courier New" w:hAnsi="Courier New" w:cs="Courier New"/>
            <w:lang w:val="en-GB"/>
            <w:rPrChange w:id="1598" w:author="Stepan Polikanov" w:date="2021-06-17T12:05:00Z">
              <w:rPr>
                <w:rFonts w:ascii="Courier New" w:hAnsi="Courier New" w:cs="Courier New"/>
              </w:rPr>
            </w:rPrChange>
          </w:rPr>
          <w:t xml:space="preserve">                                                         </w:t>
        </w:r>
      </w:ins>
    </w:p>
    <w:p w14:paraId="4C63E91C" w14:textId="77777777" w:rsidR="00241F20" w:rsidRPr="00241F20" w:rsidRDefault="00241F20" w:rsidP="00FB2E2E">
      <w:pPr>
        <w:pStyle w:val="af8"/>
        <w:rPr>
          <w:ins w:id="1599" w:author="Stepan Polikanov" w:date="2021-06-17T12:05:00Z"/>
          <w:rFonts w:ascii="Courier New" w:hAnsi="Courier New" w:cs="Courier New"/>
          <w:lang w:val="en-GB"/>
          <w:rPrChange w:id="1600" w:author="Stepan Polikanov" w:date="2021-06-17T12:05:00Z">
            <w:rPr>
              <w:ins w:id="1601" w:author="Stepan Polikanov" w:date="2021-06-17T12:05:00Z"/>
              <w:rFonts w:ascii="Courier New" w:hAnsi="Courier New" w:cs="Courier New"/>
            </w:rPr>
          </w:rPrChange>
        </w:rPr>
      </w:pPr>
      <w:proofErr w:type="spellStart"/>
      <w:ins w:id="1602" w:author="Stepan Polikanov" w:date="2021-06-17T12:05:00Z">
        <w:r w:rsidRPr="00241F20">
          <w:rPr>
            <w:rFonts w:ascii="Courier New" w:hAnsi="Courier New" w:cs="Courier New"/>
            <w:lang w:val="en-GB"/>
            <w:rPrChange w:id="1603" w:author="Stepan Polikanov" w:date="2021-06-17T12:05:00Z">
              <w:rPr>
                <w:rFonts w:ascii="Courier New" w:hAnsi="Courier New" w:cs="Courier New"/>
              </w:rPr>
            </w:rPrChange>
          </w:rPr>
          <w:t>housesys</w:t>
        </w:r>
        <w:proofErr w:type="spellEnd"/>
        <w:r w:rsidRPr="00241F20">
          <w:rPr>
            <w:rFonts w:ascii="Courier New" w:hAnsi="Courier New" w:cs="Courier New"/>
            <w:lang w:val="en-GB"/>
            <w:rPrChange w:id="1604" w:author="Stepan Polikanov" w:date="2021-06-17T12:05:00Z">
              <w:rPr>
                <w:rFonts w:ascii="Courier New" w:hAnsi="Courier New" w:cs="Courier New"/>
              </w:rPr>
            </w:rPrChange>
          </w:rPr>
          <w:t xml:space="preserve">                 1.795              -1.768       </w:t>
        </w:r>
      </w:ins>
    </w:p>
    <w:p w14:paraId="2FF2B908" w14:textId="77777777" w:rsidR="00241F20" w:rsidRPr="00241F20" w:rsidRDefault="00241F20" w:rsidP="00FB2E2E">
      <w:pPr>
        <w:pStyle w:val="af8"/>
        <w:rPr>
          <w:ins w:id="1605" w:author="Stepan Polikanov" w:date="2021-06-17T12:05:00Z"/>
          <w:rFonts w:ascii="Courier New" w:hAnsi="Courier New" w:cs="Courier New"/>
          <w:lang w:val="en-GB"/>
          <w:rPrChange w:id="1606" w:author="Stepan Polikanov" w:date="2021-06-17T12:05:00Z">
            <w:rPr>
              <w:ins w:id="1607" w:author="Stepan Polikanov" w:date="2021-06-17T12:05:00Z"/>
              <w:rFonts w:ascii="Courier New" w:hAnsi="Courier New" w:cs="Courier New"/>
            </w:rPr>
          </w:rPrChange>
        </w:rPr>
      </w:pPr>
      <w:ins w:id="1608" w:author="Stepan Polikanov" w:date="2021-06-17T12:05:00Z">
        <w:r w:rsidRPr="00241F20">
          <w:rPr>
            <w:rFonts w:ascii="Courier New" w:hAnsi="Courier New" w:cs="Courier New"/>
            <w:lang w:val="en-GB"/>
            <w:rPrChange w:id="1609" w:author="Stepan Polikanov" w:date="2021-06-17T12:05:00Z">
              <w:rPr>
                <w:rFonts w:ascii="Courier New" w:hAnsi="Courier New" w:cs="Courier New"/>
              </w:rPr>
            </w:rPrChange>
          </w:rPr>
          <w:t xml:space="preserve">                        (2.397)             (1.411)      </w:t>
        </w:r>
      </w:ins>
    </w:p>
    <w:p w14:paraId="0DB123ED" w14:textId="77777777" w:rsidR="00241F20" w:rsidRPr="00241F20" w:rsidRDefault="00241F20" w:rsidP="00FB2E2E">
      <w:pPr>
        <w:pStyle w:val="af8"/>
        <w:rPr>
          <w:ins w:id="1610" w:author="Stepan Polikanov" w:date="2021-06-17T12:05:00Z"/>
          <w:rFonts w:ascii="Courier New" w:hAnsi="Courier New" w:cs="Courier New"/>
          <w:lang w:val="en-GB"/>
          <w:rPrChange w:id="1611" w:author="Stepan Polikanov" w:date="2021-06-17T12:05:00Z">
            <w:rPr>
              <w:ins w:id="1612" w:author="Stepan Polikanov" w:date="2021-06-17T12:05:00Z"/>
              <w:rFonts w:ascii="Courier New" w:hAnsi="Courier New" w:cs="Courier New"/>
            </w:rPr>
          </w:rPrChange>
        </w:rPr>
      </w:pPr>
      <w:ins w:id="1613" w:author="Stepan Polikanov" w:date="2021-06-17T12:05:00Z">
        <w:r w:rsidRPr="00241F20">
          <w:rPr>
            <w:rFonts w:ascii="Courier New" w:hAnsi="Courier New" w:cs="Courier New"/>
            <w:lang w:val="en-GB"/>
            <w:rPrChange w:id="1614" w:author="Stepan Polikanov" w:date="2021-06-17T12:05:00Z">
              <w:rPr>
                <w:rFonts w:ascii="Courier New" w:hAnsi="Courier New" w:cs="Courier New"/>
              </w:rPr>
            </w:rPrChange>
          </w:rPr>
          <w:t xml:space="preserve">                                                         </w:t>
        </w:r>
      </w:ins>
    </w:p>
    <w:p w14:paraId="5FBC0187" w14:textId="77777777" w:rsidR="00241F20" w:rsidRPr="00241F20" w:rsidRDefault="00241F20" w:rsidP="00FB2E2E">
      <w:pPr>
        <w:pStyle w:val="af8"/>
        <w:rPr>
          <w:ins w:id="1615" w:author="Stepan Polikanov" w:date="2021-06-17T12:05:00Z"/>
          <w:rFonts w:ascii="Courier New" w:hAnsi="Courier New" w:cs="Courier New"/>
          <w:lang w:val="en-GB"/>
          <w:rPrChange w:id="1616" w:author="Stepan Polikanov" w:date="2021-06-17T12:05:00Z">
            <w:rPr>
              <w:ins w:id="1617" w:author="Stepan Polikanov" w:date="2021-06-17T12:05:00Z"/>
              <w:rFonts w:ascii="Courier New" w:hAnsi="Courier New" w:cs="Courier New"/>
            </w:rPr>
          </w:rPrChange>
        </w:rPr>
      </w:pPr>
      <w:ins w:id="1618" w:author="Stepan Polikanov" w:date="2021-06-17T12:05:00Z">
        <w:r w:rsidRPr="00241F20">
          <w:rPr>
            <w:rFonts w:ascii="Courier New" w:hAnsi="Courier New" w:cs="Courier New"/>
            <w:lang w:val="en-GB"/>
            <w:rPrChange w:id="1619" w:author="Stepan Polikanov" w:date="2021-06-17T12:05:00Z">
              <w:rPr>
                <w:rFonts w:ascii="Courier New" w:hAnsi="Courier New" w:cs="Courier New"/>
              </w:rPr>
            </w:rPrChange>
          </w:rPr>
          <w:t xml:space="preserve">col_legacy.f1           -9.064               0.115       </w:t>
        </w:r>
      </w:ins>
    </w:p>
    <w:p w14:paraId="4A938E5B" w14:textId="77777777" w:rsidR="00241F20" w:rsidRPr="00241F20" w:rsidRDefault="00241F20" w:rsidP="00FB2E2E">
      <w:pPr>
        <w:pStyle w:val="af8"/>
        <w:rPr>
          <w:ins w:id="1620" w:author="Stepan Polikanov" w:date="2021-06-17T12:05:00Z"/>
          <w:rFonts w:ascii="Courier New" w:hAnsi="Courier New" w:cs="Courier New"/>
          <w:lang w:val="en-GB"/>
          <w:rPrChange w:id="1621" w:author="Stepan Polikanov" w:date="2021-06-17T12:05:00Z">
            <w:rPr>
              <w:ins w:id="1622" w:author="Stepan Polikanov" w:date="2021-06-17T12:05:00Z"/>
              <w:rFonts w:ascii="Courier New" w:hAnsi="Courier New" w:cs="Courier New"/>
            </w:rPr>
          </w:rPrChange>
        </w:rPr>
      </w:pPr>
      <w:ins w:id="1623" w:author="Stepan Polikanov" w:date="2021-06-17T12:05:00Z">
        <w:r w:rsidRPr="00241F20">
          <w:rPr>
            <w:rFonts w:ascii="Courier New" w:hAnsi="Courier New" w:cs="Courier New"/>
            <w:lang w:val="en-GB"/>
            <w:rPrChange w:id="1624" w:author="Stepan Polikanov" w:date="2021-06-17T12:05:00Z">
              <w:rPr>
                <w:rFonts w:ascii="Courier New" w:hAnsi="Courier New" w:cs="Courier New"/>
              </w:rPr>
            </w:rPrChange>
          </w:rPr>
          <w:t xml:space="preserve">                       (104.617)            (2.450)      </w:t>
        </w:r>
      </w:ins>
    </w:p>
    <w:p w14:paraId="19C90BA2" w14:textId="77777777" w:rsidR="00241F20" w:rsidRPr="00241F20" w:rsidRDefault="00241F20" w:rsidP="00FB2E2E">
      <w:pPr>
        <w:pStyle w:val="af8"/>
        <w:rPr>
          <w:ins w:id="1625" w:author="Stepan Polikanov" w:date="2021-06-17T12:05:00Z"/>
          <w:rFonts w:ascii="Courier New" w:hAnsi="Courier New" w:cs="Courier New"/>
          <w:lang w:val="en-GB"/>
          <w:rPrChange w:id="1626" w:author="Stepan Polikanov" w:date="2021-06-17T12:05:00Z">
            <w:rPr>
              <w:ins w:id="1627" w:author="Stepan Polikanov" w:date="2021-06-17T12:05:00Z"/>
              <w:rFonts w:ascii="Courier New" w:hAnsi="Courier New" w:cs="Courier New"/>
            </w:rPr>
          </w:rPrChange>
        </w:rPr>
      </w:pPr>
      <w:ins w:id="1628" w:author="Stepan Polikanov" w:date="2021-06-17T12:05:00Z">
        <w:r w:rsidRPr="00241F20">
          <w:rPr>
            <w:rFonts w:ascii="Courier New" w:hAnsi="Courier New" w:cs="Courier New"/>
            <w:lang w:val="en-GB"/>
            <w:rPrChange w:id="1629" w:author="Stepan Polikanov" w:date="2021-06-17T12:05:00Z">
              <w:rPr>
                <w:rFonts w:ascii="Courier New" w:hAnsi="Courier New" w:cs="Courier New"/>
              </w:rPr>
            </w:rPrChange>
          </w:rPr>
          <w:t xml:space="preserve">                                                         </w:t>
        </w:r>
      </w:ins>
    </w:p>
    <w:p w14:paraId="50CFFFC5" w14:textId="77777777" w:rsidR="00241F20" w:rsidRPr="00241F20" w:rsidRDefault="00241F20" w:rsidP="00FB2E2E">
      <w:pPr>
        <w:pStyle w:val="af8"/>
        <w:rPr>
          <w:ins w:id="1630" w:author="Stepan Polikanov" w:date="2021-06-17T12:05:00Z"/>
          <w:rFonts w:ascii="Courier New" w:hAnsi="Courier New" w:cs="Courier New"/>
          <w:lang w:val="en-GB"/>
          <w:rPrChange w:id="1631" w:author="Stepan Polikanov" w:date="2021-06-17T12:05:00Z">
            <w:rPr>
              <w:ins w:id="1632" w:author="Stepan Polikanov" w:date="2021-06-17T12:05:00Z"/>
              <w:rFonts w:ascii="Courier New" w:hAnsi="Courier New" w:cs="Courier New"/>
            </w:rPr>
          </w:rPrChange>
        </w:rPr>
      </w:pPr>
      <w:ins w:id="1633" w:author="Stepan Polikanov" w:date="2021-06-17T12:05:00Z">
        <w:r w:rsidRPr="00241F20">
          <w:rPr>
            <w:rFonts w:ascii="Courier New" w:hAnsi="Courier New" w:cs="Courier New"/>
            <w:lang w:val="en-GB"/>
            <w:rPrChange w:id="1634" w:author="Stepan Polikanov" w:date="2021-06-17T12:05:00Z">
              <w:rPr>
                <w:rFonts w:ascii="Courier New" w:hAnsi="Courier New" w:cs="Courier New"/>
              </w:rPr>
            </w:rPrChange>
          </w:rPr>
          <w:t xml:space="preserve">col_legacy.f2           -6.554               2.143       </w:t>
        </w:r>
      </w:ins>
    </w:p>
    <w:p w14:paraId="56941210" w14:textId="77777777" w:rsidR="00241F20" w:rsidRPr="00241F20" w:rsidRDefault="00241F20" w:rsidP="00FB2E2E">
      <w:pPr>
        <w:pStyle w:val="af8"/>
        <w:rPr>
          <w:ins w:id="1635" w:author="Stepan Polikanov" w:date="2021-06-17T12:05:00Z"/>
          <w:rFonts w:ascii="Courier New" w:hAnsi="Courier New" w:cs="Courier New"/>
          <w:lang w:val="en-GB"/>
          <w:rPrChange w:id="1636" w:author="Stepan Polikanov" w:date="2021-06-17T12:05:00Z">
            <w:rPr>
              <w:ins w:id="1637" w:author="Stepan Polikanov" w:date="2021-06-17T12:05:00Z"/>
              <w:rFonts w:ascii="Courier New" w:hAnsi="Courier New" w:cs="Courier New"/>
            </w:rPr>
          </w:rPrChange>
        </w:rPr>
      </w:pPr>
      <w:ins w:id="1638" w:author="Stepan Polikanov" w:date="2021-06-17T12:05:00Z">
        <w:r w:rsidRPr="00241F20">
          <w:rPr>
            <w:rFonts w:ascii="Courier New" w:hAnsi="Courier New" w:cs="Courier New"/>
            <w:lang w:val="en-GB"/>
            <w:rPrChange w:id="1639" w:author="Stepan Polikanov" w:date="2021-06-17T12:05:00Z">
              <w:rPr>
                <w:rFonts w:ascii="Courier New" w:hAnsi="Courier New" w:cs="Courier New"/>
              </w:rPr>
            </w:rPrChange>
          </w:rPr>
          <w:t xml:space="preserve">                       (104.453)            (2.689)      </w:t>
        </w:r>
      </w:ins>
    </w:p>
    <w:p w14:paraId="0985E66D" w14:textId="77777777" w:rsidR="00241F20" w:rsidRPr="00241F20" w:rsidRDefault="00241F20" w:rsidP="00FB2E2E">
      <w:pPr>
        <w:pStyle w:val="af8"/>
        <w:rPr>
          <w:ins w:id="1640" w:author="Stepan Polikanov" w:date="2021-06-17T12:05:00Z"/>
          <w:rFonts w:ascii="Courier New" w:hAnsi="Courier New" w:cs="Courier New"/>
          <w:lang w:val="en-GB"/>
          <w:rPrChange w:id="1641" w:author="Stepan Polikanov" w:date="2021-06-17T12:05:00Z">
            <w:rPr>
              <w:ins w:id="1642" w:author="Stepan Polikanov" w:date="2021-06-17T12:05:00Z"/>
              <w:rFonts w:ascii="Courier New" w:hAnsi="Courier New" w:cs="Courier New"/>
            </w:rPr>
          </w:rPrChange>
        </w:rPr>
      </w:pPr>
      <w:ins w:id="1643" w:author="Stepan Polikanov" w:date="2021-06-17T12:05:00Z">
        <w:r w:rsidRPr="00241F20">
          <w:rPr>
            <w:rFonts w:ascii="Courier New" w:hAnsi="Courier New" w:cs="Courier New"/>
            <w:lang w:val="en-GB"/>
            <w:rPrChange w:id="1644" w:author="Stepan Polikanov" w:date="2021-06-17T12:05:00Z">
              <w:rPr>
                <w:rFonts w:ascii="Courier New" w:hAnsi="Courier New" w:cs="Courier New"/>
              </w:rPr>
            </w:rPrChange>
          </w:rPr>
          <w:t xml:space="preserve">                                                         </w:t>
        </w:r>
      </w:ins>
    </w:p>
    <w:p w14:paraId="70E5ABAD" w14:textId="77777777" w:rsidR="00241F20" w:rsidRPr="00241F20" w:rsidRDefault="00241F20" w:rsidP="00FB2E2E">
      <w:pPr>
        <w:pStyle w:val="af8"/>
        <w:rPr>
          <w:ins w:id="1645" w:author="Stepan Polikanov" w:date="2021-06-17T12:05:00Z"/>
          <w:rFonts w:ascii="Courier New" w:hAnsi="Courier New" w:cs="Courier New"/>
          <w:lang w:val="en-GB"/>
          <w:rPrChange w:id="1646" w:author="Stepan Polikanov" w:date="2021-06-17T12:05:00Z">
            <w:rPr>
              <w:ins w:id="1647" w:author="Stepan Polikanov" w:date="2021-06-17T12:05:00Z"/>
              <w:rFonts w:ascii="Courier New" w:hAnsi="Courier New" w:cs="Courier New"/>
            </w:rPr>
          </w:rPrChange>
        </w:rPr>
      </w:pPr>
      <w:ins w:id="1648" w:author="Stepan Polikanov" w:date="2021-06-17T12:05:00Z">
        <w:r w:rsidRPr="00241F20">
          <w:rPr>
            <w:rFonts w:ascii="Courier New" w:hAnsi="Courier New" w:cs="Courier New"/>
            <w:lang w:val="en-GB"/>
            <w:rPrChange w:id="1649" w:author="Stepan Polikanov" w:date="2021-06-17T12:05:00Z">
              <w:rPr>
                <w:rFonts w:ascii="Courier New" w:hAnsi="Courier New" w:cs="Courier New"/>
              </w:rPr>
            </w:rPrChange>
          </w:rPr>
          <w:t xml:space="preserve">col_legacy.f3           -0.671               0.282       </w:t>
        </w:r>
      </w:ins>
    </w:p>
    <w:p w14:paraId="35F80203" w14:textId="77777777" w:rsidR="00241F20" w:rsidRPr="00241F20" w:rsidRDefault="00241F20" w:rsidP="00FB2E2E">
      <w:pPr>
        <w:pStyle w:val="af8"/>
        <w:rPr>
          <w:ins w:id="1650" w:author="Stepan Polikanov" w:date="2021-06-17T12:05:00Z"/>
          <w:rFonts w:ascii="Courier New" w:hAnsi="Courier New" w:cs="Courier New"/>
          <w:lang w:val="en-GB"/>
          <w:rPrChange w:id="1651" w:author="Stepan Polikanov" w:date="2021-06-17T12:05:00Z">
            <w:rPr>
              <w:ins w:id="1652" w:author="Stepan Polikanov" w:date="2021-06-17T12:05:00Z"/>
              <w:rFonts w:ascii="Courier New" w:hAnsi="Courier New" w:cs="Courier New"/>
            </w:rPr>
          </w:rPrChange>
        </w:rPr>
      </w:pPr>
      <w:ins w:id="1653" w:author="Stepan Polikanov" w:date="2021-06-17T12:05:00Z">
        <w:r w:rsidRPr="00241F20">
          <w:rPr>
            <w:rFonts w:ascii="Courier New" w:hAnsi="Courier New" w:cs="Courier New"/>
            <w:lang w:val="en-GB"/>
            <w:rPrChange w:id="1654" w:author="Stepan Polikanov" w:date="2021-06-17T12:05:00Z">
              <w:rPr>
                <w:rFonts w:ascii="Courier New" w:hAnsi="Courier New" w:cs="Courier New"/>
              </w:rPr>
            </w:rPrChange>
          </w:rPr>
          <w:t xml:space="preserve">                       (104.341)            (3.086)      </w:t>
        </w:r>
      </w:ins>
    </w:p>
    <w:p w14:paraId="0671F1CE" w14:textId="77777777" w:rsidR="00241F20" w:rsidRPr="00241F20" w:rsidRDefault="00241F20" w:rsidP="00FB2E2E">
      <w:pPr>
        <w:pStyle w:val="af8"/>
        <w:rPr>
          <w:ins w:id="1655" w:author="Stepan Polikanov" w:date="2021-06-17T12:05:00Z"/>
          <w:rFonts w:ascii="Courier New" w:hAnsi="Courier New" w:cs="Courier New"/>
          <w:lang w:val="en-GB"/>
          <w:rPrChange w:id="1656" w:author="Stepan Polikanov" w:date="2021-06-17T12:05:00Z">
            <w:rPr>
              <w:ins w:id="1657" w:author="Stepan Polikanov" w:date="2021-06-17T12:05:00Z"/>
              <w:rFonts w:ascii="Courier New" w:hAnsi="Courier New" w:cs="Courier New"/>
            </w:rPr>
          </w:rPrChange>
        </w:rPr>
      </w:pPr>
      <w:ins w:id="1658" w:author="Stepan Polikanov" w:date="2021-06-17T12:05:00Z">
        <w:r w:rsidRPr="00241F20">
          <w:rPr>
            <w:rFonts w:ascii="Courier New" w:hAnsi="Courier New" w:cs="Courier New"/>
            <w:lang w:val="en-GB"/>
            <w:rPrChange w:id="1659" w:author="Stepan Polikanov" w:date="2021-06-17T12:05:00Z">
              <w:rPr>
                <w:rFonts w:ascii="Courier New" w:hAnsi="Courier New" w:cs="Courier New"/>
              </w:rPr>
            </w:rPrChange>
          </w:rPr>
          <w:t xml:space="preserve">                                                         </w:t>
        </w:r>
      </w:ins>
    </w:p>
    <w:p w14:paraId="5C560E9A" w14:textId="77777777" w:rsidR="00241F20" w:rsidRPr="00241F20" w:rsidRDefault="00241F20" w:rsidP="00FB2E2E">
      <w:pPr>
        <w:pStyle w:val="af8"/>
        <w:rPr>
          <w:ins w:id="1660" w:author="Stepan Polikanov" w:date="2021-06-17T12:05:00Z"/>
          <w:rFonts w:ascii="Courier New" w:hAnsi="Courier New" w:cs="Courier New"/>
          <w:lang w:val="en-GB"/>
          <w:rPrChange w:id="1661" w:author="Stepan Polikanov" w:date="2021-06-17T12:05:00Z">
            <w:rPr>
              <w:ins w:id="1662" w:author="Stepan Polikanov" w:date="2021-06-17T12:05:00Z"/>
              <w:rFonts w:ascii="Courier New" w:hAnsi="Courier New" w:cs="Courier New"/>
            </w:rPr>
          </w:rPrChange>
        </w:rPr>
      </w:pPr>
      <w:ins w:id="1663" w:author="Stepan Polikanov" w:date="2021-06-17T12:05:00Z">
        <w:r w:rsidRPr="00241F20">
          <w:rPr>
            <w:rFonts w:ascii="Courier New" w:hAnsi="Courier New" w:cs="Courier New"/>
            <w:lang w:val="en-GB"/>
            <w:rPrChange w:id="1664" w:author="Stepan Polikanov" w:date="2021-06-17T12:05:00Z">
              <w:rPr>
                <w:rFonts w:ascii="Courier New" w:hAnsi="Courier New" w:cs="Courier New"/>
              </w:rPr>
            </w:rPrChange>
          </w:rPr>
          <w:t xml:space="preserve">dem                    -75.690*            -11.383*      </w:t>
        </w:r>
      </w:ins>
    </w:p>
    <w:p w14:paraId="6C7B0E92" w14:textId="77777777" w:rsidR="00241F20" w:rsidRPr="00241F20" w:rsidRDefault="00241F20" w:rsidP="00FB2E2E">
      <w:pPr>
        <w:pStyle w:val="af8"/>
        <w:rPr>
          <w:ins w:id="1665" w:author="Stepan Polikanov" w:date="2021-06-17T12:05:00Z"/>
          <w:rFonts w:ascii="Courier New" w:hAnsi="Courier New" w:cs="Courier New"/>
          <w:lang w:val="en-GB"/>
          <w:rPrChange w:id="1666" w:author="Stepan Polikanov" w:date="2021-06-17T12:05:00Z">
            <w:rPr>
              <w:ins w:id="1667" w:author="Stepan Polikanov" w:date="2021-06-17T12:05:00Z"/>
              <w:rFonts w:ascii="Courier New" w:hAnsi="Courier New" w:cs="Courier New"/>
            </w:rPr>
          </w:rPrChange>
        </w:rPr>
      </w:pPr>
      <w:ins w:id="1668" w:author="Stepan Polikanov" w:date="2021-06-17T12:05:00Z">
        <w:r w:rsidRPr="00241F20">
          <w:rPr>
            <w:rFonts w:ascii="Courier New" w:hAnsi="Courier New" w:cs="Courier New"/>
            <w:lang w:val="en-GB"/>
            <w:rPrChange w:id="1669" w:author="Stepan Polikanov" w:date="2021-06-17T12:05:00Z">
              <w:rPr>
                <w:rFonts w:ascii="Courier New" w:hAnsi="Courier New" w:cs="Courier New"/>
              </w:rPr>
            </w:rPrChange>
          </w:rPr>
          <w:t xml:space="preserve">                       (40.874)             (6.466)      </w:t>
        </w:r>
      </w:ins>
    </w:p>
    <w:p w14:paraId="47EAF511" w14:textId="77777777" w:rsidR="00241F20" w:rsidRPr="00241F20" w:rsidRDefault="00241F20" w:rsidP="00FB2E2E">
      <w:pPr>
        <w:pStyle w:val="af8"/>
        <w:rPr>
          <w:ins w:id="1670" w:author="Stepan Polikanov" w:date="2021-06-17T12:05:00Z"/>
          <w:rFonts w:ascii="Courier New" w:hAnsi="Courier New" w:cs="Courier New"/>
          <w:lang w:val="en-GB"/>
          <w:rPrChange w:id="1671" w:author="Stepan Polikanov" w:date="2021-06-17T12:05:00Z">
            <w:rPr>
              <w:ins w:id="1672" w:author="Stepan Polikanov" w:date="2021-06-17T12:05:00Z"/>
              <w:rFonts w:ascii="Courier New" w:hAnsi="Courier New" w:cs="Courier New"/>
            </w:rPr>
          </w:rPrChange>
        </w:rPr>
      </w:pPr>
      <w:ins w:id="1673" w:author="Stepan Polikanov" w:date="2021-06-17T12:05:00Z">
        <w:r w:rsidRPr="00241F20">
          <w:rPr>
            <w:rFonts w:ascii="Courier New" w:hAnsi="Courier New" w:cs="Courier New"/>
            <w:lang w:val="en-GB"/>
            <w:rPrChange w:id="1674" w:author="Stepan Polikanov" w:date="2021-06-17T12:05:00Z">
              <w:rPr>
                <w:rFonts w:ascii="Courier New" w:hAnsi="Courier New" w:cs="Courier New"/>
              </w:rPr>
            </w:rPrChange>
          </w:rPr>
          <w:t xml:space="preserve">                                                         </w:t>
        </w:r>
      </w:ins>
    </w:p>
    <w:p w14:paraId="1BC87B19" w14:textId="77777777" w:rsidR="00241F20" w:rsidRPr="00241F20" w:rsidRDefault="00241F20" w:rsidP="00FB2E2E">
      <w:pPr>
        <w:pStyle w:val="af8"/>
        <w:rPr>
          <w:ins w:id="1675" w:author="Stepan Polikanov" w:date="2021-06-17T12:05:00Z"/>
          <w:rFonts w:ascii="Courier New" w:hAnsi="Courier New" w:cs="Courier New"/>
          <w:lang w:val="en-GB"/>
          <w:rPrChange w:id="1676" w:author="Stepan Polikanov" w:date="2021-06-17T12:05:00Z">
            <w:rPr>
              <w:ins w:id="1677" w:author="Stepan Polikanov" w:date="2021-06-17T12:05:00Z"/>
              <w:rFonts w:ascii="Courier New" w:hAnsi="Courier New" w:cs="Courier New"/>
            </w:rPr>
          </w:rPrChange>
        </w:rPr>
      </w:pPr>
      <w:ins w:id="1678" w:author="Stepan Polikanov" w:date="2021-06-17T12:05:00Z">
        <w:r w:rsidRPr="00241F20">
          <w:rPr>
            <w:rFonts w:ascii="Courier New" w:hAnsi="Courier New" w:cs="Courier New"/>
            <w:lang w:val="en-GB"/>
            <w:rPrChange w:id="1679" w:author="Stepan Polikanov" w:date="2021-06-17T12:05:00Z">
              <w:rPr>
                <w:rFonts w:ascii="Courier New" w:hAnsi="Courier New" w:cs="Courier New"/>
              </w:rPr>
            </w:rPrChange>
          </w:rPr>
          <w:t xml:space="preserve">inc no incumbency        5.623              -4.531*      </w:t>
        </w:r>
      </w:ins>
    </w:p>
    <w:p w14:paraId="75273376" w14:textId="77777777" w:rsidR="00241F20" w:rsidRPr="00241F20" w:rsidRDefault="00241F20" w:rsidP="00FB2E2E">
      <w:pPr>
        <w:pStyle w:val="af8"/>
        <w:rPr>
          <w:ins w:id="1680" w:author="Stepan Polikanov" w:date="2021-06-17T12:05:00Z"/>
          <w:rFonts w:ascii="Courier New" w:hAnsi="Courier New" w:cs="Courier New"/>
          <w:lang w:val="en-GB"/>
          <w:rPrChange w:id="1681" w:author="Stepan Polikanov" w:date="2021-06-17T12:05:00Z">
            <w:rPr>
              <w:ins w:id="1682" w:author="Stepan Polikanov" w:date="2021-06-17T12:05:00Z"/>
              <w:rFonts w:ascii="Courier New" w:hAnsi="Courier New" w:cs="Courier New"/>
            </w:rPr>
          </w:rPrChange>
        </w:rPr>
      </w:pPr>
      <w:ins w:id="1683" w:author="Stepan Polikanov" w:date="2021-06-17T12:05:00Z">
        <w:r w:rsidRPr="00241F20">
          <w:rPr>
            <w:rFonts w:ascii="Courier New" w:hAnsi="Courier New" w:cs="Courier New"/>
            <w:lang w:val="en-GB"/>
            <w:rPrChange w:id="1684" w:author="Stepan Polikanov" w:date="2021-06-17T12:05:00Z">
              <w:rPr>
                <w:rFonts w:ascii="Courier New" w:hAnsi="Courier New" w:cs="Courier New"/>
              </w:rPr>
            </w:rPrChange>
          </w:rPr>
          <w:t xml:space="preserve">                        (3.835)             (2.341)      </w:t>
        </w:r>
      </w:ins>
    </w:p>
    <w:p w14:paraId="7BEE3DB5" w14:textId="77777777" w:rsidR="00241F20" w:rsidRPr="00241F20" w:rsidRDefault="00241F20" w:rsidP="00FB2E2E">
      <w:pPr>
        <w:pStyle w:val="af8"/>
        <w:rPr>
          <w:ins w:id="1685" w:author="Stepan Polikanov" w:date="2021-06-17T12:05:00Z"/>
          <w:rFonts w:ascii="Courier New" w:hAnsi="Courier New" w:cs="Courier New"/>
          <w:lang w:val="en-GB"/>
          <w:rPrChange w:id="1686" w:author="Stepan Polikanov" w:date="2021-06-17T12:05:00Z">
            <w:rPr>
              <w:ins w:id="1687" w:author="Stepan Polikanov" w:date="2021-06-17T12:05:00Z"/>
              <w:rFonts w:ascii="Courier New" w:hAnsi="Courier New" w:cs="Courier New"/>
            </w:rPr>
          </w:rPrChange>
        </w:rPr>
      </w:pPr>
      <w:ins w:id="1688" w:author="Stepan Polikanov" w:date="2021-06-17T12:05:00Z">
        <w:r w:rsidRPr="00241F20">
          <w:rPr>
            <w:rFonts w:ascii="Courier New" w:hAnsi="Courier New" w:cs="Courier New"/>
            <w:lang w:val="en-GB"/>
            <w:rPrChange w:id="1689" w:author="Stepan Polikanov" w:date="2021-06-17T12:05:00Z">
              <w:rPr>
                <w:rFonts w:ascii="Courier New" w:hAnsi="Courier New" w:cs="Courier New"/>
              </w:rPr>
            </w:rPrChange>
          </w:rPr>
          <w:t xml:space="preserve">                                                         </w:t>
        </w:r>
      </w:ins>
    </w:p>
    <w:p w14:paraId="7DC25517" w14:textId="77777777" w:rsidR="00241F20" w:rsidRPr="00241F20" w:rsidRDefault="00241F20" w:rsidP="00FB2E2E">
      <w:pPr>
        <w:pStyle w:val="af8"/>
        <w:rPr>
          <w:ins w:id="1690" w:author="Stepan Polikanov" w:date="2021-06-17T12:05:00Z"/>
          <w:rFonts w:ascii="Courier New" w:hAnsi="Courier New" w:cs="Courier New"/>
          <w:lang w:val="en-GB"/>
          <w:rPrChange w:id="1691" w:author="Stepan Polikanov" w:date="2021-06-17T12:05:00Z">
            <w:rPr>
              <w:ins w:id="1692" w:author="Stepan Polikanov" w:date="2021-06-17T12:05:00Z"/>
              <w:rFonts w:ascii="Courier New" w:hAnsi="Courier New" w:cs="Courier New"/>
            </w:rPr>
          </w:rPrChange>
        </w:rPr>
      </w:pPr>
      <w:ins w:id="1693" w:author="Stepan Polikanov" w:date="2021-06-17T12:05:00Z">
        <w:r w:rsidRPr="00241F20">
          <w:rPr>
            <w:rFonts w:ascii="Courier New" w:hAnsi="Courier New" w:cs="Courier New"/>
            <w:lang w:val="en-GB"/>
            <w:rPrChange w:id="1694" w:author="Stepan Polikanov" w:date="2021-06-17T12:05:00Z">
              <w:rPr>
                <w:rFonts w:ascii="Courier New" w:hAnsi="Courier New" w:cs="Courier New"/>
              </w:rPr>
            </w:rPrChange>
          </w:rPr>
          <w:t xml:space="preserve">edu                      9.725               0.647       </w:t>
        </w:r>
      </w:ins>
    </w:p>
    <w:p w14:paraId="23475BCD" w14:textId="77777777" w:rsidR="00241F20" w:rsidRPr="00241F20" w:rsidRDefault="00241F20" w:rsidP="00FB2E2E">
      <w:pPr>
        <w:pStyle w:val="af8"/>
        <w:rPr>
          <w:ins w:id="1695" w:author="Stepan Polikanov" w:date="2021-06-17T12:05:00Z"/>
          <w:rFonts w:ascii="Courier New" w:hAnsi="Courier New" w:cs="Courier New"/>
          <w:lang w:val="en-GB"/>
          <w:rPrChange w:id="1696" w:author="Stepan Polikanov" w:date="2021-06-17T12:05:00Z">
            <w:rPr>
              <w:ins w:id="1697" w:author="Stepan Polikanov" w:date="2021-06-17T12:05:00Z"/>
              <w:rFonts w:ascii="Courier New" w:hAnsi="Courier New" w:cs="Courier New"/>
            </w:rPr>
          </w:rPrChange>
        </w:rPr>
      </w:pPr>
      <w:ins w:id="1698" w:author="Stepan Polikanov" w:date="2021-06-17T12:05:00Z">
        <w:r w:rsidRPr="00241F20">
          <w:rPr>
            <w:rFonts w:ascii="Courier New" w:hAnsi="Courier New" w:cs="Courier New"/>
            <w:lang w:val="en-GB"/>
            <w:rPrChange w:id="1699" w:author="Stepan Polikanov" w:date="2021-06-17T12:05:00Z">
              <w:rPr>
                <w:rFonts w:ascii="Courier New" w:hAnsi="Courier New" w:cs="Courier New"/>
              </w:rPr>
            </w:rPrChange>
          </w:rPr>
          <w:t xml:space="preserve">                       (17.808)             (7.629)      </w:t>
        </w:r>
      </w:ins>
    </w:p>
    <w:p w14:paraId="03999879" w14:textId="77777777" w:rsidR="00241F20" w:rsidRPr="00241F20" w:rsidRDefault="00241F20" w:rsidP="00FB2E2E">
      <w:pPr>
        <w:pStyle w:val="af8"/>
        <w:rPr>
          <w:ins w:id="1700" w:author="Stepan Polikanov" w:date="2021-06-17T12:05:00Z"/>
          <w:rFonts w:ascii="Courier New" w:hAnsi="Courier New" w:cs="Courier New"/>
          <w:lang w:val="en-GB"/>
          <w:rPrChange w:id="1701" w:author="Stepan Polikanov" w:date="2021-06-17T12:05:00Z">
            <w:rPr>
              <w:ins w:id="1702" w:author="Stepan Polikanov" w:date="2021-06-17T12:05:00Z"/>
              <w:rFonts w:ascii="Courier New" w:hAnsi="Courier New" w:cs="Courier New"/>
            </w:rPr>
          </w:rPrChange>
        </w:rPr>
      </w:pPr>
      <w:ins w:id="1703" w:author="Stepan Polikanov" w:date="2021-06-17T12:05:00Z">
        <w:r w:rsidRPr="00241F20">
          <w:rPr>
            <w:rFonts w:ascii="Courier New" w:hAnsi="Courier New" w:cs="Courier New"/>
            <w:lang w:val="en-GB"/>
            <w:rPrChange w:id="1704" w:author="Stepan Polikanov" w:date="2021-06-17T12:05:00Z">
              <w:rPr>
                <w:rFonts w:ascii="Courier New" w:hAnsi="Courier New" w:cs="Courier New"/>
              </w:rPr>
            </w:rPrChange>
          </w:rPr>
          <w:t xml:space="preserve">                                                         </w:t>
        </w:r>
      </w:ins>
    </w:p>
    <w:p w14:paraId="367B1AFF" w14:textId="77777777" w:rsidR="00241F20" w:rsidRPr="00241F20" w:rsidRDefault="00241F20" w:rsidP="00FB2E2E">
      <w:pPr>
        <w:pStyle w:val="af8"/>
        <w:rPr>
          <w:ins w:id="1705" w:author="Stepan Polikanov" w:date="2021-06-17T12:05:00Z"/>
          <w:rFonts w:ascii="Courier New" w:hAnsi="Courier New" w:cs="Courier New"/>
          <w:lang w:val="en-GB"/>
          <w:rPrChange w:id="1706" w:author="Stepan Polikanov" w:date="2021-06-17T12:05:00Z">
            <w:rPr>
              <w:ins w:id="1707" w:author="Stepan Polikanov" w:date="2021-06-17T12:05:00Z"/>
              <w:rFonts w:ascii="Courier New" w:hAnsi="Courier New" w:cs="Courier New"/>
            </w:rPr>
          </w:rPrChange>
        </w:rPr>
      </w:pPr>
      <w:ins w:id="1708" w:author="Stepan Polikanov" w:date="2021-06-17T12:05:00Z">
        <w:r w:rsidRPr="00241F20">
          <w:rPr>
            <w:rFonts w:ascii="Courier New" w:hAnsi="Courier New" w:cs="Courier New"/>
            <w:lang w:val="en-GB"/>
            <w:rPrChange w:id="1709" w:author="Stepan Polikanov" w:date="2021-06-17T12:05:00Z">
              <w:rPr>
                <w:rFonts w:ascii="Courier New" w:hAnsi="Courier New" w:cs="Courier New"/>
              </w:rPr>
            </w:rPrChange>
          </w:rPr>
          <w:t xml:space="preserve">oil.x                    0.059               0.286       </w:t>
        </w:r>
      </w:ins>
    </w:p>
    <w:p w14:paraId="2BC77597" w14:textId="77777777" w:rsidR="00241F20" w:rsidRPr="00241F20" w:rsidRDefault="00241F20" w:rsidP="00FB2E2E">
      <w:pPr>
        <w:pStyle w:val="af8"/>
        <w:rPr>
          <w:ins w:id="1710" w:author="Stepan Polikanov" w:date="2021-06-17T12:05:00Z"/>
          <w:rFonts w:ascii="Courier New" w:hAnsi="Courier New" w:cs="Courier New"/>
          <w:lang w:val="en-GB"/>
          <w:rPrChange w:id="1711" w:author="Stepan Polikanov" w:date="2021-06-17T12:05:00Z">
            <w:rPr>
              <w:ins w:id="1712" w:author="Stepan Polikanov" w:date="2021-06-17T12:05:00Z"/>
              <w:rFonts w:ascii="Courier New" w:hAnsi="Courier New" w:cs="Courier New"/>
            </w:rPr>
          </w:rPrChange>
        </w:rPr>
      </w:pPr>
      <w:ins w:id="1713" w:author="Stepan Polikanov" w:date="2021-06-17T12:05:00Z">
        <w:r w:rsidRPr="00241F20">
          <w:rPr>
            <w:rFonts w:ascii="Courier New" w:hAnsi="Courier New" w:cs="Courier New"/>
            <w:lang w:val="en-GB"/>
            <w:rPrChange w:id="1714" w:author="Stepan Polikanov" w:date="2021-06-17T12:05:00Z">
              <w:rPr>
                <w:rFonts w:ascii="Courier New" w:hAnsi="Courier New" w:cs="Courier New"/>
              </w:rPr>
            </w:rPrChange>
          </w:rPr>
          <w:t xml:space="preserve">                        (0.742)             (0.721)      </w:t>
        </w:r>
      </w:ins>
    </w:p>
    <w:p w14:paraId="1DF6EA3D" w14:textId="77777777" w:rsidR="00241F20" w:rsidRPr="00241F20" w:rsidRDefault="00241F20" w:rsidP="00FB2E2E">
      <w:pPr>
        <w:pStyle w:val="af8"/>
        <w:rPr>
          <w:ins w:id="1715" w:author="Stepan Polikanov" w:date="2021-06-17T12:05:00Z"/>
          <w:rFonts w:ascii="Courier New" w:hAnsi="Courier New" w:cs="Courier New"/>
          <w:lang w:val="en-GB"/>
          <w:rPrChange w:id="1716" w:author="Stepan Polikanov" w:date="2021-06-17T12:05:00Z">
            <w:rPr>
              <w:ins w:id="1717" w:author="Stepan Polikanov" w:date="2021-06-17T12:05:00Z"/>
              <w:rFonts w:ascii="Courier New" w:hAnsi="Courier New" w:cs="Courier New"/>
            </w:rPr>
          </w:rPrChange>
        </w:rPr>
      </w:pPr>
      <w:ins w:id="1718" w:author="Stepan Polikanov" w:date="2021-06-17T12:05:00Z">
        <w:r w:rsidRPr="00241F20">
          <w:rPr>
            <w:rFonts w:ascii="Courier New" w:hAnsi="Courier New" w:cs="Courier New"/>
            <w:lang w:val="en-GB"/>
            <w:rPrChange w:id="1719" w:author="Stepan Polikanov" w:date="2021-06-17T12:05:00Z">
              <w:rPr>
                <w:rFonts w:ascii="Courier New" w:hAnsi="Courier New" w:cs="Courier New"/>
              </w:rPr>
            </w:rPrChange>
          </w:rPr>
          <w:t xml:space="preserve">                                                         </w:t>
        </w:r>
      </w:ins>
    </w:p>
    <w:p w14:paraId="2484EB79" w14:textId="77777777" w:rsidR="00241F20" w:rsidRPr="00241F20" w:rsidRDefault="00241F20" w:rsidP="00FB2E2E">
      <w:pPr>
        <w:pStyle w:val="af8"/>
        <w:rPr>
          <w:ins w:id="1720" w:author="Stepan Polikanov" w:date="2021-06-17T12:05:00Z"/>
          <w:rFonts w:ascii="Courier New" w:hAnsi="Courier New" w:cs="Courier New"/>
          <w:lang w:val="en-GB"/>
          <w:rPrChange w:id="1721" w:author="Stepan Polikanov" w:date="2021-06-17T12:05:00Z">
            <w:rPr>
              <w:ins w:id="1722" w:author="Stepan Polikanov" w:date="2021-06-17T12:05:00Z"/>
              <w:rFonts w:ascii="Courier New" w:hAnsi="Courier New" w:cs="Courier New"/>
            </w:rPr>
          </w:rPrChange>
        </w:rPr>
      </w:pPr>
      <w:ins w:id="1723" w:author="Stepan Polikanov" w:date="2021-06-17T12:05:00Z">
        <w:r w:rsidRPr="00241F20">
          <w:rPr>
            <w:rFonts w:ascii="Courier New" w:hAnsi="Courier New" w:cs="Courier New"/>
            <w:lang w:val="en-GB"/>
            <w:rPrChange w:id="1724" w:author="Stepan Polikanov" w:date="2021-06-17T12:05:00Z">
              <w:rPr>
                <w:rFonts w:ascii="Courier New" w:hAnsi="Courier New" w:cs="Courier New"/>
              </w:rPr>
            </w:rPrChange>
          </w:rPr>
          <w:t xml:space="preserve">Constant                 6.454              -0.297       </w:t>
        </w:r>
      </w:ins>
    </w:p>
    <w:p w14:paraId="1A4A351C" w14:textId="77777777" w:rsidR="00241F20" w:rsidRPr="00241F20" w:rsidRDefault="00241F20" w:rsidP="00FB2E2E">
      <w:pPr>
        <w:pStyle w:val="af8"/>
        <w:rPr>
          <w:ins w:id="1725" w:author="Stepan Polikanov" w:date="2021-06-17T12:05:00Z"/>
          <w:rFonts w:ascii="Courier New" w:hAnsi="Courier New" w:cs="Courier New"/>
          <w:lang w:val="en-GB"/>
          <w:rPrChange w:id="1726" w:author="Stepan Polikanov" w:date="2021-06-17T12:05:00Z">
            <w:rPr>
              <w:ins w:id="1727" w:author="Stepan Polikanov" w:date="2021-06-17T12:05:00Z"/>
              <w:rFonts w:ascii="Courier New" w:hAnsi="Courier New" w:cs="Courier New"/>
            </w:rPr>
          </w:rPrChange>
        </w:rPr>
      </w:pPr>
      <w:ins w:id="1728" w:author="Stepan Polikanov" w:date="2021-06-17T12:05:00Z">
        <w:r w:rsidRPr="00241F20">
          <w:rPr>
            <w:rFonts w:ascii="Courier New" w:hAnsi="Courier New" w:cs="Courier New"/>
            <w:lang w:val="en-GB"/>
            <w:rPrChange w:id="1729" w:author="Stepan Polikanov" w:date="2021-06-17T12:05:00Z">
              <w:rPr>
                <w:rFonts w:ascii="Courier New" w:hAnsi="Courier New" w:cs="Courier New"/>
              </w:rPr>
            </w:rPrChange>
          </w:rPr>
          <w:t xml:space="preserve">                       (104.590)            (4.752)      </w:t>
        </w:r>
      </w:ins>
    </w:p>
    <w:p w14:paraId="2BE436D5" w14:textId="77777777" w:rsidR="00241F20" w:rsidRPr="00241F20" w:rsidRDefault="00241F20" w:rsidP="00FB2E2E">
      <w:pPr>
        <w:pStyle w:val="af8"/>
        <w:rPr>
          <w:ins w:id="1730" w:author="Stepan Polikanov" w:date="2021-06-17T12:05:00Z"/>
          <w:rFonts w:ascii="Courier New" w:hAnsi="Courier New" w:cs="Courier New"/>
          <w:lang w:val="en-GB"/>
          <w:rPrChange w:id="1731" w:author="Stepan Polikanov" w:date="2021-06-17T12:05:00Z">
            <w:rPr>
              <w:ins w:id="1732" w:author="Stepan Polikanov" w:date="2021-06-17T12:05:00Z"/>
              <w:rFonts w:ascii="Courier New" w:hAnsi="Courier New" w:cs="Courier New"/>
            </w:rPr>
          </w:rPrChange>
        </w:rPr>
      </w:pPr>
      <w:ins w:id="1733" w:author="Stepan Polikanov" w:date="2021-06-17T12:05:00Z">
        <w:r w:rsidRPr="00241F20">
          <w:rPr>
            <w:rFonts w:ascii="Courier New" w:hAnsi="Courier New" w:cs="Courier New"/>
            <w:lang w:val="en-GB"/>
            <w:rPrChange w:id="1734" w:author="Stepan Polikanov" w:date="2021-06-17T12:05:00Z">
              <w:rPr>
                <w:rFonts w:ascii="Courier New" w:hAnsi="Courier New" w:cs="Courier New"/>
              </w:rPr>
            </w:rPrChange>
          </w:rPr>
          <w:t xml:space="preserve">                                                         </w:t>
        </w:r>
      </w:ins>
    </w:p>
    <w:p w14:paraId="6D18640A" w14:textId="77777777" w:rsidR="00241F20" w:rsidRPr="00241F20" w:rsidRDefault="00241F20" w:rsidP="00FB2E2E">
      <w:pPr>
        <w:pStyle w:val="af8"/>
        <w:rPr>
          <w:ins w:id="1735" w:author="Stepan Polikanov" w:date="2021-06-17T12:05:00Z"/>
          <w:rFonts w:ascii="Courier New" w:hAnsi="Courier New" w:cs="Courier New"/>
          <w:lang w:val="en-GB"/>
          <w:rPrChange w:id="1736" w:author="Stepan Polikanov" w:date="2021-06-17T12:05:00Z">
            <w:rPr>
              <w:ins w:id="1737" w:author="Stepan Polikanov" w:date="2021-06-17T12:05:00Z"/>
              <w:rFonts w:ascii="Courier New" w:hAnsi="Courier New" w:cs="Courier New"/>
            </w:rPr>
          </w:rPrChange>
        </w:rPr>
      </w:pPr>
      <w:ins w:id="1738" w:author="Stepan Polikanov" w:date="2021-06-17T12:05:00Z">
        <w:r w:rsidRPr="00241F20">
          <w:rPr>
            <w:rFonts w:ascii="Courier New" w:hAnsi="Courier New" w:cs="Courier New"/>
            <w:lang w:val="en-GB"/>
            <w:rPrChange w:id="1739" w:author="Stepan Polikanov" w:date="2021-06-17T12:05:00Z">
              <w:rPr>
                <w:rFonts w:ascii="Courier New" w:hAnsi="Courier New" w:cs="Courier New"/>
              </w:rPr>
            </w:rPrChange>
          </w:rPr>
          <w:t>---------------------------------------------------------</w:t>
        </w:r>
      </w:ins>
    </w:p>
    <w:p w14:paraId="5BC2CB97" w14:textId="77777777" w:rsidR="00241F20" w:rsidRPr="00241F20" w:rsidRDefault="00241F20" w:rsidP="00FB2E2E">
      <w:pPr>
        <w:pStyle w:val="af8"/>
        <w:rPr>
          <w:ins w:id="1740" w:author="Stepan Polikanov" w:date="2021-06-17T12:05:00Z"/>
          <w:rFonts w:ascii="Courier New" w:hAnsi="Courier New" w:cs="Courier New"/>
          <w:lang w:val="en-GB"/>
          <w:rPrChange w:id="1741" w:author="Stepan Polikanov" w:date="2021-06-17T12:05:00Z">
            <w:rPr>
              <w:ins w:id="1742" w:author="Stepan Polikanov" w:date="2021-06-17T12:05:00Z"/>
              <w:rFonts w:ascii="Courier New" w:hAnsi="Courier New" w:cs="Courier New"/>
            </w:rPr>
          </w:rPrChange>
        </w:rPr>
      </w:pPr>
      <w:ins w:id="1743" w:author="Stepan Polikanov" w:date="2021-06-17T12:05:00Z">
        <w:r w:rsidRPr="00241F20">
          <w:rPr>
            <w:rFonts w:ascii="Courier New" w:hAnsi="Courier New" w:cs="Courier New"/>
            <w:lang w:val="en-GB"/>
            <w:rPrChange w:id="1744" w:author="Stepan Polikanov" w:date="2021-06-17T12:05:00Z">
              <w:rPr>
                <w:rFonts w:ascii="Courier New" w:hAnsi="Courier New" w:cs="Courier New"/>
              </w:rPr>
            </w:rPrChange>
          </w:rPr>
          <w:t xml:space="preserve">Akaike Inf. Crit.       79.761              79.761       </w:t>
        </w:r>
      </w:ins>
    </w:p>
    <w:p w14:paraId="5B0958B7" w14:textId="77777777" w:rsidR="00241F20" w:rsidRPr="00241F20" w:rsidRDefault="00241F20" w:rsidP="00FB2E2E">
      <w:pPr>
        <w:pStyle w:val="af8"/>
        <w:rPr>
          <w:ins w:id="1745" w:author="Stepan Polikanov" w:date="2021-06-17T12:05:00Z"/>
          <w:rFonts w:ascii="Courier New" w:hAnsi="Courier New" w:cs="Courier New"/>
          <w:lang w:val="en-GB"/>
          <w:rPrChange w:id="1746" w:author="Stepan Polikanov" w:date="2021-06-17T12:05:00Z">
            <w:rPr>
              <w:ins w:id="1747" w:author="Stepan Polikanov" w:date="2021-06-17T12:05:00Z"/>
              <w:rFonts w:ascii="Courier New" w:hAnsi="Courier New" w:cs="Courier New"/>
            </w:rPr>
          </w:rPrChange>
        </w:rPr>
      </w:pPr>
      <w:ins w:id="1748" w:author="Stepan Polikanov" w:date="2021-06-17T12:05:00Z">
        <w:r w:rsidRPr="00241F20">
          <w:rPr>
            <w:rFonts w:ascii="Courier New" w:hAnsi="Courier New" w:cs="Courier New"/>
            <w:lang w:val="en-GB"/>
            <w:rPrChange w:id="1749" w:author="Stepan Polikanov" w:date="2021-06-17T12:05:00Z">
              <w:rPr>
                <w:rFonts w:ascii="Courier New" w:hAnsi="Courier New" w:cs="Courier New"/>
              </w:rPr>
            </w:rPrChange>
          </w:rPr>
          <w:lastRenderedPageBreak/>
          <w:t>=========================================================</w:t>
        </w:r>
      </w:ins>
    </w:p>
    <w:p w14:paraId="109D3DCC" w14:textId="77777777" w:rsidR="00241F20" w:rsidRPr="00241F20" w:rsidRDefault="00241F20" w:rsidP="00FB2E2E">
      <w:pPr>
        <w:pStyle w:val="af8"/>
        <w:rPr>
          <w:ins w:id="1750" w:author="Stepan Polikanov" w:date="2021-06-17T12:05:00Z"/>
          <w:rFonts w:ascii="Courier New" w:hAnsi="Courier New" w:cs="Courier New"/>
          <w:lang w:val="en-GB"/>
          <w:rPrChange w:id="1751" w:author="Stepan Polikanov" w:date="2021-06-17T12:05:00Z">
            <w:rPr>
              <w:ins w:id="1752" w:author="Stepan Polikanov" w:date="2021-06-17T12:05:00Z"/>
              <w:rFonts w:ascii="Courier New" w:hAnsi="Courier New" w:cs="Courier New"/>
            </w:rPr>
          </w:rPrChange>
        </w:rPr>
      </w:pPr>
      <w:ins w:id="1753" w:author="Stepan Polikanov" w:date="2021-06-17T12:05:00Z">
        <w:r w:rsidRPr="00241F20">
          <w:rPr>
            <w:rFonts w:ascii="Courier New" w:hAnsi="Courier New" w:cs="Courier New"/>
            <w:lang w:val="en-GB"/>
            <w:rPrChange w:id="1754" w:author="Stepan Polikanov" w:date="2021-06-17T12:05:00Z">
              <w:rPr>
                <w:rFonts w:ascii="Courier New" w:hAnsi="Courier New" w:cs="Courier New"/>
              </w:rPr>
            </w:rPrChange>
          </w:rPr>
          <w:t>Note:                         *p&lt;0.1; **p&lt;0.05; ***p&lt;0.01</w:t>
        </w:r>
      </w:ins>
    </w:p>
    <w:p w14:paraId="4FEF2F2E" w14:textId="77777777" w:rsidR="00241F20" w:rsidRDefault="00241F20" w:rsidP="00241F20">
      <w:pPr>
        <w:rPr>
          <w:i/>
          <w:lang w:val="en-GB"/>
        </w:rPr>
      </w:pPr>
    </w:p>
    <w:p w14:paraId="33CBC8D0" w14:textId="3AE72124" w:rsidR="00241F20" w:rsidRPr="00241F20" w:rsidRDefault="00241F20" w:rsidP="00241F20">
      <w:pPr>
        <w:rPr>
          <w:ins w:id="1755" w:author="Stepan Polikanov" w:date="2021-06-17T11:50:00Z"/>
          <w:i/>
          <w:lang w:val="en-GB"/>
          <w:rPrChange w:id="1756" w:author="Stepan Polikanov" w:date="2021-06-17T12:28:00Z">
            <w:rPr>
              <w:ins w:id="1757" w:author="Stepan Polikanov" w:date="2021-06-17T11:50:00Z"/>
              <w:lang w:val="en-GB"/>
            </w:rPr>
          </w:rPrChange>
        </w:rPr>
      </w:pPr>
      <w:ins w:id="1758" w:author="Stepan Polikanov" w:date="2021-06-17T12:06:00Z">
        <w:r w:rsidRPr="00241F20">
          <w:rPr>
            <w:i/>
            <w:lang w:val="en-GB"/>
            <w:rPrChange w:id="1759" w:author="Stepan Polikanov" w:date="2021-06-17T12:07:00Z">
              <w:rPr>
                <w:lang w:val="en-GB"/>
              </w:rPr>
            </w:rPrChange>
          </w:rPr>
          <w:t xml:space="preserve">Table 1 </w:t>
        </w:r>
      </w:ins>
      <w:ins w:id="1760" w:author="Stepan Polikanov" w:date="2021-06-17T12:07:00Z">
        <w:r w:rsidRPr="00241F20">
          <w:rPr>
            <w:i/>
            <w:lang w:val="en-GB"/>
            <w:rPrChange w:id="1761" w:author="Stepan Polikanov" w:date="2021-06-17T12:07:00Z">
              <w:rPr>
                <w:lang w:val="en-GB"/>
              </w:rPr>
            </w:rPrChange>
          </w:rPr>
          <w:t>Multinomial logistic regression</w:t>
        </w:r>
      </w:ins>
    </w:p>
    <w:p w14:paraId="2C224CC0" w14:textId="77777777" w:rsidR="00241F20" w:rsidRDefault="00241F20">
      <w:pPr>
        <w:spacing w:line="259" w:lineRule="auto"/>
        <w:jc w:val="left"/>
        <w:rPr>
          <w:rFonts w:eastAsiaTheme="majorEastAsia" w:cstheme="majorBidi"/>
          <w:sz w:val="32"/>
          <w:szCs w:val="32"/>
          <w:lang w:val="en-GB"/>
        </w:rPr>
      </w:pPr>
      <w:r>
        <w:rPr>
          <w:lang w:val="en-GB"/>
        </w:rPr>
        <w:br w:type="page"/>
      </w:r>
    </w:p>
    <w:p w14:paraId="4FE79302" w14:textId="63897A36" w:rsidR="00DE7BCE" w:rsidRPr="0093427D" w:rsidRDefault="005800C8">
      <w:pPr>
        <w:pStyle w:val="1"/>
        <w:rPr>
          <w:ins w:id="1762" w:author="Поликанов Степан Андреевич" w:date="2021-04-12T16:50:00Z"/>
          <w:lang w:val="en-GB"/>
          <w:rPrChange w:id="1763" w:author="Stepan Polikanov" w:date="2021-06-16T13:03:00Z">
            <w:rPr>
              <w:ins w:id="1764" w:author="Поликанов Степан Андреевич" w:date="2021-04-12T16:50:00Z"/>
            </w:rPr>
          </w:rPrChange>
        </w:rPr>
        <w:pPrChange w:id="1765" w:author="Stepan Polikanov" w:date="2021-06-16T11:49:00Z">
          <w:pPr>
            <w:pStyle w:val="2"/>
          </w:pPr>
        </w:pPrChange>
      </w:pPr>
      <w:ins w:id="1766" w:author="Stepan Polikanov" w:date="2021-06-16T11:49:00Z">
        <w:r>
          <w:rPr>
            <w:lang w:val="en-GB"/>
          </w:rPr>
          <w:lastRenderedPageBreak/>
          <w:t>Chapter 3</w:t>
        </w:r>
      </w:ins>
      <w:r w:rsidR="00241F20">
        <w:rPr>
          <w:lang w:val="en-GB"/>
        </w:rPr>
        <w:t>:</w:t>
      </w:r>
      <w:ins w:id="1767" w:author="Stepan Polikanov" w:date="2021-06-16T11:49:00Z">
        <w:r>
          <w:rPr>
            <w:lang w:val="en-GB"/>
          </w:rPr>
          <w:t xml:space="preserve"> </w:t>
        </w:r>
      </w:ins>
      <w:ins w:id="1768" w:author="Stepan Polikanov" w:date="2021-06-12T13:34:00Z">
        <w:r w:rsidR="00C0671D" w:rsidRPr="0093427D">
          <w:rPr>
            <w:lang w:val="en-GB"/>
            <w:rPrChange w:id="1769" w:author="Stepan Polikanov" w:date="2021-06-16T13:03:00Z">
              <w:rPr>
                <w:lang w:val="en-US"/>
              </w:rPr>
            </w:rPrChange>
          </w:rPr>
          <w:t>Case stud</w:t>
        </w:r>
      </w:ins>
      <w:ins w:id="1770" w:author="Stepan Polikanov" w:date="2021-06-12T13:51:00Z">
        <w:r w:rsidR="009E57E5" w:rsidRPr="0093427D">
          <w:rPr>
            <w:lang w:val="en-GB"/>
            <w:rPrChange w:id="1771" w:author="Stepan Polikanov" w:date="2021-06-16T13:03:00Z">
              <w:rPr>
                <w:lang w:val="en-US"/>
              </w:rPr>
            </w:rPrChange>
          </w:rPr>
          <w:t>ies</w:t>
        </w:r>
      </w:ins>
    </w:p>
    <w:p w14:paraId="0B3C5AA9" w14:textId="20BC27CB" w:rsidR="008617BE" w:rsidRDefault="00C0671D">
      <w:pPr>
        <w:rPr>
          <w:ins w:id="1772" w:author="Stepan Polikanov" w:date="2021-06-13T12:06:00Z"/>
          <w:lang w:val="en-US"/>
        </w:rPr>
      </w:pPr>
      <w:ins w:id="1773" w:author="Stepan Polikanov" w:date="2021-06-12T13:34:00Z">
        <w:r>
          <w:rPr>
            <w:lang w:val="en-US"/>
          </w:rPr>
          <w:t xml:space="preserve">As stated before, the aim of implementing </w:t>
        </w:r>
      </w:ins>
      <w:r w:rsidR="00241F20">
        <w:rPr>
          <w:lang w:val="en-US"/>
        </w:rPr>
        <w:t xml:space="preserve">a </w:t>
      </w:r>
      <w:ins w:id="1774" w:author="Stepan Polikanov" w:date="2021-06-12T13:34:00Z">
        <w:r>
          <w:rPr>
            <w:lang w:val="en-US"/>
          </w:rPr>
          <w:t xml:space="preserve">case study approach in this work is to examine particular </w:t>
        </w:r>
      </w:ins>
      <w:ins w:id="1775" w:author="Stepan Polikanov" w:date="2021-06-12T13:35:00Z">
        <w:r>
          <w:rPr>
            <w:lang w:val="en-US"/>
          </w:rPr>
          <w:t xml:space="preserve">institutional arrangements </w:t>
        </w:r>
      </w:ins>
      <w:ins w:id="1776" w:author="Stepan Polikanov" w:date="2021-06-12T13:37:00Z">
        <w:r w:rsidR="00493D5B">
          <w:rPr>
            <w:lang w:val="en-US"/>
          </w:rPr>
          <w:t xml:space="preserve">and contexts </w:t>
        </w:r>
      </w:ins>
      <w:ins w:id="1777" w:author="Stepan Polikanov" w:date="2021-06-12T13:38:00Z">
        <w:r w:rsidR="00493D5B">
          <w:rPr>
            <w:lang w:val="en-US"/>
          </w:rPr>
          <w:t>in South Africa, Botswana</w:t>
        </w:r>
      </w:ins>
      <w:r w:rsidR="00241F20">
        <w:rPr>
          <w:lang w:val="en-US"/>
        </w:rPr>
        <w:t>,</w:t>
      </w:r>
      <w:ins w:id="1778" w:author="Stepan Polikanov" w:date="2021-06-12T13:38:00Z">
        <w:r w:rsidR="00493D5B">
          <w:rPr>
            <w:lang w:val="en-US"/>
          </w:rPr>
          <w:t xml:space="preserve"> and Namibia. </w:t>
        </w:r>
      </w:ins>
      <w:ins w:id="1779" w:author="Stepan Polikanov" w:date="2021-06-12T13:41:00Z">
        <w:r w:rsidR="00922147">
          <w:rPr>
            <w:lang w:val="en-US"/>
          </w:rPr>
          <w:t xml:space="preserve">We aim to develop a better understanding of specific </w:t>
        </w:r>
      </w:ins>
      <w:ins w:id="1780" w:author="Stepan Polikanov" w:date="2021-06-12T13:44:00Z">
        <w:r w:rsidR="00922147">
          <w:rPr>
            <w:lang w:val="en-US"/>
          </w:rPr>
          <w:t xml:space="preserve">factors, mainly </w:t>
        </w:r>
      </w:ins>
      <w:r w:rsidR="00241F20">
        <w:rPr>
          <w:lang w:val="en-US"/>
        </w:rPr>
        <w:t xml:space="preserve">the </w:t>
      </w:r>
      <w:ins w:id="1781" w:author="Stepan Polikanov" w:date="2021-06-12T13:44:00Z">
        <w:r w:rsidR="00922147">
          <w:rPr>
            <w:lang w:val="en-US"/>
          </w:rPr>
          <w:t xml:space="preserve">position of a dominant party and its structures </w:t>
        </w:r>
      </w:ins>
      <w:ins w:id="1782" w:author="Stepan Polikanov" w:date="2021-06-12T13:45:00Z">
        <w:r w:rsidR="005150D2">
          <w:rPr>
            <w:lang w:val="en-US"/>
          </w:rPr>
          <w:t>in society, its role in day-to-day activities of citizens,</w:t>
        </w:r>
      </w:ins>
      <w:ins w:id="1783" w:author="Stepan Polikanov" w:date="2021-06-12T13:47:00Z">
        <w:r w:rsidR="005150D2">
          <w:rPr>
            <w:lang w:val="en-US"/>
          </w:rPr>
          <w:t xml:space="preserve"> historic party myth, that is used as a base for party identi</w:t>
        </w:r>
      </w:ins>
      <w:ins w:id="1784" w:author="Stepan Polikanov" w:date="2021-06-12T13:48:00Z">
        <w:r w:rsidR="005150D2">
          <w:rPr>
            <w:lang w:val="en-US"/>
          </w:rPr>
          <w:t xml:space="preserve">ty and </w:t>
        </w:r>
        <w:proofErr w:type="spellStart"/>
        <w:r w:rsidR="005150D2">
          <w:rPr>
            <w:lang w:val="en-US"/>
          </w:rPr>
          <w:t>rhetorics</w:t>
        </w:r>
        <w:proofErr w:type="spellEnd"/>
        <w:r w:rsidR="005150D2">
          <w:rPr>
            <w:lang w:val="en-US"/>
          </w:rPr>
          <w:t>,</w:t>
        </w:r>
      </w:ins>
      <w:ins w:id="1785" w:author="Stepan Polikanov" w:date="2021-06-12T13:46:00Z">
        <w:r w:rsidR="005150D2">
          <w:rPr>
            <w:lang w:val="en-US"/>
          </w:rPr>
          <w:t xml:space="preserve"> </w:t>
        </w:r>
      </w:ins>
      <w:ins w:id="1786" w:author="Stepan Polikanov" w:date="2021-06-12T13:48:00Z">
        <w:r w:rsidR="005150D2">
          <w:rPr>
            <w:lang w:val="en-US"/>
          </w:rPr>
          <w:t>and financial autonomy of business</w:t>
        </w:r>
      </w:ins>
      <w:ins w:id="1787" w:author="Stepan Polikanov" w:date="2021-06-12T13:49:00Z">
        <w:r w:rsidR="005150D2">
          <w:rPr>
            <w:lang w:val="en-US"/>
          </w:rPr>
          <w:t xml:space="preserve">, a party-business relationship. </w:t>
        </w:r>
      </w:ins>
      <w:ins w:id="1788" w:author="Stepan Polikanov" w:date="2021-06-12T13:46:00Z">
        <w:r w:rsidR="005150D2">
          <w:rPr>
            <w:lang w:val="en-US"/>
          </w:rPr>
          <w:t>We are also looking for bias in after-election resource allocation</w:t>
        </w:r>
      </w:ins>
      <w:ins w:id="1789" w:author="Stepan Polikanov" w:date="2021-06-12T13:49:00Z">
        <w:r w:rsidR="005150D2">
          <w:rPr>
            <w:lang w:val="en-US"/>
          </w:rPr>
          <w:t xml:space="preserve"> by ethnic or partisanship criteria</w:t>
        </w:r>
      </w:ins>
      <w:ins w:id="1790" w:author="Stepan Polikanov" w:date="2021-06-12T13:46:00Z">
        <w:r w:rsidR="005150D2">
          <w:rPr>
            <w:lang w:val="en-US"/>
          </w:rPr>
          <w:t xml:space="preserve">. </w:t>
        </w:r>
      </w:ins>
      <w:ins w:id="1791" w:author="Stepan Polikanov" w:date="2021-06-12T13:49:00Z">
        <w:r w:rsidR="009E57E5">
          <w:rPr>
            <w:lang w:val="en-US"/>
          </w:rPr>
          <w:t>It is our goal to connect three observer countries in terms of shared history and practices in</w:t>
        </w:r>
      </w:ins>
      <w:ins w:id="1792" w:author="Stepan Polikanov" w:date="2021-06-12T13:50:00Z">
        <w:r w:rsidR="009E57E5">
          <w:rPr>
            <w:lang w:val="en-US"/>
          </w:rPr>
          <w:t xml:space="preserve"> maintaining party dominance or to separate them if </w:t>
        </w:r>
      </w:ins>
      <w:ins w:id="1793" w:author="Stepan Polikanov" w:date="2021-06-12T13:51:00Z">
        <w:r w:rsidR="009E57E5">
          <w:rPr>
            <w:lang w:val="en-US"/>
          </w:rPr>
          <w:t xml:space="preserve">these factors aren’t as important to </w:t>
        </w:r>
      </w:ins>
      <w:r w:rsidR="00241F20">
        <w:rPr>
          <w:lang w:val="en-US"/>
        </w:rPr>
        <w:t xml:space="preserve">the </w:t>
      </w:r>
      <w:ins w:id="1794" w:author="Stepan Polikanov" w:date="2021-06-12T13:51:00Z">
        <w:r w:rsidR="009E57E5">
          <w:rPr>
            <w:lang w:val="en-US"/>
          </w:rPr>
          <w:t>identity of wielding political power.</w:t>
        </w:r>
      </w:ins>
    </w:p>
    <w:p w14:paraId="233D4BDF" w14:textId="6D4F59E1" w:rsidR="002174C7" w:rsidRDefault="00866D69">
      <w:pPr>
        <w:rPr>
          <w:ins w:id="1795" w:author="Stepan Polikanov" w:date="2021-06-13T14:36:00Z"/>
          <w:lang w:val="en-GB"/>
        </w:rPr>
      </w:pPr>
      <w:ins w:id="1796" w:author="Stepan Polikanov" w:date="2021-06-13T12:06:00Z">
        <w:r>
          <w:rPr>
            <w:lang w:val="en-GB"/>
          </w:rPr>
          <w:t>We define political myths as constructed narratives, that are used to promote certain political interests, have roots in historic events, and are shared by social groups</w:t>
        </w:r>
      </w:ins>
      <w:ins w:id="1797" w:author="Stepan Polikanov" w:date="2021-06-13T12:11:00Z">
        <w:r w:rsidR="00752357">
          <w:rPr>
            <w:lang w:val="en-GB"/>
          </w:rPr>
          <w:t xml:space="preserve"> </w:t>
        </w:r>
      </w:ins>
      <w:ins w:id="1798" w:author="Stepan Polikanov" w:date="2021-06-13T12:12:00Z">
        <w:r w:rsidR="00752357">
          <w:rPr>
            <w:lang w:val="en-GB"/>
          </w:rPr>
          <w:fldChar w:fldCharType="begin" w:fldLock="1"/>
        </w:r>
      </w:ins>
      <w:r w:rsidR="000B1B95">
        <w:rPr>
          <w:lang w:val="en-GB"/>
        </w:rPr>
        <w:instrText>ADDIN CSL_CITATION {"citationItems":[{"id":"ITEM-1","itemData":{"DOI":"10.1007/978-1-349-01048-6","author":[{"dropping-particle":"","family":"Tudor","given":"Henry","non-dropping-particle":"","parse-names":false,"suffix":""}],"container-title":"Political Myth","id":"ITEM-1","issued":{"date-parts":[["1972"]]},"publisher":"Macmillan Education UK","publisher-place":"London","title":"Political Myth","type":"book"},"uris":["http://www.mendeley.com/documents/?uuid=0439ec2f-8b77-3f4e-a946-1253d9c2ff48"]}],"mendeley":{"formattedCitation":"(Tudor 1972)","plainTextFormattedCitation":"(Tudor 1972)","previouslyFormattedCitation":"(Tudor 1972)"},"properties":{"noteIndex":0},"schema":"https://github.com/citation-style-language/schema/raw/master/csl-citation.json"}</w:instrText>
      </w:r>
      <w:r w:rsidR="00752357">
        <w:rPr>
          <w:lang w:val="en-GB"/>
        </w:rPr>
        <w:fldChar w:fldCharType="separate"/>
      </w:r>
      <w:r w:rsidR="00752357" w:rsidRPr="00752357">
        <w:rPr>
          <w:noProof/>
          <w:lang w:val="en-GB"/>
        </w:rPr>
        <w:t>(Tudor 1972)</w:t>
      </w:r>
      <w:ins w:id="1799" w:author="Stepan Polikanov" w:date="2021-06-13T12:12:00Z">
        <w:r w:rsidR="00752357">
          <w:rPr>
            <w:lang w:val="en-GB"/>
          </w:rPr>
          <w:fldChar w:fldCharType="end"/>
        </w:r>
      </w:ins>
      <w:ins w:id="1800" w:author="Stepan Polikanov" w:date="2021-06-13T12:06:00Z">
        <w:r>
          <w:rPr>
            <w:lang w:val="en-GB"/>
          </w:rPr>
          <w:t>. Approach formed by Della Sala and, in part, Bouchard, distinguishes simple narratives from ‘sacred’</w:t>
        </w:r>
        <w:r w:rsidRPr="00BF02E6">
          <w:rPr>
            <w:lang w:val="en-GB"/>
          </w:rPr>
          <w:t xml:space="preserve"> </w:t>
        </w:r>
        <w:r>
          <w:rPr>
            <w:lang w:val="en-GB"/>
          </w:rPr>
          <w:t>ones – myths. This separation is characterized by four stages of myth-building: initial framing, diffusion, ritualization</w:t>
        </w:r>
      </w:ins>
      <w:r w:rsidR="00241F20">
        <w:rPr>
          <w:lang w:val="en-GB"/>
        </w:rPr>
        <w:t>,</w:t>
      </w:r>
      <w:ins w:id="1801" w:author="Stepan Polikanov" w:date="2021-06-13T12:06:00Z">
        <w:r>
          <w:rPr>
            <w:lang w:val="en-GB"/>
          </w:rPr>
          <w:t xml:space="preserve"> and sacralization</w:t>
        </w:r>
      </w:ins>
      <w:ins w:id="1802" w:author="Stepan Polikanov" w:date="2021-06-13T12:07:00Z">
        <w:r>
          <w:rPr>
            <w:lang w:val="en-GB"/>
          </w:rPr>
          <w:t xml:space="preserve"> </w:t>
        </w:r>
        <w:r>
          <w:rPr>
            <w:lang w:val="en-GB"/>
          </w:rPr>
          <w:fldChar w:fldCharType="begin" w:fldLock="1"/>
        </w:r>
      </w:ins>
      <w:r w:rsidR="00752357">
        <w:rPr>
          <w:lang w:val="en-GB"/>
        </w:rPr>
        <w:instrText>ADDIN CSL_CITATION {"citationItems":[{"id":"ITEM-1","itemData":{"DOI":"10.1111/j.1468-5965.2009.02039.x","ISSN":"00219886","abstract":"The EU, as is commonly held, is a different form of political rule: a polity based on rationality and functional interests, not emotional appeals. Without reference to the narrative of the nation or the state, the question emerges as to whether the European Union needs or has myths? If it does, what are they and how successful have they been? The aim of this article - indeed of the special issue - is to explore the role of political myth in creating normative and cognitive foundations for governing in the EU and to examine whether these are applicable to the case of the European Union. © 2010 Blackwell Publishing Ltd.","author":[{"dropping-particle":"","family":"Sala","given":"Vincent","non-dropping-particle":"Della","parse-names":false,"suffix":""}],"container-title":"Journal of Common Market Studies","id":"ITEM-1","issue":"1","issued":{"date-parts":[["2010","1","1"]]},"page":"1-19","publisher":"John Wiley &amp; Sons, Ltd","title":"Political Myth, mythology and the european union","type":"article-journal","volume":"48"},"uris":["http://www.mendeley.com/documents/?uuid=78731d3c-2c37-33cb-b485-092f3fed46e0"]},{"id":"ITEM-2","itemData":{"ISBN":"9781136221101","author":[{"dropping-particle":"","family":"Bouchard","given":"Gérard","non-dropping-particle":"","parse-names":false,"suffix":""}],"id":"ITEM-2","issued":{"date-parts":[["2013"]]},"publisher":"Taylor &amp; Francis Group","publisher-place":"London, UNITED KINGDOM","title":"National Myths: Constructed Pasts, Contested Presents","type":"book"},"uris":["http://www.mendeley.com/documents/?uuid=5b5cba0d-aae8-4ed3-af63-415115f88638"]}],"mendeley":{"formattedCitation":"(Bouchard 2013; Della Sala 2010)","plainTextFormattedCitation":"(Bouchard 2013; Della Sala 2010)","previouslyFormattedCitation":"(Bouchard 2013; Della Sala 2010)"},"properties":{"noteIndex":0},"schema":"https://github.com/citation-style-language/schema/raw/master/csl-citation.json"}</w:instrText>
      </w:r>
      <w:r>
        <w:rPr>
          <w:lang w:val="en-GB"/>
        </w:rPr>
        <w:fldChar w:fldCharType="separate"/>
      </w:r>
      <w:r w:rsidRPr="00866D69">
        <w:rPr>
          <w:noProof/>
          <w:lang w:val="en-GB"/>
        </w:rPr>
        <w:t>(Bouchard 2013; Della Sala 2010)</w:t>
      </w:r>
      <w:ins w:id="1803" w:author="Stepan Polikanov" w:date="2021-06-13T12:07:00Z">
        <w:r>
          <w:rPr>
            <w:lang w:val="en-GB"/>
          </w:rPr>
          <w:fldChar w:fldCharType="end"/>
        </w:r>
      </w:ins>
      <w:ins w:id="1804" w:author="Stepan Polikanov" w:date="2021-06-13T12:06:00Z">
        <w:r>
          <w:rPr>
            <w:lang w:val="en-GB"/>
          </w:rPr>
          <w:t>. We will thus view dominant party myths as those similar to national myths, in that they are as widespread and as important to the country’s identity in any particular moment, but confined to a single political group, however large.</w:t>
        </w:r>
      </w:ins>
    </w:p>
    <w:p w14:paraId="71474B46" w14:textId="750190F6" w:rsidR="00980CDA" w:rsidRDefault="00980CDA">
      <w:pPr>
        <w:rPr>
          <w:ins w:id="1805" w:author="Stepan Polikanov" w:date="2021-06-14T16:03:00Z"/>
          <w:lang w:val="en-GB"/>
        </w:rPr>
      </w:pPr>
      <w:ins w:id="1806" w:author="Stepan Polikanov" w:date="2021-06-13T14:36:00Z">
        <w:r>
          <w:rPr>
            <w:lang w:val="en-GB"/>
          </w:rPr>
          <w:t xml:space="preserve">Analysis of parties’ local-level activities </w:t>
        </w:r>
      </w:ins>
      <w:r w:rsidR="00241F20">
        <w:rPr>
          <w:lang w:val="en-GB"/>
        </w:rPr>
        <w:t>is</w:t>
      </w:r>
      <w:ins w:id="1807" w:author="Stepan Polikanov" w:date="2021-06-13T14:36:00Z">
        <w:r>
          <w:rPr>
            <w:lang w:val="en-GB"/>
          </w:rPr>
          <w:t xml:space="preserve"> twofold. Firstly, a level of neopatrimonialism matters on the local level </w:t>
        </w:r>
      </w:ins>
      <w:ins w:id="1808" w:author="Stepan Polikanov" w:date="2021-06-13T14:37:00Z">
        <w:r>
          <w:rPr>
            <w:lang w:val="en-GB"/>
          </w:rPr>
          <w:t xml:space="preserve">to us, because </w:t>
        </w:r>
      </w:ins>
      <w:r w:rsidR="00241F20">
        <w:rPr>
          <w:lang w:val="en-GB"/>
        </w:rPr>
        <w:t xml:space="preserve">the </w:t>
      </w:r>
      <w:ins w:id="1809" w:author="Stepan Polikanov" w:date="2021-06-13T14:37:00Z">
        <w:r>
          <w:rPr>
            <w:lang w:val="en-GB"/>
          </w:rPr>
          <w:t xml:space="preserve">exchange of goods there translates into votes, and a sufficient clientelist network is a major factor in explaining party dominance in </w:t>
        </w:r>
      </w:ins>
      <w:ins w:id="1810" w:author="Stepan Polikanov" w:date="2021-06-13T14:38:00Z">
        <w:r>
          <w:rPr>
            <w:lang w:val="en-GB"/>
          </w:rPr>
          <w:t>certain constituencies. It is also region differentiation in votes compared to relative party strength in these constituencies t</w:t>
        </w:r>
      </w:ins>
      <w:ins w:id="1811" w:author="Stepan Polikanov" w:date="2021-06-13T14:39:00Z">
        <w:r>
          <w:rPr>
            <w:lang w:val="en-GB"/>
          </w:rPr>
          <w:t>hat is of interest to us. Secondly, a definition of grassroots party organizations and activist networks is needed to understand their effectiveness</w:t>
        </w:r>
      </w:ins>
      <w:ins w:id="1812" w:author="Stepan Polikanov" w:date="2021-06-13T14:40:00Z">
        <w:r w:rsidR="007F3754">
          <w:rPr>
            <w:lang w:val="en-GB"/>
          </w:rPr>
          <w:t xml:space="preserve">. </w:t>
        </w:r>
      </w:ins>
      <w:ins w:id="1813" w:author="Stepan Polikanov" w:date="2021-06-13T14:37:00Z">
        <w:r>
          <w:rPr>
            <w:lang w:val="en-GB"/>
          </w:rPr>
          <w:t xml:space="preserve"> </w:t>
        </w:r>
      </w:ins>
    </w:p>
    <w:p w14:paraId="5778F103" w14:textId="2A923661" w:rsidR="00490513" w:rsidRPr="00490513" w:rsidRDefault="00D17C5F">
      <w:pPr>
        <w:rPr>
          <w:ins w:id="1814" w:author="Stepan Polikanov" w:date="2021-06-14T16:10:00Z"/>
          <w:lang w:val="en-GB"/>
        </w:rPr>
      </w:pPr>
      <w:ins w:id="1815" w:author="Stepan Polikanov" w:date="2021-06-14T16:03:00Z">
        <w:r>
          <w:rPr>
            <w:lang w:val="en-GB"/>
          </w:rPr>
          <w:t>In our analysis of party</w:t>
        </w:r>
      </w:ins>
      <w:ins w:id="1816" w:author="Stepan Polikanov" w:date="2021-06-14T16:04:00Z">
        <w:r>
          <w:rPr>
            <w:lang w:val="en-GB"/>
          </w:rPr>
          <w:t>-business relationship</w:t>
        </w:r>
      </w:ins>
      <w:r w:rsidR="00241F20">
        <w:rPr>
          <w:lang w:val="en-GB"/>
        </w:rPr>
        <w:t>s,</w:t>
      </w:r>
      <w:ins w:id="1817" w:author="Stepan Polikanov" w:date="2021-06-14T16:04:00Z">
        <w:r>
          <w:rPr>
            <w:lang w:val="en-GB"/>
          </w:rPr>
          <w:t xml:space="preserve"> we use Weis’s </w:t>
        </w:r>
      </w:ins>
      <w:ins w:id="1818" w:author="Stepan Polikanov" w:date="2021-06-14T16:05:00Z">
        <w:r>
          <w:rPr>
            <w:lang w:val="en-GB"/>
          </w:rPr>
          <w:t xml:space="preserve">criteria for </w:t>
        </w:r>
      </w:ins>
      <w:ins w:id="1819" w:author="Stepan Polikanov" w:date="2021-06-14T16:06:00Z">
        <w:r>
          <w:rPr>
            <w:lang w:val="en-GB"/>
          </w:rPr>
          <w:t xml:space="preserve">interpreting these relationships. Firstly, a degree of how close economic </w:t>
        </w:r>
        <w:r w:rsidR="00490513">
          <w:rPr>
            <w:lang w:val="en-GB"/>
          </w:rPr>
          <w:t>an</w:t>
        </w:r>
      </w:ins>
      <w:ins w:id="1820" w:author="Stepan Polikanov" w:date="2021-06-14T16:07:00Z">
        <w:r w:rsidR="00490513">
          <w:rPr>
            <w:lang w:val="en-GB"/>
          </w:rPr>
          <w:t>d political elites are intertwined, and, secondly, if political elites are themselves</w:t>
        </w:r>
      </w:ins>
      <w:r w:rsidR="00241F20">
        <w:rPr>
          <w:lang w:val="en-GB"/>
        </w:rPr>
        <w:t>, economical actors,</w:t>
      </w:r>
      <w:ins w:id="1821" w:author="Stepan Polikanov" w:date="2021-06-14T16:07:00Z">
        <w:r w:rsidR="00490513">
          <w:rPr>
            <w:lang w:val="en-GB"/>
          </w:rPr>
          <w:t xml:space="preserve"> through party-owned state enterp</w:t>
        </w:r>
      </w:ins>
      <w:ins w:id="1822" w:author="Stepan Polikanov" w:date="2021-06-14T16:08:00Z">
        <w:r w:rsidR="00490513">
          <w:rPr>
            <w:lang w:val="en-GB"/>
          </w:rPr>
          <w:t xml:space="preserve">rises. </w:t>
        </w:r>
      </w:ins>
      <w:ins w:id="1823" w:author="Stepan Polikanov" w:date="2021-06-14T16:09:00Z">
        <w:r w:rsidR="00490513">
          <w:rPr>
            <w:lang w:val="en-GB"/>
          </w:rPr>
          <w:t xml:space="preserve">What also matters, is </w:t>
        </w:r>
      </w:ins>
      <w:ins w:id="1824" w:author="Stepan Polikanov" w:date="2021-06-14T16:10:00Z">
        <w:r w:rsidR="00490513">
          <w:rPr>
            <w:lang w:val="en-GB"/>
          </w:rPr>
          <w:t>how independent</w:t>
        </w:r>
        <w:r w:rsidR="00490513" w:rsidRPr="00490513">
          <w:rPr>
            <w:lang w:val="en-GB"/>
          </w:rPr>
          <w:t xml:space="preserve"> </w:t>
        </w:r>
      </w:ins>
      <w:r w:rsidR="00241F20">
        <w:rPr>
          <w:lang w:val="en-GB"/>
        </w:rPr>
        <w:t xml:space="preserve">the </w:t>
      </w:r>
      <w:ins w:id="1825" w:author="Stepan Polikanov" w:date="2021-06-14T16:10:00Z">
        <w:r w:rsidR="00490513" w:rsidRPr="00490513">
          <w:rPr>
            <w:lang w:val="en-GB"/>
          </w:rPr>
          <w:t>domestic private sector</w:t>
        </w:r>
        <w:r w:rsidR="00490513">
          <w:rPr>
            <w:lang w:val="en-GB"/>
          </w:rPr>
          <w:t xml:space="preserve"> is, and how institutionalized a party is. </w:t>
        </w:r>
      </w:ins>
    </w:p>
    <w:p w14:paraId="09D8C84A" w14:textId="55C2D462" w:rsidR="00D17C5F" w:rsidRDefault="00490513">
      <w:pPr>
        <w:rPr>
          <w:ins w:id="1826" w:author="Stepan Polikanov" w:date="2021-06-13T12:06:00Z"/>
          <w:lang w:val="en-GB"/>
        </w:rPr>
      </w:pPr>
      <w:ins w:id="1827" w:author="Stepan Polikanov" w:date="2021-06-14T16:10:00Z">
        <w:r w:rsidRPr="00490513">
          <w:rPr>
            <w:lang w:val="en-GB"/>
          </w:rPr>
          <w:t>Degree</w:t>
        </w:r>
      </w:ins>
    </w:p>
    <w:p w14:paraId="4D6E467A" w14:textId="77777777" w:rsidR="00866D69" w:rsidRPr="00866D69" w:rsidRDefault="00866D69">
      <w:pPr>
        <w:rPr>
          <w:ins w:id="1828" w:author="Stepan Polikanov" w:date="2021-06-12T14:00:00Z"/>
          <w:lang w:val="en-GB"/>
          <w:rPrChange w:id="1829" w:author="Stepan Polikanov" w:date="2021-06-13T12:06:00Z">
            <w:rPr>
              <w:ins w:id="1830" w:author="Stepan Polikanov" w:date="2021-06-12T14:00:00Z"/>
              <w:lang w:val="en-US"/>
            </w:rPr>
          </w:rPrChange>
        </w:rPr>
      </w:pPr>
    </w:p>
    <w:p w14:paraId="47441D12" w14:textId="7A86CB83" w:rsidR="002174C7" w:rsidRDefault="00241F20">
      <w:pPr>
        <w:pStyle w:val="2"/>
        <w:rPr>
          <w:ins w:id="1831" w:author="Stepan Polikanov" w:date="2021-06-12T13:51:00Z"/>
        </w:rPr>
        <w:pPrChange w:id="1832" w:author="Stepan Polikanov" w:date="2021-06-16T11:49:00Z">
          <w:pPr/>
        </w:pPrChange>
      </w:pPr>
      <w:ins w:id="1833" w:author="Stepan Polikanov" w:date="2021-06-17T12:49:00Z">
        <w:r w:rsidRPr="00D1509A">
          <w:lastRenderedPageBreak/>
          <w:t>§</w:t>
        </w:r>
      </w:ins>
      <w:r>
        <w:rPr>
          <w:noProof/>
        </w:rPr>
        <w:t>1</w:t>
      </w:r>
      <w:ins w:id="1834" w:author="Stepan Polikanov" w:date="2021-06-17T12:49:00Z">
        <w:r>
          <w:rPr>
            <w:noProof/>
          </w:rPr>
          <w:t xml:space="preserve"> </w:t>
        </w:r>
      </w:ins>
      <w:ins w:id="1835" w:author="Stepan Polikanov" w:date="2021-06-12T14:00:00Z">
        <w:r w:rsidR="002174C7">
          <w:t>South Africa</w:t>
        </w:r>
      </w:ins>
    </w:p>
    <w:p w14:paraId="0C5C29AA" w14:textId="655F6E16" w:rsidR="00245F48" w:rsidRDefault="002174C7">
      <w:pPr>
        <w:rPr>
          <w:ins w:id="1836" w:author="Stepan Polikanov" w:date="2021-06-14T15:59:00Z"/>
          <w:lang w:val="en-US"/>
        </w:rPr>
      </w:pPr>
      <w:ins w:id="1837" w:author="Stepan Polikanov" w:date="2021-06-12T14:01:00Z">
        <w:r>
          <w:rPr>
            <w:lang w:val="en-US"/>
          </w:rPr>
          <w:t xml:space="preserve">We start with South Africa, </w:t>
        </w:r>
      </w:ins>
      <w:ins w:id="1838" w:author="Stepan Polikanov" w:date="2021-06-12T14:02:00Z">
        <w:r>
          <w:rPr>
            <w:lang w:val="en-US"/>
          </w:rPr>
          <w:t>because being a dominant power in a region, other countrie</w:t>
        </w:r>
      </w:ins>
      <w:ins w:id="1839" w:author="Stepan Polikanov" w:date="2021-06-12T14:03:00Z">
        <w:r>
          <w:rPr>
            <w:lang w:val="en-US"/>
          </w:rPr>
          <w:t xml:space="preserve">s’ relational positions are tied to it in international terms. </w:t>
        </w:r>
      </w:ins>
    </w:p>
    <w:p w14:paraId="190F41D3" w14:textId="77777777" w:rsidR="001E79C1" w:rsidRDefault="001E79C1">
      <w:pPr>
        <w:rPr>
          <w:ins w:id="1840" w:author="Stepan Polikanov" w:date="2021-06-14T13:26:00Z"/>
          <w:lang w:val="en-US"/>
        </w:rPr>
      </w:pPr>
    </w:p>
    <w:p w14:paraId="7C9C5EAD" w14:textId="3CA8DD5E" w:rsidR="001E79C1" w:rsidRPr="00213CC8" w:rsidRDefault="00241F20">
      <w:pPr>
        <w:pStyle w:val="3"/>
        <w:rPr>
          <w:ins w:id="1841" w:author="Stepan Polikanov" w:date="2021-06-12T17:27:00Z"/>
          <w:lang w:val="en-US"/>
        </w:rPr>
        <w:pPrChange w:id="1842" w:author="Stepan Polikanov" w:date="2021-06-16T15:22:00Z">
          <w:pPr>
            <w:pStyle w:val="4"/>
          </w:pPr>
        </w:pPrChange>
      </w:pPr>
      <w:r w:rsidRPr="00A65366">
        <w:rPr>
          <w:lang w:val="en-GB"/>
          <w:rPrChange w:id="1843" w:author="Поликанов Степан Андреевич" w:date="2021-04-12T13:46:00Z">
            <w:rPr/>
          </w:rPrChange>
        </w:rPr>
        <w:t>1</w:t>
      </w:r>
      <w:r w:rsidRPr="00A65366">
        <w:rPr>
          <w:lang w:val="en-GB"/>
          <w:rPrChange w:id="1844" w:author="Поликанов Степан Андреевич" w:date="2021-04-12T13:47:00Z">
            <w:rPr/>
          </w:rPrChange>
        </w:rPr>
        <w:t xml:space="preserve">.1 </w:t>
      </w:r>
      <w:ins w:id="1845" w:author="Stepan Polikanov" w:date="2021-06-14T15:59:00Z">
        <w:r w:rsidR="001E79C1">
          <w:rPr>
            <w:lang w:val="en-US"/>
          </w:rPr>
          <w:t xml:space="preserve">Liberation myth of ANC </w:t>
        </w:r>
      </w:ins>
    </w:p>
    <w:p w14:paraId="0DEF4C00" w14:textId="7841F28E" w:rsidR="00EE3D56" w:rsidRDefault="00EE3D56">
      <w:pPr>
        <w:rPr>
          <w:ins w:id="1846" w:author="Stepan Polikanov" w:date="2021-06-12T17:31:00Z"/>
          <w:lang w:val="en-US"/>
        </w:rPr>
      </w:pPr>
      <w:ins w:id="1847" w:author="Stepan Polikanov" w:date="2021-06-12T17:27:00Z">
        <w:r>
          <w:rPr>
            <w:lang w:val="en-US"/>
          </w:rPr>
          <w:t>To revi</w:t>
        </w:r>
      </w:ins>
      <w:ins w:id="1848" w:author="Stepan Polikanov" w:date="2021-06-12T17:28:00Z">
        <w:r>
          <w:rPr>
            <w:lang w:val="en-US"/>
          </w:rPr>
          <w:t>se here a process of transitioning from apartheid to majority rule in South Africa wou</w:t>
        </w:r>
      </w:ins>
      <w:ins w:id="1849" w:author="Stepan Polikanov" w:date="2021-06-12T17:29:00Z">
        <w:r>
          <w:rPr>
            <w:lang w:val="en-US"/>
          </w:rPr>
          <w:t>ld be to extend this paper longer than it should be. R</w:t>
        </w:r>
      </w:ins>
      <w:ins w:id="1850" w:author="Stepan Polikanov" w:date="2021-06-12T17:30:00Z">
        <w:r>
          <w:rPr>
            <w:lang w:val="en-US"/>
          </w:rPr>
          <w:t xml:space="preserve">egarding the origins of ANC – South Africa’s ruling party since independence is necessary with regards to what allows it </w:t>
        </w:r>
        <w:r w:rsidR="00B749FC">
          <w:rPr>
            <w:lang w:val="en-US"/>
          </w:rPr>
          <w:t>to continue to be a center for pop</w:t>
        </w:r>
      </w:ins>
      <w:ins w:id="1851" w:author="Stepan Polikanov" w:date="2021-06-12T17:31:00Z">
        <w:r w:rsidR="00B749FC">
          <w:rPr>
            <w:lang w:val="en-US"/>
          </w:rPr>
          <w:t xml:space="preserve">ular support, as well as political power. </w:t>
        </w:r>
      </w:ins>
    </w:p>
    <w:p w14:paraId="720EAF57" w14:textId="52B2AC1E" w:rsidR="00652EBF" w:rsidRDefault="00B749FC">
      <w:pPr>
        <w:rPr>
          <w:ins w:id="1852" w:author="Stepan Polikanov" w:date="2021-06-13T12:48:00Z"/>
          <w:lang w:val="en-GB"/>
        </w:rPr>
      </w:pPr>
      <w:ins w:id="1853" w:author="Stepan Polikanov" w:date="2021-06-12T17:31:00Z">
        <w:r>
          <w:rPr>
            <w:lang w:val="en-US"/>
          </w:rPr>
          <w:t xml:space="preserve">To start, the party was founded in </w:t>
        </w:r>
      </w:ins>
      <w:ins w:id="1854" w:author="Stepan Polikanov" w:date="2021-06-12T17:32:00Z">
        <w:r w:rsidRPr="00B749FC">
          <w:rPr>
            <w:lang w:val="en-US"/>
          </w:rPr>
          <w:t>1912</w:t>
        </w:r>
        <w:r>
          <w:rPr>
            <w:lang w:val="en-US"/>
          </w:rPr>
          <w:t xml:space="preserve">, as a representative body of </w:t>
        </w:r>
        <w:proofErr w:type="spellStart"/>
        <w:r>
          <w:rPr>
            <w:lang w:val="en-US"/>
          </w:rPr>
          <w:t>Co</w:t>
        </w:r>
      </w:ins>
      <w:ins w:id="1855" w:author="Stepan Polikanov" w:date="2021-06-12T17:33:00Z">
        <w:r>
          <w:rPr>
            <w:lang w:val="en-US"/>
          </w:rPr>
          <w:t>loureds</w:t>
        </w:r>
        <w:proofErr w:type="spellEnd"/>
        <w:r>
          <w:rPr>
            <w:lang w:val="en-US"/>
          </w:rPr>
          <w:t xml:space="preserve"> and Black Africans. It has extended its reach, and gathered popular support among oppressed racial groups, even after being b</w:t>
        </w:r>
      </w:ins>
      <w:ins w:id="1856" w:author="Stepan Polikanov" w:date="2021-06-12T17:34:00Z">
        <w:r>
          <w:rPr>
            <w:lang w:val="en-US"/>
          </w:rPr>
          <w:t>anned in 196</w:t>
        </w:r>
        <w:r w:rsidRPr="00B749FC">
          <w:rPr>
            <w:lang w:val="en-US"/>
          </w:rPr>
          <w:t>0</w:t>
        </w:r>
        <w:r>
          <w:rPr>
            <w:lang w:val="en-US"/>
          </w:rPr>
          <w:t>.</w:t>
        </w:r>
      </w:ins>
      <w:ins w:id="1857" w:author="Stepan Polikanov" w:date="2021-06-13T11:17:00Z">
        <w:r w:rsidR="00B34539" w:rsidRPr="00B34539">
          <w:rPr>
            <w:lang w:val="en-GB"/>
            <w:rPrChange w:id="1858" w:author="Stepan Polikanov" w:date="2021-06-13T11:17:00Z">
              <w:rPr/>
            </w:rPrChange>
          </w:rPr>
          <w:t xml:space="preserve"> </w:t>
        </w:r>
        <w:r w:rsidR="00041CE8">
          <w:rPr>
            <w:lang w:val="en-GB"/>
          </w:rPr>
          <w:t>Through militant action and underground structure</w:t>
        </w:r>
      </w:ins>
      <w:ins w:id="1859" w:author="Stepan Polikanov" w:date="2021-06-13T11:20:00Z">
        <w:r w:rsidR="00041CE8">
          <w:rPr>
            <w:lang w:val="en-GB"/>
          </w:rPr>
          <w:t>s</w:t>
        </w:r>
      </w:ins>
      <w:ins w:id="1860" w:author="Stepan Polikanov" w:date="2021-06-13T11:17:00Z">
        <w:r w:rsidR="00041CE8">
          <w:rPr>
            <w:lang w:val="en-GB"/>
          </w:rPr>
          <w:t>, while working out of adjacent countries. Th</w:t>
        </w:r>
      </w:ins>
      <w:ins w:id="1861" w:author="Stepan Polikanov" w:date="2021-06-13T11:18:00Z">
        <w:r w:rsidR="00041CE8">
          <w:rPr>
            <w:lang w:val="en-GB"/>
          </w:rPr>
          <w:t xml:space="preserve">is has served as a platform for electoral success when </w:t>
        </w:r>
      </w:ins>
      <w:ins w:id="1862" w:author="Stepan Polikanov" w:date="2021-06-13T11:23:00Z">
        <w:r w:rsidR="00041CE8" w:rsidRPr="00041CE8">
          <w:rPr>
            <w:lang w:val="en-GB"/>
          </w:rPr>
          <w:t>F. W. de Klerk</w:t>
        </w:r>
        <w:r w:rsidR="00CE20B2">
          <w:rPr>
            <w:lang w:val="en-GB"/>
          </w:rPr>
          <w:t xml:space="preserve">’s government transitioned to </w:t>
        </w:r>
      </w:ins>
      <w:r w:rsidR="00241F20">
        <w:rPr>
          <w:lang w:val="en-GB"/>
        </w:rPr>
        <w:t xml:space="preserve">a </w:t>
      </w:r>
      <w:ins w:id="1863" w:author="Stepan Polikanov" w:date="2021-06-13T11:23:00Z">
        <w:r w:rsidR="00CE20B2">
          <w:rPr>
            <w:lang w:val="en-GB"/>
          </w:rPr>
          <w:t xml:space="preserve">non-racial system. </w:t>
        </w:r>
      </w:ins>
      <w:ins w:id="1864" w:author="Stepan Polikanov" w:date="2021-06-13T11:29:00Z">
        <w:r w:rsidR="00774CC8">
          <w:rPr>
            <w:lang w:val="en-GB"/>
          </w:rPr>
          <w:t>Party system institutionalization literature suggests that after transitioning fro</w:t>
        </w:r>
      </w:ins>
      <w:ins w:id="1865" w:author="Stepan Polikanov" w:date="2021-06-13T11:30:00Z">
        <w:r w:rsidR="00774CC8">
          <w:rPr>
            <w:lang w:val="en-GB"/>
          </w:rPr>
          <w:t xml:space="preserve">m colonial or autocratic rule, </w:t>
        </w:r>
      </w:ins>
      <w:r w:rsidR="00241F20">
        <w:rPr>
          <w:lang w:val="en-GB"/>
        </w:rPr>
        <w:t xml:space="preserve">the </w:t>
      </w:r>
      <w:ins w:id="1866" w:author="Stepan Polikanov" w:date="2021-06-13T11:30:00Z">
        <w:r w:rsidR="00774CC8">
          <w:rPr>
            <w:lang w:val="en-GB"/>
          </w:rPr>
          <w:t>party system will be highly fragmented, with lots of new and un</w:t>
        </w:r>
      </w:ins>
      <w:ins w:id="1867" w:author="Stepan Polikanov" w:date="2021-06-13T11:31:00Z">
        <w:r w:rsidR="00774CC8">
          <w:rPr>
            <w:lang w:val="en-GB"/>
          </w:rPr>
          <w:t xml:space="preserve">known parties, that don’t respect rules of </w:t>
        </w:r>
      </w:ins>
      <w:r w:rsidR="00241F20">
        <w:rPr>
          <w:lang w:val="en-GB"/>
        </w:rPr>
        <w:t xml:space="preserve">the </w:t>
      </w:r>
      <w:ins w:id="1868" w:author="Stepan Polikanov" w:date="2021-06-13T11:31:00Z">
        <w:r w:rsidR="00774CC8">
          <w:rPr>
            <w:lang w:val="en-GB"/>
          </w:rPr>
          <w:t xml:space="preserve">democratic competition and are likely to bend them in their </w:t>
        </w:r>
        <w:proofErr w:type="spellStart"/>
        <w:r w:rsidR="00774CC8">
          <w:rPr>
            <w:lang w:val="en-GB"/>
          </w:rPr>
          <w:t>favor</w:t>
        </w:r>
        <w:proofErr w:type="spellEnd"/>
        <w:r w:rsidR="00774CC8">
          <w:rPr>
            <w:lang w:val="en-GB"/>
          </w:rPr>
          <w:t>. We ar</w:t>
        </w:r>
      </w:ins>
      <w:ins w:id="1869" w:author="Stepan Polikanov" w:date="2021-06-13T11:32:00Z">
        <w:r w:rsidR="00774CC8">
          <w:rPr>
            <w:lang w:val="en-GB"/>
          </w:rPr>
          <w:t xml:space="preserve">gue that ANC enjoyed a substantive advantage, as it has been </w:t>
        </w:r>
      </w:ins>
      <w:ins w:id="1870" w:author="Stepan Polikanov" w:date="2021-06-13T11:33:00Z">
        <w:r w:rsidR="00774CC8">
          <w:rPr>
            <w:lang w:val="en-GB"/>
          </w:rPr>
          <w:t xml:space="preserve">present in the political space, albeit not </w:t>
        </w:r>
      </w:ins>
      <w:r w:rsidR="00241F20">
        <w:rPr>
          <w:lang w:val="en-GB"/>
        </w:rPr>
        <w:t xml:space="preserve">an </w:t>
      </w:r>
      <w:ins w:id="1871" w:author="Stepan Polikanov" w:date="2021-06-13T11:33:00Z">
        <w:r w:rsidR="00774CC8">
          <w:rPr>
            <w:lang w:val="en-GB"/>
          </w:rPr>
          <w:t xml:space="preserve">official one, and has effectively served </w:t>
        </w:r>
      </w:ins>
      <w:ins w:id="1872" w:author="Stepan Polikanov" w:date="2021-06-13T11:35:00Z">
        <w:r w:rsidR="00EE3E49">
          <w:rPr>
            <w:lang w:val="en-GB"/>
          </w:rPr>
          <w:t xml:space="preserve">as a speaker for </w:t>
        </w:r>
      </w:ins>
      <w:r w:rsidR="00241F20">
        <w:rPr>
          <w:lang w:val="en-GB"/>
        </w:rPr>
        <w:t xml:space="preserve">the </w:t>
      </w:r>
      <w:ins w:id="1873" w:author="Stepan Polikanov" w:date="2021-06-13T11:35:00Z">
        <w:r w:rsidR="00EE3E49">
          <w:rPr>
            <w:lang w:val="en-GB"/>
          </w:rPr>
          <w:t xml:space="preserve">non-white majority for more than </w:t>
        </w:r>
      </w:ins>
      <w:ins w:id="1874" w:author="Stepan Polikanov" w:date="2021-06-13T11:36:00Z">
        <w:r w:rsidR="00EE3E49">
          <w:rPr>
            <w:lang w:val="en-GB"/>
          </w:rPr>
          <w:t xml:space="preserve">seven decades. </w:t>
        </w:r>
      </w:ins>
    </w:p>
    <w:p w14:paraId="053E4567" w14:textId="46594709" w:rsidR="00331784" w:rsidRDefault="00331784">
      <w:pPr>
        <w:rPr>
          <w:ins w:id="1875" w:author="Stepan Polikanov" w:date="2021-06-13T11:39:00Z"/>
          <w:lang w:val="en-GB"/>
        </w:rPr>
      </w:pPr>
      <w:ins w:id="1876" w:author="Stepan Polikanov" w:date="2021-06-13T12:48:00Z">
        <w:r>
          <w:rPr>
            <w:lang w:val="en-GB"/>
          </w:rPr>
          <w:t>This corresponds with a phase of frami</w:t>
        </w:r>
      </w:ins>
      <w:ins w:id="1877" w:author="Stepan Polikanov" w:date="2021-06-13T12:49:00Z">
        <w:r>
          <w:rPr>
            <w:lang w:val="en-GB"/>
          </w:rPr>
          <w:t>ng and dispersing a political myth. It is ease to isolate that a transition period between apartheid rule and ANC dominance was a period of forming a protagonist</w:t>
        </w:r>
      </w:ins>
      <w:ins w:id="1878" w:author="Stepan Polikanov" w:date="2021-06-13T12:50:00Z">
        <w:r>
          <w:rPr>
            <w:lang w:val="en-GB"/>
          </w:rPr>
          <w:t xml:space="preserve"> narrative, where oppressed racial groups fought the </w:t>
        </w:r>
      </w:ins>
      <w:ins w:id="1879" w:author="Stepan Polikanov" w:date="2021-06-13T12:51:00Z">
        <w:r>
          <w:rPr>
            <w:lang w:val="en-GB"/>
          </w:rPr>
          <w:t>oppressive regime. This is, by all definitions, a fact. From a</w:t>
        </w:r>
      </w:ins>
      <w:ins w:id="1880" w:author="Stepan Polikanov" w:date="2021-06-13T12:52:00Z">
        <w:r w:rsidR="005B615A">
          <w:rPr>
            <w:lang w:val="en-GB"/>
          </w:rPr>
          <w:t>n</w:t>
        </w:r>
      </w:ins>
      <w:ins w:id="1881" w:author="Stepan Polikanov" w:date="2021-06-13T12:51:00Z">
        <w:r>
          <w:rPr>
            <w:lang w:val="en-GB"/>
          </w:rPr>
          <w:t xml:space="preserve"> information diffusion perspective, ele</w:t>
        </w:r>
      </w:ins>
      <w:ins w:id="1882" w:author="Stepan Polikanov" w:date="2021-06-13T12:52:00Z">
        <w:r>
          <w:rPr>
            <w:lang w:val="en-GB"/>
          </w:rPr>
          <w:t xml:space="preserve">ctoral campaigns served as great ground </w:t>
        </w:r>
        <w:r w:rsidR="005B615A">
          <w:rPr>
            <w:lang w:val="en-GB"/>
          </w:rPr>
          <w:t>for stabilizing this myth. Furthermore, ANC acknowledged that more tha</w:t>
        </w:r>
      </w:ins>
      <w:ins w:id="1883" w:author="Stepan Polikanov" w:date="2021-06-13T12:53:00Z">
        <w:r w:rsidR="005B615A">
          <w:rPr>
            <w:lang w:val="en-GB"/>
          </w:rPr>
          <w:t>n</w:t>
        </w:r>
      </w:ins>
      <w:ins w:id="1884" w:author="Stepan Polikanov" w:date="2021-06-13T12:52:00Z">
        <w:r w:rsidR="005B615A">
          <w:rPr>
            <w:lang w:val="en-GB"/>
          </w:rPr>
          <w:t xml:space="preserve"> </w:t>
        </w:r>
      </w:ins>
      <w:ins w:id="1885" w:author="Stepan Polikanov" w:date="2021-06-13T12:53:00Z">
        <w:r w:rsidR="005B615A">
          <w:rPr>
            <w:lang w:val="en-GB"/>
          </w:rPr>
          <w:t>6</w:t>
        </w:r>
        <w:r w:rsidR="005B615A" w:rsidRPr="00B749FC">
          <w:rPr>
            <w:lang w:val="en-US"/>
          </w:rPr>
          <w:t>0</w:t>
        </w:r>
        <w:r w:rsidR="005B615A">
          <w:rPr>
            <w:lang w:val="en-US"/>
          </w:rPr>
          <w:t xml:space="preserve"> % of white population supported the reforms, and adopted a </w:t>
        </w:r>
      </w:ins>
      <w:ins w:id="1886" w:author="Stepan Polikanov" w:date="2021-06-13T12:57:00Z">
        <w:r w:rsidR="005B615A" w:rsidRPr="005B615A">
          <w:rPr>
            <w:lang w:val="en-US"/>
          </w:rPr>
          <w:t>non-racial</w:t>
        </w:r>
        <w:r w:rsidR="005B615A">
          <w:rPr>
            <w:lang w:val="en-US"/>
          </w:rPr>
          <w:t xml:space="preserve"> </w:t>
        </w:r>
        <w:r w:rsidR="005B615A" w:rsidRPr="005B615A">
          <w:rPr>
            <w:lang w:val="en-US"/>
          </w:rPr>
          <w:t>and political equality</w:t>
        </w:r>
        <w:r w:rsidR="005B615A">
          <w:rPr>
            <w:lang w:val="en-US"/>
          </w:rPr>
          <w:t xml:space="preserve"> </w:t>
        </w:r>
        <w:r w:rsidR="000B1B95">
          <w:rPr>
            <w:lang w:val="en-US"/>
          </w:rPr>
          <w:t>approach</w:t>
        </w:r>
      </w:ins>
      <w:ins w:id="1887" w:author="Stepan Polikanov" w:date="2021-06-13T12:58:00Z">
        <w:r w:rsidR="000B1B95">
          <w:rPr>
            <w:lang w:val="en-US"/>
          </w:rPr>
          <w:t xml:space="preserve">. </w:t>
        </w:r>
      </w:ins>
      <w:ins w:id="1888" w:author="Stepan Polikanov" w:date="2021-06-13T12:59:00Z">
        <w:r w:rsidR="000B1B95">
          <w:rPr>
            <w:lang w:val="en-US"/>
          </w:rPr>
          <w:t>This resonated with li</w:t>
        </w:r>
      </w:ins>
      <w:ins w:id="1889" w:author="Stepan Polikanov" w:date="2021-06-13T13:00:00Z">
        <w:r w:rsidR="000B1B95">
          <w:rPr>
            <w:lang w:val="en-US"/>
          </w:rPr>
          <w:t xml:space="preserve">beral notions in European and American societies, and enabled South Africa to establish itself as both a leader of African democracy, and a </w:t>
        </w:r>
      </w:ins>
      <w:ins w:id="1890" w:author="Stepan Polikanov" w:date="2021-06-13T13:01:00Z">
        <w:r w:rsidR="000B1B95">
          <w:rPr>
            <w:lang w:val="en-US"/>
          </w:rPr>
          <w:t>serious challenger in international politics.</w:t>
        </w:r>
      </w:ins>
    </w:p>
    <w:p w14:paraId="1A8C4306" w14:textId="39045518" w:rsidR="0043206A" w:rsidRDefault="000B1B95">
      <w:pPr>
        <w:rPr>
          <w:ins w:id="1891" w:author="Stepan Polikanov" w:date="2021-06-13T13:29:00Z"/>
          <w:lang w:val="en-GB"/>
        </w:rPr>
      </w:pPr>
      <w:ins w:id="1892" w:author="Stepan Polikanov" w:date="2021-06-13T13:01:00Z">
        <w:r>
          <w:rPr>
            <w:lang w:val="en-GB"/>
          </w:rPr>
          <w:t xml:space="preserve">However, what is truly remarkable, is the survivability of this myth. In </w:t>
        </w:r>
      </w:ins>
      <w:ins w:id="1893" w:author="Stepan Polikanov" w:date="2021-06-13T13:02:00Z">
        <w:r>
          <w:rPr>
            <w:lang w:val="en-GB"/>
          </w:rPr>
          <w:t>the XXI century, ANC has been asso</w:t>
        </w:r>
      </w:ins>
      <w:ins w:id="1894" w:author="Stepan Polikanov" w:date="2021-06-13T13:03:00Z">
        <w:r>
          <w:rPr>
            <w:lang w:val="en-GB"/>
          </w:rPr>
          <w:t xml:space="preserve">ciated with allegations of corruption </w:t>
        </w:r>
        <w:r w:rsidR="00BD6B94">
          <w:rPr>
            <w:lang w:val="en-GB"/>
          </w:rPr>
          <w:t xml:space="preserve">of Jacob Zuma, its leader and president </w:t>
        </w:r>
      </w:ins>
      <w:ins w:id="1895" w:author="Stepan Polikanov" w:date="2021-06-13T13:04:00Z">
        <w:r w:rsidR="00BD6B94">
          <w:rPr>
            <w:lang w:val="en-GB"/>
          </w:rPr>
          <w:t xml:space="preserve">of SA </w:t>
        </w:r>
        <w:r w:rsidR="00BD6B94" w:rsidRPr="00BD6B94">
          <w:rPr>
            <w:lang w:val="en-GB"/>
          </w:rPr>
          <w:t>2009 –2018</w:t>
        </w:r>
        <w:r w:rsidR="00BD6B94">
          <w:rPr>
            <w:lang w:val="en-GB"/>
          </w:rPr>
          <w:t xml:space="preserve">. </w:t>
        </w:r>
      </w:ins>
      <w:ins w:id="1896" w:author="Stepan Polikanov" w:date="2021-06-13T13:18:00Z">
        <w:r w:rsidR="00E12D17">
          <w:rPr>
            <w:lang w:val="en-GB"/>
          </w:rPr>
          <w:t>Yet, a</w:t>
        </w:r>
      </w:ins>
      <w:ins w:id="1897" w:author="Stepan Polikanov" w:date="2021-06-13T13:19:00Z">
        <w:r w:rsidR="00E12D17">
          <w:rPr>
            <w:lang w:val="en-GB"/>
          </w:rPr>
          <w:t>s partisan support is somewhat on the low</w:t>
        </w:r>
      </w:ins>
      <w:ins w:id="1898" w:author="Stepan Polikanov" w:date="2021-06-13T13:23:00Z">
        <w:r w:rsidR="0043206A">
          <w:rPr>
            <w:lang w:val="en-GB"/>
          </w:rPr>
          <w:t xml:space="preserve"> with </w:t>
        </w:r>
        <w:r w:rsidR="0043206A" w:rsidRPr="0043206A">
          <w:rPr>
            <w:lang w:val="en-GB"/>
          </w:rPr>
          <w:t>57.5</w:t>
        </w:r>
        <w:r w:rsidR="0043206A">
          <w:rPr>
            <w:lang w:val="en-GB"/>
          </w:rPr>
          <w:t>% of votes in the latest parliamentary election</w:t>
        </w:r>
      </w:ins>
      <w:ins w:id="1899" w:author="Stepan Polikanov" w:date="2021-06-13T13:19:00Z">
        <w:r w:rsidR="00E12D17">
          <w:rPr>
            <w:lang w:val="en-GB"/>
          </w:rPr>
          <w:t xml:space="preserve">, </w:t>
        </w:r>
        <w:r w:rsidR="0043206A">
          <w:rPr>
            <w:lang w:val="en-GB"/>
          </w:rPr>
          <w:t xml:space="preserve">the myth enabling party dominance is alive and well, as accusations of ineffectiveness, </w:t>
        </w:r>
        <w:proofErr w:type="spellStart"/>
        <w:r w:rsidR="0043206A">
          <w:rPr>
            <w:lang w:val="en-GB"/>
          </w:rPr>
          <w:lastRenderedPageBreak/>
          <w:t>m</w:t>
        </w:r>
      </w:ins>
      <w:ins w:id="1900" w:author="Stepan Polikanov" w:date="2021-06-13T13:24:00Z">
        <w:r w:rsidR="00F1133F">
          <w:rPr>
            <w:lang w:val="en-GB"/>
          </w:rPr>
          <w:t>algovernance</w:t>
        </w:r>
        <w:proofErr w:type="spellEnd"/>
        <w:r w:rsidR="00F1133F">
          <w:rPr>
            <w:lang w:val="en-GB"/>
          </w:rPr>
          <w:t xml:space="preserve"> and corruption are of no relation to the historic underpinnings of a ruling party. This argument, surely, reinforces the importance of the identity myth in politics, </w:t>
        </w:r>
      </w:ins>
      <w:ins w:id="1901" w:author="Stepan Polikanov" w:date="2021-06-13T13:25:00Z">
        <w:r w:rsidR="00F1133F">
          <w:rPr>
            <w:lang w:val="en-GB"/>
          </w:rPr>
          <w:t xml:space="preserve">especially with such a clear narrative of apartheid as a true </w:t>
        </w:r>
      </w:ins>
      <w:ins w:id="1902" w:author="Stepan Polikanov" w:date="2021-06-13T13:26:00Z">
        <w:r w:rsidR="00F1133F">
          <w:rPr>
            <w:lang w:val="en-GB"/>
          </w:rPr>
          <w:t xml:space="preserve">evil, and ANC as a fighter of cross-national importance in Southern Africa. </w:t>
        </w:r>
      </w:ins>
    </w:p>
    <w:p w14:paraId="278742C0" w14:textId="1C05CA66" w:rsidR="001E79C1" w:rsidRDefault="00AE5265">
      <w:pPr>
        <w:rPr>
          <w:ins w:id="1903" w:author="Stepan Polikanov" w:date="2021-06-14T16:00:00Z"/>
          <w:lang w:val="en-GB"/>
        </w:rPr>
      </w:pPr>
      <w:ins w:id="1904" w:author="Stepan Polikanov" w:date="2021-06-13T13:30:00Z">
        <w:r>
          <w:rPr>
            <w:lang w:val="en-GB"/>
          </w:rPr>
          <w:t xml:space="preserve">The survivability described here, we believe, is a </w:t>
        </w:r>
      </w:ins>
      <w:ins w:id="1905" w:author="Stepan Polikanov" w:date="2021-06-13T13:31:00Z">
        <w:r>
          <w:rPr>
            <w:lang w:val="en-GB"/>
          </w:rPr>
          <w:t xml:space="preserve">consequence of sacralization of ANC liberation myth. After being a routine </w:t>
        </w:r>
        <w:proofErr w:type="spellStart"/>
        <w:r>
          <w:rPr>
            <w:lang w:val="en-GB"/>
          </w:rPr>
          <w:t>thr</w:t>
        </w:r>
      </w:ins>
      <w:ins w:id="1906" w:author="Stepan Polikanov" w:date="2021-06-13T13:32:00Z">
        <w:r>
          <w:rPr>
            <w:lang w:val="en-GB"/>
          </w:rPr>
          <w:t>ought</w:t>
        </w:r>
        <w:proofErr w:type="spellEnd"/>
        <w:r>
          <w:rPr>
            <w:lang w:val="en-GB"/>
          </w:rPr>
          <w:t xml:space="preserve"> early </w:t>
        </w:r>
        <w:r w:rsidRPr="00BD6B94">
          <w:rPr>
            <w:lang w:val="en-GB"/>
          </w:rPr>
          <w:t>2000</w:t>
        </w:r>
        <w:r>
          <w:rPr>
            <w:lang w:val="en-GB"/>
          </w:rPr>
          <w:t xml:space="preserve">s, and much of </w:t>
        </w:r>
        <w:r w:rsidRPr="00BD6B94">
          <w:rPr>
            <w:lang w:val="en-GB"/>
          </w:rPr>
          <w:t>20</w:t>
        </w:r>
        <w:r>
          <w:rPr>
            <w:lang w:val="en-GB"/>
          </w:rPr>
          <w:t>1</w:t>
        </w:r>
        <w:r w:rsidRPr="00BD6B94">
          <w:rPr>
            <w:lang w:val="en-GB"/>
          </w:rPr>
          <w:t>0</w:t>
        </w:r>
        <w:r>
          <w:rPr>
            <w:lang w:val="en-GB"/>
          </w:rPr>
          <w:t xml:space="preserve">s, </w:t>
        </w:r>
      </w:ins>
      <w:ins w:id="1907" w:author="Stepan Polikanov" w:date="2021-06-13T13:33:00Z">
        <w:r>
          <w:rPr>
            <w:lang w:val="en-GB"/>
          </w:rPr>
          <w:t xml:space="preserve">ANC has become what is best described in terms of a </w:t>
        </w:r>
        <w:r w:rsidR="00956972">
          <w:rPr>
            <w:lang w:val="en-GB"/>
          </w:rPr>
          <w:t>corporate body. It has both a functioning leadership with spe</w:t>
        </w:r>
      </w:ins>
      <w:ins w:id="1908" w:author="Stepan Polikanov" w:date="2021-06-13T13:34:00Z">
        <w:r w:rsidR="00956972">
          <w:rPr>
            <w:lang w:val="en-GB"/>
          </w:rPr>
          <w:t xml:space="preserve">cific politicians, that can be cast out of a political space due to accusations, and a </w:t>
        </w:r>
      </w:ins>
      <w:ins w:id="1909" w:author="Stepan Polikanov" w:date="2021-06-13T13:35:00Z">
        <w:r w:rsidR="00956972">
          <w:rPr>
            <w:lang w:val="en-GB"/>
          </w:rPr>
          <w:t>symbolic meaning for the history of South Africa, reinforced by the myth, that exceeds individual virtues and vices of the party’s representatives. Thus</w:t>
        </w:r>
      </w:ins>
      <w:ins w:id="1910" w:author="Stepan Polikanov" w:date="2021-06-13T13:36:00Z">
        <w:r w:rsidR="00956972">
          <w:rPr>
            <w:lang w:val="en-GB"/>
          </w:rPr>
          <w:t>, when Zuma stepped down, it did not mean a</w:t>
        </w:r>
      </w:ins>
      <w:ins w:id="1911" w:author="Stepan Polikanov" w:date="2021-06-13T13:37:00Z">
        <w:r w:rsidR="00956972">
          <w:rPr>
            <w:lang w:val="en-GB"/>
          </w:rPr>
          <w:t xml:space="preserve"> political</w:t>
        </w:r>
      </w:ins>
      <w:ins w:id="1912" w:author="Stepan Polikanov" w:date="2021-06-13T13:36:00Z">
        <w:r w:rsidR="00956972">
          <w:rPr>
            <w:lang w:val="en-GB"/>
          </w:rPr>
          <w:t xml:space="preserve"> death of ANC’s body, but, rather, an opport</w:t>
        </w:r>
      </w:ins>
      <w:ins w:id="1913" w:author="Stepan Polikanov" w:date="2021-06-13T13:37:00Z">
        <w:r w:rsidR="00956972">
          <w:rPr>
            <w:lang w:val="en-GB"/>
          </w:rPr>
          <w:t xml:space="preserve">unity to cleanse its ranks </w:t>
        </w:r>
        <w:r w:rsidR="00A7073C">
          <w:rPr>
            <w:lang w:val="en-GB"/>
          </w:rPr>
          <w:t>and continue with day-to-day business.</w:t>
        </w:r>
      </w:ins>
    </w:p>
    <w:p w14:paraId="25326EDE" w14:textId="77777777" w:rsidR="001E79C1" w:rsidRDefault="001E79C1">
      <w:pPr>
        <w:rPr>
          <w:ins w:id="1914" w:author="Stepan Polikanov" w:date="2021-06-14T15:59:00Z"/>
          <w:lang w:val="en-GB"/>
        </w:rPr>
      </w:pPr>
    </w:p>
    <w:p w14:paraId="46F1C83F" w14:textId="3F6FA3B6" w:rsidR="001E79C1" w:rsidRDefault="00241F20">
      <w:pPr>
        <w:pStyle w:val="3"/>
        <w:rPr>
          <w:ins w:id="1915" w:author="Stepan Polikanov" w:date="2021-06-13T13:22:00Z"/>
          <w:lang w:val="en-GB"/>
        </w:rPr>
        <w:pPrChange w:id="1916" w:author="Stepan Polikanov" w:date="2021-06-16T11:49:00Z">
          <w:pPr/>
        </w:pPrChange>
      </w:pPr>
      <w:ins w:id="1917" w:author="Поликанов Степан Андреевич" w:date="2021-04-12T16:39:00Z">
        <w:r w:rsidRPr="002E0DF9">
          <w:rPr>
            <w:lang w:val="en-GB"/>
          </w:rPr>
          <w:t>1.</w:t>
        </w:r>
        <w:r w:rsidRPr="00F04DB0">
          <w:rPr>
            <w:noProof/>
            <w:lang w:val="en-US"/>
          </w:rPr>
          <w:t>2</w:t>
        </w:r>
        <w:r w:rsidRPr="002E0DF9">
          <w:rPr>
            <w:lang w:val="en-GB"/>
          </w:rPr>
          <w:t xml:space="preserve"> </w:t>
        </w:r>
      </w:ins>
      <w:ins w:id="1918" w:author="Stepan Polikanov" w:date="2021-06-14T16:00:00Z">
        <w:r w:rsidR="001E79C1">
          <w:rPr>
            <w:lang w:val="en-GB"/>
          </w:rPr>
          <w:t>ANC in local politics and at large</w:t>
        </w:r>
      </w:ins>
    </w:p>
    <w:p w14:paraId="1FCF3967" w14:textId="202F0930" w:rsidR="00EE3D56" w:rsidRDefault="000470A7">
      <w:pPr>
        <w:rPr>
          <w:ins w:id="1919" w:author="Stepan Polikanov" w:date="2021-06-13T16:06:00Z"/>
          <w:noProof/>
          <w:lang w:val="en-US"/>
        </w:rPr>
      </w:pPr>
      <w:ins w:id="1920" w:author="Stepan Polikanov" w:date="2021-06-13T13:46:00Z">
        <w:r>
          <w:rPr>
            <w:lang w:val="en-US"/>
          </w:rPr>
          <w:t xml:space="preserve">This calls for an analysis of party influence in local politics. </w:t>
        </w:r>
      </w:ins>
      <w:ins w:id="1921" w:author="Stepan Polikanov" w:date="2021-06-13T14:40:00Z">
        <w:r w:rsidR="007F3754">
          <w:rPr>
            <w:lang w:val="en-US"/>
          </w:rPr>
          <w:t xml:space="preserve">Firstly, under </w:t>
        </w:r>
      </w:ins>
      <w:ins w:id="1922" w:author="Stepan Polikanov" w:date="2021-06-13T15:14:00Z">
        <w:r w:rsidR="00432AB5">
          <w:rPr>
            <w:lang w:val="en-US"/>
          </w:rPr>
          <w:t xml:space="preserve">this a style of governance is understood. To move forward with </w:t>
        </w:r>
      </w:ins>
      <w:ins w:id="1923" w:author="Stepan Polikanov" w:date="2021-06-13T15:15:00Z">
        <w:r w:rsidR="00F642B6">
          <w:rPr>
            <w:lang w:val="en-US"/>
          </w:rPr>
          <w:t>analysis of local entities, an overall trend should be identified. In defining different types of parties</w:t>
        </w:r>
      </w:ins>
      <w:ins w:id="1924" w:author="Stepan Polikanov" w:date="2021-06-13T15:20:00Z">
        <w:r w:rsidR="00F642B6">
          <w:rPr>
            <w:lang w:val="en-US"/>
          </w:rPr>
          <w:t xml:space="preserve">, Diamond and Gunther identify </w:t>
        </w:r>
        <w:proofErr w:type="spellStart"/>
        <w:r w:rsidR="00F642B6" w:rsidRPr="00F642B6">
          <w:rPr>
            <w:lang w:val="en-US"/>
          </w:rPr>
          <w:t>clientelistic</w:t>
        </w:r>
        <w:proofErr w:type="spellEnd"/>
        <w:r w:rsidR="00F642B6" w:rsidRPr="00F642B6">
          <w:rPr>
            <w:lang w:val="en-US"/>
          </w:rPr>
          <w:t>, class, and mass parties</w:t>
        </w:r>
        <w:r w:rsidR="00F642B6">
          <w:rPr>
            <w:lang w:val="en-US"/>
          </w:rPr>
          <w:t xml:space="preserve">. </w:t>
        </w:r>
        <w:r w:rsidR="00B73C3D">
          <w:rPr>
            <w:lang w:val="en-US"/>
          </w:rPr>
          <w:t>The difference in handling vo</w:t>
        </w:r>
      </w:ins>
      <w:ins w:id="1925" w:author="Stepan Polikanov" w:date="2021-06-13T15:21:00Z">
        <w:r w:rsidR="00B73C3D">
          <w:rPr>
            <w:lang w:val="en-US"/>
          </w:rPr>
          <w:t xml:space="preserve">ter relations and overall elections between </w:t>
        </w:r>
        <w:proofErr w:type="spellStart"/>
        <w:r w:rsidR="00B73C3D">
          <w:rPr>
            <w:lang w:val="en-US"/>
          </w:rPr>
          <w:t>clientelistic</w:t>
        </w:r>
        <w:proofErr w:type="spellEnd"/>
        <w:r w:rsidR="00B73C3D">
          <w:rPr>
            <w:lang w:val="en-US"/>
          </w:rPr>
          <w:t xml:space="preserve"> and mass parties is not the level of c</w:t>
        </w:r>
      </w:ins>
      <w:ins w:id="1926" w:author="Stepan Polikanov" w:date="2021-06-13T15:22:00Z">
        <w:r w:rsidR="00B73C3D">
          <w:rPr>
            <w:lang w:val="en-US"/>
          </w:rPr>
          <w:t>orruption, but level of personal association and patrimonialism in local and party structures</w:t>
        </w:r>
      </w:ins>
      <w:ins w:id="1927" w:author="Stepan Polikanov" w:date="2021-06-13T15:29:00Z">
        <w:r w:rsidR="00790D93">
          <w:rPr>
            <w:lang w:val="en-US"/>
          </w:rPr>
          <w:t xml:space="preserve"> </w:t>
        </w:r>
        <w:r w:rsidR="00790D93">
          <w:rPr>
            <w:lang w:val="en-US"/>
          </w:rPr>
          <w:fldChar w:fldCharType="begin" w:fldLock="1"/>
        </w:r>
      </w:ins>
      <w:r w:rsidR="00A94A6E">
        <w:rPr>
          <w:lang w:val="en-US"/>
        </w:rPr>
        <w:instrText>ADDIN CSL_CITATION {"citationItems":[{"id":"ITEM-1","itemData":{"DOI":"10.1177/1354068803009002836","author":[{"dropping-particle":"","family":"Gunther","given":"Richard","non-dropping-particle":"","parse-names":false,"suffix":""},{"dropping-particle":"","family":"Diamond","given":"Larry","non-dropping-particle":"","parse-names":false,"suffix":""}],"container-title":"Party Politics","id":"ITEM-1","issued":{"date-parts":[["2003","3","1"]]},"page":"167-199","title":"Species of Political Parties: A New Typology","type":"article-journal","volume":"9"},"uris":["http://www.mendeley.com/documents/?uuid=cb6eee1f-f897-4dec-8f38-70d95ee18ea4"]}],"mendeley":{"formattedCitation":"(Gunther and Diamond 2003)","plainTextFormattedCitation":"(Gunther and Diamond 2003)","previouslyFormattedCitation":"(Gunther and Diamond 2003)"},"properties":{"noteIndex":0},"schema":"https://github.com/citation-style-language/schema/raw/master/csl-citation.json"}</w:instrText>
      </w:r>
      <w:ins w:id="1928" w:author="Stepan Polikanov" w:date="2021-06-13T15:29:00Z">
        <w:r w:rsidR="00790D93">
          <w:rPr>
            <w:lang w:val="en-US"/>
          </w:rPr>
          <w:fldChar w:fldCharType="separate"/>
        </w:r>
        <w:r w:rsidR="00790D93" w:rsidRPr="00790D93">
          <w:rPr>
            <w:noProof/>
            <w:lang w:val="en-US"/>
          </w:rPr>
          <w:t>(Gunther and Diamond 2003)</w:t>
        </w:r>
        <w:r w:rsidR="00790D93">
          <w:rPr>
            <w:lang w:val="en-US"/>
          </w:rPr>
          <w:fldChar w:fldCharType="end"/>
        </w:r>
      </w:ins>
      <w:ins w:id="1929" w:author="Stepan Polikanov" w:date="2021-06-13T15:23:00Z">
        <w:r w:rsidR="00B73C3D">
          <w:rPr>
            <w:lang w:val="en-US"/>
          </w:rPr>
          <w:t xml:space="preserve">. </w:t>
        </w:r>
      </w:ins>
      <w:ins w:id="1930" w:author="Stepan Polikanov" w:date="2021-06-13T15:24:00Z">
        <w:r w:rsidR="00B73C3D">
          <w:rPr>
            <w:lang w:val="en-US"/>
          </w:rPr>
          <w:t xml:space="preserve">There is rising tension in defining ANC’s role and South Africa’s destiny in academic circles due to </w:t>
        </w:r>
        <w:r w:rsidR="002C2AAE">
          <w:rPr>
            <w:lang w:val="en-US"/>
          </w:rPr>
          <w:t>‘state capture</w:t>
        </w:r>
      </w:ins>
      <w:ins w:id="1931" w:author="Stepan Polikanov" w:date="2021-06-13T15:25:00Z">
        <w:r w:rsidR="002C2AAE">
          <w:rPr>
            <w:lang w:val="en-US"/>
          </w:rPr>
          <w:t xml:space="preserve">’ as the predominant description of power-sharing and appointments in the higher levels of political power in the country </w:t>
        </w:r>
      </w:ins>
      <w:ins w:id="1932" w:author="Stepan Polikanov" w:date="2021-06-13T15:35:00Z">
        <w:r w:rsidR="00A94A6E">
          <w:rPr>
            <w:lang w:val="en-US"/>
          </w:rPr>
          <w:fldChar w:fldCharType="begin" w:fldLock="1"/>
        </w:r>
      </w:ins>
      <w:r w:rsidR="00F46671">
        <w:rPr>
          <w:lang w:val="en-US"/>
        </w:rPr>
        <w:instrText>ADDIN CSL_CITATION {"citationItems":[{"id":"ITEM-1","itemData":{"DOI":"10.1093/afraf/adt069","author":[{"dropping-particle":"","family":"Lodge","given":"Tom","non-dropping-particle":"","parse-names":false,"suffix":""}],"container-title":"African Affairs","id":"ITEM-1","issued":{"date-parts":[["2014","1","16"]]},"page":"1-23","title":"Neo-patrimonial politics in the ANC","type":"article-journal","volume":"113"},"uris":["http://www.mendeley.com/documents/?uuid=300ae92c-9aa7-489f-b73e-1a8a131c8753"]},{"id":"ITEM-2","itemData":{"DOI":"10.13140/RG.2.2.18345.54880","author":[{"dropping-particle":"","family":"October","given":"Lauren","non-dropping-particle":"","parse-names":false,"suffix":""}],"id":"ITEM-2","issued":{"date-parts":[["2015","4","1"]]},"title":"Liberation Movements as Governments: Understanding the ANC's quality of government","type":"thesis"},"uris":["http://www.mendeley.com/documents/?uuid=3d23de99-a46d-4bf7-80af-d113c5e193a0"]},{"id":"ITEM-3","itemData":{"ISSN":"02568845","abstract":"This paper investigates increasing claims that the ANC as South Africa's dominant party is losing its popularity and facing political decline. This is against the backdrop of growing disenchantment with the ruling party over a series of corruption cases, perceived poor service delivery and mal-governance characterizing the Jacob Zuma-led government. However, it is argued in this study that there are no clear signs of the ANC losing the 2019 elections. Nevertheless, the party risks disintegration - as experience shows in other countries - if it does not effectively address issues relating to corruption, mal-governance and factionalism. The study is based on a careful reading of qualitative data from secondary sources including previous studies in journal articles and books, credible newspaper and magazine reports and institutional documents. [ABSTRACT FROM AUTHOR]","author":[{"dropping-particle":"","family":"Isike","given":"Christopher","non-dropping-particle":"","parse-names":false,"suffix":""},{"dropping-particle":"","family":"Onapajo","given":"Hakeem","non-dropping-particle":"","parse-names":false,"suffix":""}],"container-title":"Politeia (02568845)","id":"ITEM-3","issue":"2","issued":{"date-parts":[["2017","7"]]},"note":"131604863","page":"1-20","title":"THE DECLINE OF A DOMINANT POLITICAL PARTY: THE CASE AND FUTURE OF SOUTH AFRICA'S AFRICAN NATIONAL CONGRESS (ANC).","type":"article-journal","volume":"36"},"uris":["http://www.mendeley.com/documents/?uuid=61373707-9a20-4f23-aea2-0077c619b865"]},{"id":"ITEM-4","itemData":{"DOI":"10.1007/978-3-030-40134-4_7","ISBN":"978-3-030-40133-7","author":[{"dropping-particle":"","family":"Mkhize","given":"Mbekezeli","non-dropping-particle":"","parse-names":false,"suffix":""},{"dropping-particle":"","family":"Makau","given":"Kongko","non-dropping-particle":"","parse-names":false,"suffix":""},{"dropping-particle":"","family":"Madumi","given":"Phathutshedzo","non-dropping-particle":"","parse-names":false,"suffix":""}],"id":"ITEM-4","issued":{"date-parts":[["2020","6","10"]]},"page":"171-188","title":"Good Governance Under Zuma Administration: Fad or Reality?","type":"chapter"},"uris":["http://www.mendeley.com/documents/?uuid=824016f9-45b5-4929-9c43-dd9b4a6faa46"]}],"mendeley":{"formattedCitation":"(Isike and Onapajo 2017; Lodge 2014; Mkhize, Makau, and Madumi 2020; October 2015)","plainTextFormattedCitation":"(Isike and Onapajo 2017; Lodge 2014; Mkhize, Makau, and Madumi 2020; October 2015)","previouslyFormattedCitation":"(Isike and Onapajo 2017; Lodge 2014; Mkhize, Makau, and Madumi 2020; October 2015)"},"properties":{"noteIndex":0},"schema":"https://github.com/citation-style-language/schema/raw/master/csl-citation.json"}</w:instrText>
      </w:r>
      <w:r w:rsidR="00A94A6E">
        <w:rPr>
          <w:lang w:val="en-US"/>
        </w:rPr>
        <w:fldChar w:fldCharType="separate"/>
      </w:r>
      <w:r w:rsidR="00A94A6E" w:rsidRPr="00A94A6E">
        <w:rPr>
          <w:noProof/>
          <w:lang w:val="en-US"/>
        </w:rPr>
        <w:t>(Isike and Onapajo 2017; Lodge 2014; Mkhize, Makau, and Madumi 2020; October 2015)</w:t>
      </w:r>
      <w:ins w:id="1933" w:author="Stepan Polikanov" w:date="2021-06-13T15:35:00Z">
        <w:r w:rsidR="00A94A6E">
          <w:rPr>
            <w:lang w:val="en-US"/>
          </w:rPr>
          <w:fldChar w:fldCharType="end"/>
        </w:r>
      </w:ins>
      <w:ins w:id="1934" w:author="Stepan Polikanov" w:date="2021-06-13T15:25:00Z">
        <w:r w:rsidR="002C2AAE">
          <w:rPr>
            <w:lang w:val="en-US"/>
          </w:rPr>
          <w:t xml:space="preserve">. </w:t>
        </w:r>
      </w:ins>
      <w:ins w:id="1935" w:author="Stepan Polikanov" w:date="2021-06-13T15:37:00Z">
        <w:r w:rsidR="00D7742D">
          <w:rPr>
            <w:lang w:val="en-US"/>
          </w:rPr>
          <w:t xml:space="preserve">By Lodge’s account, ANC </w:t>
        </w:r>
      </w:ins>
      <w:ins w:id="1936" w:author="Stepan Polikanov" w:date="2021-06-13T15:38:00Z">
        <w:r w:rsidR="00D7742D">
          <w:rPr>
            <w:lang w:val="en-US"/>
          </w:rPr>
          <w:t xml:space="preserve">is on its way to becoming more of a </w:t>
        </w:r>
        <w:proofErr w:type="spellStart"/>
        <w:r w:rsidR="00D7742D">
          <w:rPr>
            <w:lang w:val="en-US"/>
          </w:rPr>
          <w:t>clientelistic</w:t>
        </w:r>
        <w:proofErr w:type="spellEnd"/>
        <w:r w:rsidR="00D7742D">
          <w:rPr>
            <w:lang w:val="en-US"/>
          </w:rPr>
          <w:t xml:space="preserve"> party, than a mass one, partly due to overall mass party crises, but mostly because of </w:t>
        </w:r>
      </w:ins>
      <w:ins w:id="1937" w:author="Stepan Polikanov" w:date="2021-06-13T15:39:00Z">
        <w:r w:rsidR="00D7742D">
          <w:rPr>
            <w:lang w:val="en-US"/>
          </w:rPr>
          <w:t xml:space="preserve">its own </w:t>
        </w:r>
      </w:ins>
      <w:ins w:id="1938" w:author="Stepan Polikanov" w:date="2021-06-13T16:02:00Z">
        <w:r w:rsidR="00F46671">
          <w:rPr>
            <w:lang w:val="en-US"/>
          </w:rPr>
          <w:t>history. The latter refers to 1</w:t>
        </w:r>
      </w:ins>
      <w:ins w:id="1939" w:author="Stepan Polikanov" w:date="2021-06-13T16:03:00Z">
        <w:r w:rsidR="00F46671" w:rsidRPr="00A94A6E">
          <w:rPr>
            <w:noProof/>
            <w:lang w:val="en-US"/>
          </w:rPr>
          <w:t>)</w:t>
        </w:r>
        <w:r w:rsidR="00F46671">
          <w:rPr>
            <w:noProof/>
            <w:lang w:val="en-US"/>
          </w:rPr>
          <w:t xml:space="preserve"> colonial legacy and nepatism in building ANC in the first place, </w:t>
        </w:r>
        <w:r w:rsidR="00F46671" w:rsidRPr="00A94A6E">
          <w:rPr>
            <w:noProof/>
            <w:lang w:val="en-US"/>
          </w:rPr>
          <w:t>2)</w:t>
        </w:r>
        <w:r w:rsidR="00F46671">
          <w:rPr>
            <w:noProof/>
            <w:lang w:val="en-US"/>
          </w:rPr>
          <w:t xml:space="preserve"> ties to criminal elites during ban yea</w:t>
        </w:r>
      </w:ins>
      <w:ins w:id="1940" w:author="Stepan Polikanov" w:date="2021-06-13T16:04:00Z">
        <w:r w:rsidR="00F46671">
          <w:rPr>
            <w:noProof/>
            <w:lang w:val="en-US"/>
          </w:rPr>
          <w:t>rs, and after first electoral succeses, 3</w:t>
        </w:r>
        <w:r w:rsidR="00F46671" w:rsidRPr="00A94A6E">
          <w:rPr>
            <w:noProof/>
            <w:lang w:val="en-US"/>
          </w:rPr>
          <w:t>)</w:t>
        </w:r>
        <w:r w:rsidR="00F46671">
          <w:rPr>
            <w:noProof/>
            <w:lang w:val="en-US"/>
          </w:rPr>
          <w:t xml:space="preserve"> </w:t>
        </w:r>
      </w:ins>
      <w:ins w:id="1941" w:author="Stepan Polikanov" w:date="2021-06-13T16:05:00Z">
        <w:r w:rsidR="00F46671">
          <w:rPr>
            <w:noProof/>
            <w:lang w:val="en-US"/>
          </w:rPr>
          <w:t xml:space="preserve">‘patrimonial capitalism’ and association of political positions with enrichment </w:t>
        </w:r>
      </w:ins>
      <w:ins w:id="1942" w:author="Stepan Polikanov" w:date="2021-06-13T16:06:00Z">
        <w:r w:rsidR="00F46671">
          <w:rPr>
            <w:noProof/>
            <w:lang w:val="en-US"/>
          </w:rPr>
          <w:fldChar w:fldCharType="begin" w:fldLock="1"/>
        </w:r>
      </w:ins>
      <w:r w:rsidR="005639F6">
        <w:rPr>
          <w:noProof/>
          <w:lang w:val="en-US"/>
        </w:rPr>
        <w:instrText>ADDIN CSL_CITATION {"citationItems":[{"id":"ITEM-1","itemData":{"DOI":"10.1093/afraf/adt069","author":[{"dropping-particle":"","family":"Lodge","given":"Tom","non-dropping-particle":"","parse-names":false,"suffix":""}],"container-title":"African Affairs","id":"ITEM-1","issued":{"date-parts":[["2014","1","16"]]},"page":"1-23","title":"Neo-patrimonial politics in the ANC","type":"article-journal","volume":"113"},"uris":["http://www.mendeley.com/documents/?uuid=300ae92c-9aa7-489f-b73e-1a8a131c8753"]}],"mendeley":{"formattedCitation":"(Lodge 2014)","plainTextFormattedCitation":"(Lodge 2014)","previouslyFormattedCitation":"(Lodge 2014)"},"properties":{"noteIndex":0},"schema":"https://github.com/citation-style-language/schema/raw/master/csl-citation.json"}</w:instrText>
      </w:r>
      <w:r w:rsidR="00F46671">
        <w:rPr>
          <w:noProof/>
          <w:lang w:val="en-US"/>
        </w:rPr>
        <w:fldChar w:fldCharType="separate"/>
      </w:r>
      <w:r w:rsidR="00F46671" w:rsidRPr="00F46671">
        <w:rPr>
          <w:noProof/>
          <w:lang w:val="en-US"/>
        </w:rPr>
        <w:t>(Lodge 2014)</w:t>
      </w:r>
      <w:ins w:id="1943" w:author="Stepan Polikanov" w:date="2021-06-13T16:06:00Z">
        <w:r w:rsidR="00F46671">
          <w:rPr>
            <w:noProof/>
            <w:lang w:val="en-US"/>
          </w:rPr>
          <w:fldChar w:fldCharType="end"/>
        </w:r>
      </w:ins>
      <w:ins w:id="1944" w:author="Stepan Polikanov" w:date="2021-06-13T16:05:00Z">
        <w:r w:rsidR="00F46671">
          <w:rPr>
            <w:noProof/>
            <w:lang w:val="en-US"/>
          </w:rPr>
          <w:t xml:space="preserve">.  </w:t>
        </w:r>
      </w:ins>
    </w:p>
    <w:p w14:paraId="2967F730" w14:textId="273AFA14" w:rsidR="00F46671" w:rsidRDefault="00F46671">
      <w:pPr>
        <w:rPr>
          <w:ins w:id="1945" w:author="Stepan Polikanov" w:date="2021-06-14T13:28:00Z"/>
          <w:lang w:val="en-GB"/>
        </w:rPr>
      </w:pPr>
      <w:ins w:id="1946" w:author="Stepan Polikanov" w:date="2021-06-13T16:06:00Z">
        <w:r>
          <w:rPr>
            <w:lang w:val="en-GB"/>
          </w:rPr>
          <w:t xml:space="preserve">This allows us to effectively characterize </w:t>
        </w:r>
        <w:r w:rsidR="00F63627">
          <w:rPr>
            <w:lang w:val="en-GB"/>
          </w:rPr>
          <w:t xml:space="preserve">governance style of ANC as </w:t>
        </w:r>
      </w:ins>
      <w:proofErr w:type="spellStart"/>
      <w:ins w:id="1947" w:author="Stepan Polikanov" w:date="2021-06-13T16:07:00Z">
        <w:r w:rsidR="00F63627">
          <w:rPr>
            <w:lang w:val="en-GB"/>
          </w:rPr>
          <w:t>neo</w:t>
        </w:r>
      </w:ins>
      <w:ins w:id="1948" w:author="Stepan Polikanov" w:date="2021-06-13T16:06:00Z">
        <w:r w:rsidR="00F63627">
          <w:rPr>
            <w:lang w:val="en-GB"/>
          </w:rPr>
          <w:t>patrimonial</w:t>
        </w:r>
      </w:ins>
      <w:proofErr w:type="spellEnd"/>
      <w:ins w:id="1949" w:author="Stepan Polikanov" w:date="2021-06-13T16:07:00Z">
        <w:r w:rsidR="00F63627">
          <w:rPr>
            <w:lang w:val="en-GB"/>
          </w:rPr>
          <w:t xml:space="preserve">, as two systems: unofficial clientelist and official bureaucratic are present. Firstly, </w:t>
        </w:r>
      </w:ins>
      <w:ins w:id="1950" w:author="Stepan Polikanov" w:date="2021-06-13T16:10:00Z">
        <w:r w:rsidR="00F63627">
          <w:rPr>
            <w:lang w:val="en-GB"/>
          </w:rPr>
          <w:t>private interests shape the internal dynamics of the party which</w:t>
        </w:r>
      </w:ins>
      <w:ins w:id="1951" w:author="Stepan Polikanov" w:date="2021-06-13T16:11:00Z">
        <w:r w:rsidR="00F63627">
          <w:rPr>
            <w:lang w:val="en-GB"/>
          </w:rPr>
          <w:t>, in turn, influences the allocation of</w:t>
        </w:r>
        <w:r w:rsidR="00BA0F12">
          <w:rPr>
            <w:lang w:val="en-GB"/>
          </w:rPr>
          <w:t xml:space="preserve"> appointments and government positions to satisfy the donors. </w:t>
        </w:r>
      </w:ins>
      <w:ins w:id="1952" w:author="Stepan Polikanov" w:date="2021-06-13T16:12:00Z">
        <w:r w:rsidR="00BA0F12">
          <w:rPr>
            <w:lang w:val="en-GB"/>
          </w:rPr>
          <w:t xml:space="preserve">This is mostly seen by the example of Jacob Zuma, and it remains to </w:t>
        </w:r>
        <w:r w:rsidR="00BA0F12">
          <w:rPr>
            <w:lang w:val="en-GB"/>
          </w:rPr>
          <w:lastRenderedPageBreak/>
          <w:t>be seen how partisan structures will behave under new leader</w:t>
        </w:r>
        <w:r w:rsidR="00BA0F12" w:rsidRPr="00BA0F12">
          <w:rPr>
            <w:lang w:val="en-GB"/>
          </w:rPr>
          <w:t xml:space="preserve">ship </w:t>
        </w:r>
      </w:ins>
      <w:ins w:id="1953" w:author="Stepan Polikanov" w:date="2021-06-13T16:13:00Z">
        <w:r w:rsidR="00BA0F12" w:rsidRPr="00BA0F12">
          <w:rPr>
            <w:lang w:val="en-GB"/>
          </w:rPr>
          <w:t xml:space="preserve">of </w:t>
        </w:r>
        <w:r w:rsidR="00BA0F12" w:rsidRPr="00BA0F12">
          <w:rPr>
            <w:lang w:val="en-GB"/>
            <w:rPrChange w:id="1954" w:author="Stepan Polikanov" w:date="2021-06-13T16:13:00Z">
              <w:rPr>
                <w:rFonts w:ascii="Arial" w:hAnsi="Arial" w:cs="Arial"/>
                <w:b/>
                <w:bCs/>
                <w:color w:val="000000"/>
                <w:shd w:val="clear" w:color="auto" w:fill="F8F9FA"/>
              </w:rPr>
            </w:rPrChange>
          </w:rPr>
          <w:t xml:space="preserve">Cyril </w:t>
        </w:r>
        <w:proofErr w:type="spellStart"/>
        <w:r w:rsidR="00BA0F12" w:rsidRPr="00BA0F12">
          <w:rPr>
            <w:lang w:val="en-GB"/>
            <w:rPrChange w:id="1955" w:author="Stepan Polikanov" w:date="2021-06-13T16:13:00Z">
              <w:rPr>
                <w:rFonts w:ascii="Arial" w:hAnsi="Arial" w:cs="Arial"/>
                <w:b/>
                <w:bCs/>
                <w:color w:val="000000"/>
                <w:shd w:val="clear" w:color="auto" w:fill="F8F9FA"/>
              </w:rPr>
            </w:rPrChange>
          </w:rPr>
          <w:t>Ramaphosa</w:t>
        </w:r>
        <w:proofErr w:type="spellEnd"/>
        <w:r w:rsidR="00BA0F12">
          <w:rPr>
            <w:lang w:val="en-GB"/>
          </w:rPr>
          <w:t>.</w:t>
        </w:r>
      </w:ins>
      <w:ins w:id="1956" w:author="Stepan Polikanov" w:date="2021-06-13T16:14:00Z">
        <w:r w:rsidR="00BA0F12">
          <w:rPr>
            <w:lang w:val="en-GB"/>
          </w:rPr>
          <w:t xml:space="preserve"> </w:t>
        </w:r>
      </w:ins>
      <w:ins w:id="1957" w:author="Stepan Polikanov" w:date="2021-06-14T13:27:00Z">
        <w:r w:rsidR="00E8211A">
          <w:rPr>
            <w:lang w:val="en-GB"/>
          </w:rPr>
          <w:t xml:space="preserve">Secondly, a formal democratic bureaucratic system is operating elections and </w:t>
        </w:r>
      </w:ins>
      <w:ins w:id="1958" w:author="Stepan Polikanov" w:date="2021-06-14T13:28:00Z">
        <w:r w:rsidR="00E8211A">
          <w:rPr>
            <w:lang w:val="en-GB"/>
          </w:rPr>
          <w:t>government work, that is unrelated to party activity.</w:t>
        </w:r>
      </w:ins>
    </w:p>
    <w:p w14:paraId="459095F1" w14:textId="45DD9360" w:rsidR="002B2AB5" w:rsidRPr="00851F28" w:rsidDel="002B2AB5" w:rsidRDefault="00E8211A">
      <w:pPr>
        <w:rPr>
          <w:ins w:id="1959" w:author="Поликанов Степан Андреевич" w:date="2021-04-12T16:47:00Z"/>
          <w:del w:id="1960" w:author="Stepan Polikanov" w:date="2021-06-14T13:50:00Z"/>
          <w:lang w:val="en-GB"/>
          <w:rPrChange w:id="1961" w:author="Stepan Polikanov" w:date="2021-06-14T13:48:00Z">
            <w:rPr>
              <w:ins w:id="1962" w:author="Поликанов Степан Андреевич" w:date="2021-04-12T16:47:00Z"/>
              <w:del w:id="1963" w:author="Stepan Polikanov" w:date="2021-06-14T13:50:00Z"/>
            </w:rPr>
          </w:rPrChange>
        </w:rPr>
      </w:pPr>
      <w:ins w:id="1964" w:author="Stepan Polikanov" w:date="2021-06-14T13:28:00Z">
        <w:r>
          <w:rPr>
            <w:lang w:val="en-GB"/>
          </w:rPr>
          <w:t xml:space="preserve">Now, neopatrimonialism is said to be true on a local level as well. </w:t>
        </w:r>
      </w:ins>
      <w:ins w:id="1965" w:author="Stepan Polikanov" w:date="2021-06-14T13:39:00Z">
        <w:r w:rsidR="00872838">
          <w:rPr>
            <w:lang w:val="en-GB"/>
          </w:rPr>
          <w:t xml:space="preserve">In the recent study on violence in </w:t>
        </w:r>
      </w:ins>
      <w:ins w:id="1966" w:author="Stepan Polikanov" w:date="2021-06-14T13:40:00Z">
        <w:r w:rsidR="00872838" w:rsidRPr="00872838">
          <w:rPr>
            <w:lang w:val="en-GB"/>
          </w:rPr>
          <w:t>KwaZulu-Natal</w:t>
        </w:r>
        <w:r w:rsidR="00872838">
          <w:rPr>
            <w:lang w:val="en-GB"/>
          </w:rPr>
          <w:t xml:space="preserve"> region of South Africa, Mario </w:t>
        </w:r>
        <w:proofErr w:type="spellStart"/>
        <w:r w:rsidR="00872838">
          <w:rPr>
            <w:lang w:val="en-GB"/>
          </w:rPr>
          <w:t>Kr</w:t>
        </w:r>
        <w:r w:rsidR="00872838" w:rsidRPr="00872838">
          <w:rPr>
            <w:lang w:val="en-GB"/>
          </w:rPr>
          <w:t>ä</w:t>
        </w:r>
        <w:r w:rsidR="00872838">
          <w:rPr>
            <w:lang w:val="en-GB"/>
          </w:rPr>
          <w:t>mer</w:t>
        </w:r>
      </w:ins>
      <w:proofErr w:type="spellEnd"/>
      <w:ins w:id="1967" w:author="Stepan Polikanov" w:date="2021-06-14T13:42:00Z">
        <w:r w:rsidR="00851F28">
          <w:rPr>
            <w:lang w:val="en-GB"/>
          </w:rPr>
          <w:t xml:space="preserve"> identifies</w:t>
        </w:r>
      </w:ins>
      <w:ins w:id="1968" w:author="Stepan Polikanov" w:date="2021-06-14T13:44:00Z">
        <w:r w:rsidR="00851F28">
          <w:rPr>
            <w:lang w:val="en-GB"/>
          </w:rPr>
          <w:t xml:space="preserve"> </w:t>
        </w:r>
        <w:proofErr w:type="spellStart"/>
        <w:r w:rsidR="00851F28">
          <w:rPr>
            <w:lang w:val="en-GB"/>
          </w:rPr>
          <w:t>autocht</w:t>
        </w:r>
      </w:ins>
      <w:ins w:id="1969" w:author="Stepan Polikanov" w:date="2021-06-14T13:49:00Z">
        <w:r w:rsidR="002B2AB5">
          <w:rPr>
            <w:lang w:val="en-GB"/>
          </w:rPr>
          <w:t>h</w:t>
        </w:r>
      </w:ins>
      <w:ins w:id="1970" w:author="Stepan Polikanov" w:date="2021-06-14T13:44:00Z">
        <w:r w:rsidR="00851F28">
          <w:rPr>
            <w:lang w:val="en-GB"/>
          </w:rPr>
          <w:t>onomy</w:t>
        </w:r>
        <w:proofErr w:type="spellEnd"/>
        <w:r w:rsidR="00851F28">
          <w:rPr>
            <w:lang w:val="en-GB"/>
          </w:rPr>
          <w:t xml:space="preserve"> of poor Zulu villa</w:t>
        </w:r>
      </w:ins>
      <w:ins w:id="1971" w:author="Stepan Polikanov" w:date="2021-06-14T13:45:00Z">
        <w:r w:rsidR="00851F28">
          <w:rPr>
            <w:lang w:val="en-GB"/>
          </w:rPr>
          <w:t>gers</w:t>
        </w:r>
      </w:ins>
      <w:ins w:id="1972" w:author="Stepan Polikanov" w:date="2021-06-14T13:48:00Z">
        <w:r w:rsidR="00851F28">
          <w:rPr>
            <w:lang w:val="en-GB"/>
          </w:rPr>
          <w:t xml:space="preserve"> as the reason for electoral violence. As </w:t>
        </w:r>
        <w:r w:rsidR="002B2AB5">
          <w:rPr>
            <w:lang w:val="en-GB"/>
          </w:rPr>
          <w:t>autocht</w:t>
        </w:r>
      </w:ins>
      <w:ins w:id="1973" w:author="Stepan Polikanov" w:date="2021-06-14T13:49:00Z">
        <w:r w:rsidR="002B2AB5">
          <w:rPr>
            <w:lang w:val="en-GB"/>
          </w:rPr>
          <w:t>h</w:t>
        </w:r>
      </w:ins>
      <w:ins w:id="1974" w:author="Stepan Polikanov" w:date="2021-06-14T13:48:00Z">
        <w:r w:rsidR="002B2AB5">
          <w:rPr>
            <w:lang w:val="en-GB"/>
          </w:rPr>
          <w:t>ons</w:t>
        </w:r>
      </w:ins>
      <w:ins w:id="1975" w:author="Stepan Polikanov" w:date="2021-06-14T13:49:00Z">
        <w:r w:rsidR="002B2AB5">
          <w:rPr>
            <w:lang w:val="en-GB"/>
          </w:rPr>
          <w:t xml:space="preserve">, or original inhabitants, protested against migrants from other parts of the country, a </w:t>
        </w:r>
      </w:ins>
      <w:ins w:id="1976" w:author="Stepan Polikanov" w:date="2021-06-14T13:50:00Z">
        <w:r w:rsidR="002B2AB5">
          <w:rPr>
            <w:lang w:val="en-GB"/>
          </w:rPr>
          <w:t>local ANC branch started to be dominated by these ‘migrants’, which sparked conflict</w:t>
        </w:r>
      </w:ins>
      <w:ins w:id="1977" w:author="Stepan Polikanov" w:date="2021-06-14T14:01:00Z">
        <w:r w:rsidR="005639F6">
          <w:rPr>
            <w:lang w:val="en-GB"/>
          </w:rPr>
          <w:t xml:space="preserve"> </w:t>
        </w:r>
        <w:r w:rsidR="005639F6">
          <w:rPr>
            <w:lang w:val="en-GB"/>
          </w:rPr>
          <w:fldChar w:fldCharType="begin" w:fldLock="1"/>
        </w:r>
      </w:ins>
      <w:r w:rsidR="005639F6">
        <w:rPr>
          <w:lang w:val="en-GB"/>
        </w:rPr>
        <w:instrText>ADDIN CSL_CITATION {"citationItems":[{"id":"ITEM-1","itemData":{"DOI":"10.1017/asr.2019.69","author":[{"dropping-particle":"","family":"Krämer","given":"Mario","non-dropping-particle":"","parse-names":false,"suffix":""}],"container-title":"African Studies Review","id":"ITEM-1","issued":{"date-parts":[["2019","12","23"]]},"page":"1-20","title":"Violence, Autochthony, and Identity Politics in KwaZulu-Natal (South Africa): A Processual Perspective on Local Political Dynamics","type":"article-journal","volume":"63"},"uris":["http://www.mendeley.com/documents/?uuid=61741f30-08a6-4893-a8d2-e47e13c9e5d5"]}],"mendeley":{"formattedCitation":"(Krämer 2019)","plainTextFormattedCitation":"(Krämer 2019)","previouslyFormattedCitation":"(Krämer 2019)"},"properties":{"noteIndex":0},"schema":"https://github.com/citation-style-language/schema/raw/master/csl-citation.json"}</w:instrText>
      </w:r>
      <w:r w:rsidR="005639F6">
        <w:rPr>
          <w:lang w:val="en-GB"/>
        </w:rPr>
        <w:fldChar w:fldCharType="separate"/>
      </w:r>
      <w:r w:rsidR="005639F6" w:rsidRPr="005639F6">
        <w:rPr>
          <w:noProof/>
          <w:lang w:val="en-GB"/>
        </w:rPr>
        <w:t>(Krämer 2019)</w:t>
      </w:r>
      <w:ins w:id="1978" w:author="Stepan Polikanov" w:date="2021-06-14T14:01:00Z">
        <w:r w:rsidR="005639F6">
          <w:rPr>
            <w:lang w:val="en-GB"/>
          </w:rPr>
          <w:fldChar w:fldCharType="end"/>
        </w:r>
      </w:ins>
      <w:ins w:id="1979" w:author="Stepan Polikanov" w:date="2021-06-14T13:50:00Z">
        <w:r w:rsidR="002B2AB5">
          <w:rPr>
            <w:lang w:val="en-GB"/>
          </w:rPr>
          <w:t>. Pre-election violence fr</w:t>
        </w:r>
      </w:ins>
      <w:ins w:id="1980" w:author="Stepan Polikanov" w:date="2021-06-14T13:51:00Z">
        <w:r w:rsidR="002B2AB5">
          <w:rPr>
            <w:lang w:val="en-GB"/>
          </w:rPr>
          <w:t xml:space="preserve">om both ANC and </w:t>
        </w:r>
      </w:ins>
      <w:ins w:id="1981" w:author="Stepan Polikanov" w:date="2021-06-14T13:52:00Z">
        <w:r w:rsidR="002B2AB5">
          <w:rPr>
            <w:lang w:val="en-GB"/>
          </w:rPr>
          <w:t xml:space="preserve">South African Communist party </w:t>
        </w:r>
      </w:ins>
      <w:ins w:id="1982" w:author="Stepan Polikanov" w:date="2021-06-14T13:53:00Z">
        <w:r w:rsidR="00D5123D">
          <w:rPr>
            <w:lang w:val="en-GB"/>
          </w:rPr>
          <w:t>saw to deaths of m</w:t>
        </w:r>
        <w:r w:rsidR="00D5123D" w:rsidRPr="00D5123D">
          <w:rPr>
            <w:lang w:val="en-GB"/>
          </w:rPr>
          <w:t xml:space="preserve">ore than one hundred local politicians </w:t>
        </w:r>
        <w:r w:rsidR="00D5123D">
          <w:rPr>
            <w:lang w:val="en-GB"/>
          </w:rPr>
          <w:t xml:space="preserve">in the </w:t>
        </w:r>
      </w:ins>
      <w:ins w:id="1983" w:author="Stepan Polikanov" w:date="2021-06-14T13:54:00Z">
        <w:r w:rsidR="00D5123D">
          <w:rPr>
            <w:lang w:val="en-GB"/>
          </w:rPr>
          <w:t>province. Among reasons that allowed t</w:t>
        </w:r>
      </w:ins>
    </w:p>
    <w:p w14:paraId="100F5950" w14:textId="145E8E64" w:rsidR="00E454F4" w:rsidRPr="00443D6F" w:rsidDel="00B23AB4" w:rsidRDefault="00E454F4">
      <w:pPr>
        <w:rPr>
          <w:del w:id="1984" w:author="Поликанов Степан Андреевич" w:date="2021-03-18T16:02:00Z"/>
          <w:lang w:val="en-GB"/>
          <w:rPrChange w:id="1985" w:author="Поликанов Степан Андреевич" w:date="2021-04-12T16:47:00Z">
            <w:rPr>
              <w:del w:id="1986" w:author="Поликанов Степан Андреевич" w:date="2021-03-18T16:02:00Z"/>
            </w:rPr>
          </w:rPrChange>
        </w:rPr>
      </w:pPr>
      <w:del w:id="1987" w:author="Поликанов Степан Андреевич" w:date="2021-03-18T16:02:00Z">
        <w:r w:rsidRPr="00443D6F" w:rsidDel="00B23AB4">
          <w:rPr>
            <w:lang w:val="en-GB"/>
            <w:rPrChange w:id="1988" w:author="Поликанов Степан Андреевич" w:date="2021-04-12T16:47:00Z">
              <w:rPr/>
            </w:rPrChange>
          </w:rPr>
          <w:delText>Dominant-party regimes can be thought of in terms of competitiveness</w:delText>
        </w:r>
        <w:r w:rsidDel="00B23AB4">
          <w:rPr>
            <w:rStyle w:val="a8"/>
            <w:lang w:val="en-US"/>
          </w:rPr>
          <w:footnoteReference w:id="7"/>
        </w:r>
        <w:r w:rsidRPr="00443D6F" w:rsidDel="00B23AB4">
          <w:rPr>
            <w:lang w:val="en-GB"/>
            <w:rPrChange w:id="1991" w:author="Поликанов Степан Андреевич" w:date="2021-04-12T16:47:00Z">
              <w:rPr/>
            </w:rPrChange>
          </w:rPr>
          <w:delText xml:space="preserve">, and by measuring a share of constituencies, where elections were competitive, we can identify whether accountability and alternation of power are present </w:delText>
        </w:r>
        <w:r w:rsidDel="00B23AB4">
          <w:fldChar w:fldCharType="begin" w:fldLock="1"/>
        </w:r>
        <w:r w:rsidRPr="00443D6F" w:rsidDel="00B23AB4">
          <w:rPr>
            <w:lang w:val="en-GB"/>
            <w:rPrChange w:id="1992" w:author="Поликанов Степан Андреевич" w:date="2021-04-12T16:47:00Z">
              <w:rPr/>
            </w:rPrChange>
          </w:rPr>
          <w:delInstrText>ADDIN CSL_CITATION {"citationItems":[{"id":"ITEM-1","itemData":{"DOI":"10.1017/gov.2012.1","ISSN":"0017257X","abstract":"Dominant party systems are defined by a lack of party alternation at the national level; however, dominant party systems do not inherently preclude electoral competition at the macro level, the micro level, or both. Nonetheless, little systematic work has documented the competitiveness of elections under a dominant party system. This article describes the nature of competition under one of sub-Saharan Africa's most enduring dominant party systems, Botswana. By examining electoral outcomes at the constituency level, this article demonstrates that elections in Botswana produce significant levels of competition, especially when compared to other sub-Saharan countries. Furthermore, electoral competitiveness appears unrelated to the party system at large: namely, competitiveness is no less or greater under dominant party systems than under multiparty systems. © 2012 Government and Opposition Ltd.","author":[{"dropping-particle":"","family":"Burchard","given":"Stephanie","non-dropping-particle":"","parse-names":false,"suffix":""}],"container-title":"Government and Opposition","id":"ITEM-1","issue":"1","issued":{"date-parts":[["2012","10","22"]]},"page":"101-126","publisher":"Cambridge University Press","title":"You have to know where to look in order to find it: Competitiveness in botswana's dominant party system","type":"article-journal","volume":"48"},"uris":["http://www.mendeley.com/documents/?uuid=ad0308d9-2fd3-3644-84f6-b59213f0f38b"]}],"mendeley":{"formattedCitation":"(Burchard 2012)","plainTextFormattedCitation":"(Burchard 2012)","previouslyFormattedCitation":"(Burchard 2012)"},"properties":{"noteIndex":0},"schema":"https://github.com/citation-style-language/schema/raw/master/csl-citation.json"}</w:delInstrText>
        </w:r>
        <w:r w:rsidDel="00B23AB4">
          <w:fldChar w:fldCharType="separate"/>
        </w:r>
        <w:r w:rsidRPr="00443D6F" w:rsidDel="00B23AB4">
          <w:rPr>
            <w:noProof/>
            <w:lang w:val="en-GB"/>
            <w:rPrChange w:id="1993" w:author="Поликанов Степан Андреевич" w:date="2021-04-12T16:47:00Z">
              <w:rPr>
                <w:noProof/>
              </w:rPr>
            </w:rPrChange>
          </w:rPr>
          <w:delText>(Burchard 2012)</w:delText>
        </w:r>
        <w:r w:rsidDel="00B23AB4">
          <w:fldChar w:fldCharType="end"/>
        </w:r>
        <w:r w:rsidRPr="00443D6F" w:rsidDel="00B23AB4">
          <w:rPr>
            <w:lang w:val="en-GB"/>
            <w:rPrChange w:id="1994" w:author="Поликанов Степан Андреевич" w:date="2021-04-12T16:47:00Z">
              <w:rPr/>
            </w:rPrChange>
          </w:rPr>
          <w:delText xml:space="preserve">. </w:delText>
        </w:r>
      </w:del>
      <w:del w:id="1995" w:author="Поликанов Степан Андреевич" w:date="2021-03-18T16:01:00Z">
        <w:r w:rsidRPr="00443D6F" w:rsidDel="00B23AB4">
          <w:rPr>
            <w:lang w:val="en-GB"/>
            <w:rPrChange w:id="1996" w:author="Поликанов Степан Андреевич" w:date="2021-04-12T16:47:00Z">
              <w:rPr/>
            </w:rPrChange>
          </w:rPr>
          <w:delText>These being factors predisposing democratic rule, one can construct a theory, linking non-competitiveness to illiberal party dominance and competitiveness to liberal dominance. However, that is beyond the scope of this work.</w:delText>
        </w:r>
      </w:del>
    </w:p>
    <w:p w14:paraId="509BE960" w14:textId="2E2B1900" w:rsidR="00662C4C" w:rsidRPr="00443D6F" w:rsidDel="00E70F79" w:rsidRDefault="00662C4C">
      <w:pPr>
        <w:rPr>
          <w:del w:id="1997" w:author="Поликанов Степан Андреевич" w:date="2021-03-18T15:15:00Z"/>
          <w:lang w:val="en-GB"/>
          <w:rPrChange w:id="1998" w:author="Поликанов Степан Андреевич" w:date="2021-04-12T16:47:00Z">
            <w:rPr>
              <w:del w:id="1999" w:author="Поликанов Степан Андреевич" w:date="2021-03-18T15:15:00Z"/>
            </w:rPr>
          </w:rPrChange>
        </w:rPr>
      </w:pPr>
      <w:del w:id="2000" w:author="Поликанов Степан Андреевич" w:date="2021-04-12T16:41:00Z">
        <w:r w:rsidRPr="00443D6F" w:rsidDel="00B151C1">
          <w:rPr>
            <w:lang w:val="en-GB"/>
            <w:rPrChange w:id="2001" w:author="Поликанов Степан Андреевич" w:date="2021-04-12T16:47:00Z">
              <w:rPr/>
            </w:rPrChange>
          </w:rPr>
          <w:delText>A popular way to identify a dominant party is</w:delText>
        </w:r>
        <w:r w:rsidR="00CC6B67" w:rsidRPr="00443D6F" w:rsidDel="00B151C1">
          <w:rPr>
            <w:lang w:val="en-GB"/>
            <w:rPrChange w:id="2002" w:author="Поликанов Степан Андреевич" w:date="2021-04-12T16:47:00Z">
              <w:rPr/>
            </w:rPrChange>
          </w:rPr>
          <w:delText xml:space="preserve"> by</w:delText>
        </w:r>
        <w:r w:rsidRPr="00443D6F" w:rsidDel="00B151C1">
          <w:rPr>
            <w:lang w:val="en-GB"/>
            <w:rPrChange w:id="2003" w:author="Поликанов Степан Андреевич" w:date="2021-04-12T16:47:00Z">
              <w:rPr/>
            </w:rPrChange>
          </w:rPr>
          <w:delText xml:space="preserve"> a longevity criterion, which ranges from 3 to 5 consecutive election wins depending on the author </w:delText>
        </w:r>
        <w:r w:rsidDel="00B151C1">
          <w:fldChar w:fldCharType="begin" w:fldLock="1"/>
        </w:r>
        <w:r w:rsidR="000F378C" w:rsidRPr="00443D6F" w:rsidDel="00B151C1">
          <w:rPr>
            <w:lang w:val="en-GB"/>
            <w:rPrChange w:id="2004" w:author="Поликанов Степан Андреевич" w:date="2021-04-12T16:47:00Z">
              <w:rPr/>
            </w:rPrChange>
          </w:rPr>
          <w:delInstrText>ADDIN CSL_CITATION {"citationItems":[{"id":"ITEM-1","itemData":{"ISBN":"9780521212380","author":[{"dropping-particle":"","family":"Sartori","given":"G","non-dropping-particle":"","parse-names":false,"suffix":""}],"collection-title":"Parties and Party Systems","id":"ITEM-1","issue":"1","issued":{"date-parts":[["1976"]]},"number-of-pages":"383","publisher":"Cambridge University Press","publisher-place":"Cambridge","title":"Parties and Party Systems: A Framework for Analysis","type":"book"},"uris":["http://www.mendeley.com/documents/?uuid=527903a1-5045-4992-93c6-dc3c5d41a853"]},{"id":"ITEM-2","itemData":{"author":[{"dropping-particle":"","family":"Green","given":"Kenneth F.","non-dropping-particle":"","parse-names":false,"suffix":""}],"chapter-number":"2","container-title":"Friend or Foe? Dominant Party Systems in Southern Africa","editor":[{"dropping-particle":"","family":"Toit","given":"P van der P (Pierre)","non-dropping-particle":"du","parse-names":false,"suffix":""},{"dropping-particle":"","family":"Jagger","given":"Nicola","non-dropping-particle":"de","parse-names":false,"suffix":""}],"id":"ITEM-2","issued":{"date-parts":[["2012"]]},"page":"232","publisher":"UN University Press","publisher-place":"Tokio","title":"The political costs of privatisation: Why democratic and authoritarian dominant parties meet their doom","type":"chapter"},"uris":["http://www.mendeley.com/documents/?uuid=fc9febdb-cc73-325a-a56e-3a7be318955c"]},{"id":"ITEM-3","itemData":{"ISBN":"978-1-58826-869-3","author":[{"dropping-particle":"","family":"Doorenspleet","given":"Renske","non-dropping-particle":"","parse-names":false,"suffix":""},{"dropping-particle":"","family":"Nijzink","given":"Lia","non-dropping-particle":"","parse-names":false,"suffix":""}],"editor":[{"dropping-particle":"","family":"Doorenspleet","given":"Renske","non-dropping-particle":"","parse-names":false,"suffix":""},{"dropping-particle":"","family":"Nijzink","given":"Lia","non-dropping-particle":"","parse-names":false,"suffix":""}],"id":"ITEM-3","issued":{"date-parts":[["2013"]]},"number-of-pages":"1-257","publisher":"Lynne Rienner Publishers, Inc.","publisher-place":"Boulder","title":"One-Party Dominance in African Democracies","type":"book"},"uris":["http://www.mendeley.com/documents/?uuid=ba0f5d46-c36f-392d-9814-5ee0e824fc11"]}],"mendeley":{"formattedCitation":"(Doorenspleet and Nijzink 2013; Green 2012; Sartori 1976)","plainTextFormattedCitation":"(Doorenspleet and Nijzink 2013; Green 2012; Sartori 1976)","previouslyFormattedCitation":"(Doorenspleet and Nijzink 2013; Green 2012; Sartori 1976)"},"properties":{"noteIndex":0},"schema":"https://github.com/citation-style-language/schema/raw/master/csl-citation.json"}</w:delInstrText>
        </w:r>
        <w:r w:rsidDel="00B151C1">
          <w:fldChar w:fldCharType="separate"/>
        </w:r>
        <w:r w:rsidR="00BE4752" w:rsidRPr="00443D6F" w:rsidDel="00B151C1">
          <w:rPr>
            <w:noProof/>
            <w:lang w:val="en-GB"/>
            <w:rPrChange w:id="2005" w:author="Поликанов Степан Андреевич" w:date="2021-04-12T16:47:00Z">
              <w:rPr>
                <w:noProof/>
              </w:rPr>
            </w:rPrChange>
          </w:rPr>
          <w:delText>(Doorenspleet and Nijzink 2013; Green 2012; Sartori 1976)</w:delText>
        </w:r>
        <w:r w:rsidDel="00B151C1">
          <w:fldChar w:fldCharType="end"/>
        </w:r>
        <w:r w:rsidRPr="00443D6F" w:rsidDel="00B151C1">
          <w:rPr>
            <w:lang w:val="en-GB"/>
            <w:rPrChange w:id="2006" w:author="Поликанов Степан Андреевич" w:date="2021-04-12T16:47:00Z">
              <w:rPr/>
            </w:rPrChange>
          </w:rPr>
          <w:delText>. We, however, argue that for precise classification a</w:delText>
        </w:r>
        <w:r w:rsidR="00E454F4" w:rsidRPr="00443D6F" w:rsidDel="00B151C1">
          <w:rPr>
            <w:lang w:val="en-GB"/>
            <w:rPrChange w:id="2007" w:author="Поликанов Степан Андреевич" w:date="2021-04-12T16:47:00Z">
              <w:rPr/>
            </w:rPrChange>
          </w:rPr>
          <w:delText>n</w:delText>
        </w:r>
        <w:r w:rsidRPr="00443D6F" w:rsidDel="00B151C1">
          <w:rPr>
            <w:lang w:val="en-GB"/>
            <w:rPrChange w:id="2008" w:author="Поликанов Степан Андреевич" w:date="2021-04-12T16:47:00Z">
              <w:rPr/>
            </w:rPrChange>
          </w:rPr>
          <w:delText xml:space="preserve"> </w:delText>
        </w:r>
        <w:r w:rsidR="00E454F4" w:rsidRPr="00443D6F" w:rsidDel="00B151C1">
          <w:rPr>
            <w:lang w:val="en-GB"/>
            <w:rPrChange w:id="2009" w:author="Поликанов Степан Андреевич" w:date="2021-04-12T16:47:00Z">
              <w:rPr/>
            </w:rPrChange>
          </w:rPr>
          <w:delText>extended</w:delText>
        </w:r>
        <w:r w:rsidRPr="00443D6F" w:rsidDel="00B151C1">
          <w:rPr>
            <w:lang w:val="en-GB"/>
            <w:rPrChange w:id="2010" w:author="Поликанов Степан Андреевич" w:date="2021-04-12T16:47:00Z">
              <w:rPr/>
            </w:rPrChange>
          </w:rPr>
          <w:delText xml:space="preserve"> analytical definition is required</w:delText>
        </w:r>
        <w:r w:rsidR="004710DD" w:rsidRPr="00443D6F" w:rsidDel="00B151C1">
          <w:rPr>
            <w:lang w:val="en-GB"/>
            <w:rPrChange w:id="2011" w:author="Поликанов Степан Андреевич" w:date="2021-04-12T16:47:00Z">
              <w:rPr/>
            </w:rPrChange>
          </w:rPr>
          <w:delText xml:space="preserve"> and adopt a positivistic, but yet compatible with statistical inquiries approach</w:delText>
        </w:r>
        <w:r w:rsidRPr="00443D6F" w:rsidDel="00B151C1">
          <w:rPr>
            <w:lang w:val="en-GB"/>
            <w:rPrChange w:id="2012" w:author="Поликанов Степан Андреевич" w:date="2021-04-12T16:47:00Z">
              <w:rPr/>
            </w:rPrChange>
          </w:rPr>
          <w:delText>. Combining the softest 3-year longevity criteria of Sartori with</w:delText>
        </w:r>
        <w:r w:rsidR="0044578A" w:rsidRPr="00443D6F" w:rsidDel="00B151C1">
          <w:rPr>
            <w:lang w:val="en-GB"/>
            <w:rPrChange w:id="2013" w:author="Поликанов Степан Андреевич" w:date="2021-04-12T16:47:00Z">
              <w:rPr/>
            </w:rPrChange>
          </w:rPr>
          <w:delText xml:space="preserve"> a part of</w:delText>
        </w:r>
        <w:r w:rsidRPr="00443D6F" w:rsidDel="00B151C1">
          <w:rPr>
            <w:lang w:val="en-GB"/>
            <w:rPrChange w:id="2014" w:author="Поликанов Степан Андреевич" w:date="2021-04-12T16:47:00Z">
              <w:rPr/>
            </w:rPrChange>
          </w:rPr>
          <w:delText xml:space="preserve"> Dunleavy’s analytic criteria and du Toit and de Jagger’s approach, our criteria for a dominant-party regime is one, where for three consecutive elections, a party perceived as exceptionally effective by voters, wins a majority in </w:delText>
        </w:r>
        <w:r w:rsidR="00CC6B67" w:rsidRPr="00443D6F" w:rsidDel="00B151C1">
          <w:rPr>
            <w:lang w:val="en-GB"/>
            <w:rPrChange w:id="2015" w:author="Поликанов Степан Андреевич" w:date="2021-04-12T16:47:00Z">
              <w:rPr/>
            </w:rPrChange>
          </w:rPr>
          <w:delText xml:space="preserve">the </w:delText>
        </w:r>
        <w:r w:rsidRPr="00443D6F" w:rsidDel="00B151C1">
          <w:rPr>
            <w:lang w:val="en-GB"/>
            <w:rPrChange w:id="2016" w:author="Поликанов Степан Андреевич" w:date="2021-04-12T16:47:00Z">
              <w:rPr/>
            </w:rPrChange>
          </w:rPr>
          <w:delText xml:space="preserve">legislature </w:delText>
        </w:r>
        <w:r w:rsidDel="00B151C1">
          <w:fldChar w:fldCharType="begin" w:fldLock="1"/>
        </w:r>
        <w:r w:rsidR="00CC6B67" w:rsidRPr="00443D6F" w:rsidDel="00B151C1">
          <w:rPr>
            <w:lang w:val="en-GB"/>
            <w:rPrChange w:id="2017" w:author="Поликанов Степан Андреевич" w:date="2021-04-12T16:47:00Z">
              <w:rPr/>
            </w:rPrChange>
          </w:rPr>
          <w:delInstrText>ADDIN CSL_CITATION {"citationItems":[{"id":"ITEM-1","itemData":{"ISBN":"9781919895567 (Southern Africa)","abstract":"Within southern Africa, there is an observable increase in dominant party systems, in which one political party dominates over a prolonged period of time, within a democratic system with regular elections. This party system has replaced the one-party system that dominated Africa’s political landscape after the first wave of liberations in the 1950s and 1960s. This book seeks to understand this trend and its implications for southern Africa’s democracies by comparing such systems in southern Africa with others in the developing world (such as India, South Korea and Taiwan). In particular, the case of Zimbabwe stands out as a concerning example of the direction a dominant party can take: regression into authoritarianism. India, South Korea and Taiwan present alternative routes for the dominant party system. The salient question posed by this book is: Which route are Botswana, Namibia and South Africa taking? It answers by drawing conclusions to determine whether these countries are moving towards liberal democracy, authoritarianism or a road in between.","author":[{"dropping-particle":"","family":"Toit","given":"P van der P (Pierre)","non-dropping-particle":"du","parse-names":false,"suffix":""},{"dropping-particle":"","family":"Jagger","given":"Nicola","non-dropping-particle":"de","parse-names":false,"suffix":""}],"editor":[{"dropping-particle":"","family":"Toit","given":"P van der P (Pierre)","non-dropping-particle":"du","parse-names":false,"suffix":""},{"dropping-particle":"","family":"Jagger","given":"Nicola","non-dropping-particle":"de","parse-names":false,"suffix":""}],"id":"ITEM-1","issued":{"date-parts":[["2012"]]},"language":"eng","note":"Includes bibliographic references and index.","number-of-pages":"232","publisher":"UN University Press :","publisher-place":"Tokyo","title":"Friend or foe? Dominant party systems in Southern Africa: insights from the developing world","type":"book"},"uris":["http://www.mendeley.com/documents/?uuid=1224ce5e-14d6-4a33-8226-f17b55d89f54"]},{"id":"ITEM-2","itemData":{"ISBN":"9780521212380","author":[{"dropping-particle":"","family":"Sartori","given":"G","non-dropping-particle":"","parse-names":false,"suffix":""}],"collection-title":"Parties and Party Systems","id":"ITEM-2","issue":"1","issued":{"date-parts":[["1976"]]},"number-of-pages":"383","publisher":"Cambridge University Press","publisher-place":"Cambridge","title":"Parties and Party Systems: A Framework for Analysis","type":"book"},"uris":["http://www.mendeley.com/documents/?uuid=527903a1-5045-4992-93c6-dc3c5d41a853"]},{"id":"ITEM-3","itemData":{"ISBN":"9781138874138","abstract":"This book examines dominant parties in both established democracies and new democracies and explores the relationship between dominant parties and the democratic process.\n\nBridging existing literatures, the authors analyse dominant parties at national and sub-national, district and intra-party levels and take a fresh look at some of the classic cases of one-party dominance. The book also features methodological advances in the study of dominant parties through contributions that develop new ways of conceptualizing and measuring one-party dominance. Combining theoretical and empirical research and bringing together leading experts in the field - including Hermann Giliomee and Kenneth Greene - this book features comparisons and case studies on Japan, Canada, Germany, Mexico, Italy, France and South Africa.\n\nThis book will be of interest to students and scholars of political science, democracy studies, comparative politics, party politics and international studies speciali","author":[{"dropping-particle":"","family":"Dunleavy","given":"Patrick","non-dropping-particle":"","parse-names":false,"suffix":""}],"chapter-number":"2","container-title":"Dominant Political Parties and Democracy: Concepts, Measures, Cases and Comparisons","edition":"1","editor":[{"dropping-particle":"","family":"Bogaards","given":"Matthijs","non-dropping-particle":"","parse-names":false,"suffix":""},{"dropping-particle":"","family":"Boucek","given":"Françoise","non-dropping-particle":"","parse-names":false,"suffix":""}],"id":"ITEM-3","issued":{"date-parts":[["2010"]]},"page":"23-44","publisher":"Routledge","publisher-place":"London; New York","title":"Rethinking dominant party systems","type":"chapter"},"uris":["http://www.mendeley.com/documents/?uuid=e12fcb63-23be-3705-937e-90f8d53d57c4"]}],"mendeley":{"formattedCitation":"(Dunleavy 2010; Sartori 1976; du Toit and de Jagger 2012)","plainTextFormattedCitation":"(Dunleavy 2010; Sartori 1976; du Toit and de Jagger 2012)","previouslyFormattedCitation":"(Dunleavy 2010; Sartori 1976; du Toit and de Jagger 2012)"},"properties":{"noteIndex":0},"schema":"https://github.com/citation-style-language/schema/raw/master/csl-citation.json"}</w:delInstrText>
        </w:r>
        <w:r w:rsidDel="00B151C1">
          <w:fldChar w:fldCharType="separate"/>
        </w:r>
        <w:r w:rsidRPr="00443D6F" w:rsidDel="00B151C1">
          <w:rPr>
            <w:noProof/>
            <w:lang w:val="en-GB"/>
            <w:rPrChange w:id="2018" w:author="Поликанов Степан Андреевич" w:date="2021-04-12T16:47:00Z">
              <w:rPr>
                <w:noProof/>
              </w:rPr>
            </w:rPrChange>
          </w:rPr>
          <w:delText>(Dunleavy 2010; Sartori 1976; du Toit and de Jagger 2012)</w:delText>
        </w:r>
        <w:r w:rsidDel="00B151C1">
          <w:fldChar w:fldCharType="end"/>
        </w:r>
        <w:r w:rsidR="00E454F4" w:rsidRPr="00443D6F" w:rsidDel="00B151C1">
          <w:rPr>
            <w:lang w:val="en-GB"/>
            <w:rPrChange w:id="2019" w:author="Поликанов Степан Андреевич" w:date="2021-04-12T16:47:00Z">
              <w:rPr/>
            </w:rPrChange>
          </w:rPr>
          <w:delText xml:space="preserve">. </w:delText>
        </w:r>
      </w:del>
    </w:p>
    <w:p w14:paraId="089ED69D" w14:textId="466AF056" w:rsidR="00662C4C" w:rsidRPr="00443D6F" w:rsidDel="00B151C1" w:rsidRDefault="00662C4C">
      <w:pPr>
        <w:rPr>
          <w:del w:id="2020" w:author="Поликанов Степан Андреевич" w:date="2021-04-12T16:41:00Z"/>
          <w:lang w:val="en-GB"/>
          <w:rPrChange w:id="2021" w:author="Поликанов Степан Андреевич" w:date="2021-04-12T16:47:00Z">
            <w:rPr>
              <w:del w:id="2022" w:author="Поликанов Степан Андреевич" w:date="2021-04-12T16:41:00Z"/>
            </w:rPr>
          </w:rPrChange>
        </w:rPr>
      </w:pPr>
    </w:p>
    <w:p w14:paraId="0AAA0D5C" w14:textId="35F296C2" w:rsidR="00CC6B67" w:rsidRPr="00BE7AC8" w:rsidDel="007D3DB5" w:rsidRDefault="00CC6B67">
      <w:pPr>
        <w:rPr>
          <w:del w:id="2023" w:author="Поликанов Степан Андреевич" w:date="2021-03-24T11:26:00Z"/>
          <w:lang w:val="en-GB"/>
          <w:rPrChange w:id="2024" w:author="Поликанов Степан Андреевич" w:date="2021-04-10T13:45:00Z">
            <w:rPr>
              <w:del w:id="2025" w:author="Поликанов Степан Андреевич" w:date="2021-03-24T11:26:00Z"/>
              <w:lang w:val="en-US"/>
            </w:rPr>
          </w:rPrChange>
        </w:rPr>
      </w:pPr>
    </w:p>
    <w:p w14:paraId="68D2B090" w14:textId="16A3CECA" w:rsidR="007D3DB5" w:rsidDel="00E608FD" w:rsidRDefault="00D5123D">
      <w:pPr>
        <w:rPr>
          <w:del w:id="2026" w:author="Stepan Polikanov" w:date="2021-06-14T13:54:00Z"/>
          <w:lang w:val="en-US"/>
        </w:rPr>
      </w:pPr>
      <w:ins w:id="2027" w:author="Stepan Polikanov" w:date="2021-06-14T13:54:00Z">
        <w:r>
          <w:rPr>
            <w:lang w:val="en-US"/>
          </w:rPr>
          <w:t xml:space="preserve">his to happen and to continue into </w:t>
        </w:r>
        <w:r w:rsidRPr="00D5123D">
          <w:rPr>
            <w:lang w:val="en-US"/>
          </w:rPr>
          <w:t>201</w:t>
        </w:r>
        <w:r>
          <w:rPr>
            <w:lang w:val="en-US"/>
          </w:rPr>
          <w:t>6</w:t>
        </w:r>
      </w:ins>
      <w:ins w:id="2028" w:author="Stepan Polikanov" w:date="2021-06-14T13:56:00Z">
        <w:r>
          <w:rPr>
            <w:lang w:val="en-US"/>
          </w:rPr>
          <w:t xml:space="preserve">, </w:t>
        </w:r>
      </w:ins>
      <w:ins w:id="2029" w:author="Stepan Polikanov" w:date="2021-06-14T13:54:00Z">
        <w:r>
          <w:rPr>
            <w:lang w:val="en-US"/>
          </w:rPr>
          <w:t>gatekeeping, infighting and f</w:t>
        </w:r>
      </w:ins>
      <w:ins w:id="2030" w:author="Stepan Polikanov" w:date="2021-06-14T13:55:00Z">
        <w:r>
          <w:rPr>
            <w:lang w:val="en-US"/>
          </w:rPr>
          <w:t xml:space="preserve">actionalism in ANC have been named. We believe this is quite accurate, as it connects to </w:t>
        </w:r>
        <w:proofErr w:type="spellStart"/>
        <w:r>
          <w:rPr>
            <w:lang w:val="en-US"/>
          </w:rPr>
          <w:t>neopatrimonial</w:t>
        </w:r>
        <w:proofErr w:type="spellEnd"/>
        <w:r>
          <w:rPr>
            <w:lang w:val="en-US"/>
          </w:rPr>
          <w:t xml:space="preserve"> characteristics of the party on a larger sc</w:t>
        </w:r>
      </w:ins>
      <w:ins w:id="2031" w:author="Stepan Polikanov" w:date="2021-06-14T13:56:00Z">
        <w:r>
          <w:rPr>
            <w:lang w:val="en-US"/>
          </w:rPr>
          <w:t xml:space="preserve">ale, as well as </w:t>
        </w:r>
      </w:ins>
      <w:ins w:id="2032" w:author="Stepan Polikanov" w:date="2021-06-14T13:57:00Z">
        <w:r w:rsidR="005639F6">
          <w:rPr>
            <w:lang w:val="en-US"/>
          </w:rPr>
          <w:t xml:space="preserve">the </w:t>
        </w:r>
      </w:ins>
      <w:ins w:id="2033" w:author="Stepan Polikanov" w:date="2021-06-14T13:58:00Z">
        <w:r w:rsidR="005639F6">
          <w:rPr>
            <w:lang w:val="en-US"/>
          </w:rPr>
          <w:t xml:space="preserve">notion of </w:t>
        </w:r>
      </w:ins>
      <w:ins w:id="2034" w:author="Stepan Polikanov" w:date="2021-06-14T14:08:00Z">
        <w:r w:rsidR="0075529F">
          <w:rPr>
            <w:lang w:val="en-GB"/>
          </w:rPr>
          <w:t>‘patrimonial capitalism’</w:t>
        </w:r>
      </w:ins>
      <w:ins w:id="2035" w:author="Stepan Polikanov" w:date="2021-06-14T13:58:00Z">
        <w:r w:rsidR="005639F6">
          <w:rPr>
            <w:lang w:val="en-US"/>
          </w:rPr>
          <w:t xml:space="preserve">, when access to politics has value in terms of personal enrichment and </w:t>
        </w:r>
        <w:proofErr w:type="spellStart"/>
        <w:r w:rsidR="005639F6">
          <w:rPr>
            <w:lang w:val="en-US"/>
          </w:rPr>
          <w:t>patron</w:t>
        </w:r>
      </w:ins>
      <w:ins w:id="2036" w:author="Stepan Polikanov" w:date="2021-06-14T13:59:00Z">
        <w:r w:rsidR="005639F6">
          <w:rPr>
            <w:lang w:val="en-US"/>
          </w:rPr>
          <w:t>istic</w:t>
        </w:r>
        <w:proofErr w:type="spellEnd"/>
        <w:r w:rsidR="005639F6">
          <w:rPr>
            <w:lang w:val="en-US"/>
          </w:rPr>
          <w:t xml:space="preserve"> influence on constituencies </w:t>
        </w:r>
      </w:ins>
      <w:ins w:id="2037" w:author="Stepan Polikanov" w:date="2021-06-14T14:01:00Z">
        <w:r w:rsidR="005639F6">
          <w:rPr>
            <w:lang w:val="en-US"/>
          </w:rPr>
          <w:fldChar w:fldCharType="begin" w:fldLock="1"/>
        </w:r>
      </w:ins>
      <w:r w:rsidR="007D2E1E">
        <w:rPr>
          <w:lang w:val="en-US"/>
        </w:rPr>
        <w:instrText>ADDIN CSL_CITATION {"citationItems":[{"id":"ITEM-1","itemData":{"DOI":"10.1093/afraf/adt069","author":[{"dropping-particle":"","family":"Lodge","given":"Tom","non-dropping-particle":"","parse-names":false,"suffix":""}],"container-title":"African Affairs","id":"ITEM-1","issued":{"date-parts":[["2014","1","16"]]},"page":"1-23","title":"Neo-patrimonial politics in the ANC","type":"article-journal","volume":"113"},"uris":["http://www.mendeley.com/documents/?uuid=300ae92c-9aa7-489f-b73e-1a8a131c8753"]}],"mendeley":{"formattedCitation":"(Lodge 2014)","plainTextFormattedCitation":"(Lodge 2014)","previouslyFormattedCitation":"(Lodge 2014)"},"properties":{"noteIndex":0},"schema":"https://github.com/citation-style-language/schema/raw/master/csl-citation.json"}</w:instrText>
      </w:r>
      <w:r w:rsidR="005639F6">
        <w:rPr>
          <w:lang w:val="en-US"/>
        </w:rPr>
        <w:fldChar w:fldCharType="separate"/>
      </w:r>
      <w:r w:rsidR="005639F6" w:rsidRPr="005639F6">
        <w:rPr>
          <w:noProof/>
          <w:lang w:val="en-US"/>
        </w:rPr>
        <w:t>(Lodge 2014)</w:t>
      </w:r>
      <w:ins w:id="2038" w:author="Stepan Polikanov" w:date="2021-06-14T14:01:00Z">
        <w:r w:rsidR="005639F6">
          <w:rPr>
            <w:lang w:val="en-US"/>
          </w:rPr>
          <w:fldChar w:fldCharType="end"/>
        </w:r>
      </w:ins>
      <w:ins w:id="2039" w:author="Stepan Polikanov" w:date="2021-06-14T13:59:00Z">
        <w:r w:rsidR="005639F6">
          <w:rPr>
            <w:lang w:val="en-US"/>
          </w:rPr>
          <w:t xml:space="preserve">. </w:t>
        </w:r>
      </w:ins>
    </w:p>
    <w:p w14:paraId="68F8BD98" w14:textId="659DC7B1" w:rsidR="00E608FD" w:rsidRDefault="00E608FD">
      <w:pPr>
        <w:rPr>
          <w:ins w:id="2040" w:author="Stepan Polikanov" w:date="2021-06-14T14:36:00Z"/>
          <w:lang w:val="en-US"/>
        </w:rPr>
      </w:pPr>
    </w:p>
    <w:p w14:paraId="7102B913" w14:textId="1311CA3A" w:rsidR="00E608FD" w:rsidRDefault="00E608FD">
      <w:pPr>
        <w:rPr>
          <w:ins w:id="2041" w:author="Stepan Polikanov" w:date="2021-06-14T14:51:00Z"/>
          <w:lang w:val="en-GB"/>
        </w:rPr>
      </w:pPr>
      <w:ins w:id="2042" w:author="Stepan Polikanov" w:date="2021-06-14T14:36:00Z">
        <w:r>
          <w:rPr>
            <w:lang w:val="en-US"/>
          </w:rPr>
          <w:t xml:space="preserve">There is, however a case for </w:t>
        </w:r>
      </w:ins>
      <w:ins w:id="2043" w:author="Stepan Polikanov" w:date="2021-06-14T14:37:00Z">
        <w:r>
          <w:rPr>
            <w:lang w:val="en-US"/>
          </w:rPr>
          <w:t xml:space="preserve">evaluating </w:t>
        </w:r>
        <w:proofErr w:type="spellStart"/>
        <w:r>
          <w:rPr>
            <w:lang w:val="en-US"/>
          </w:rPr>
          <w:t>clientism</w:t>
        </w:r>
        <w:proofErr w:type="spellEnd"/>
        <w:r>
          <w:rPr>
            <w:lang w:val="en-US"/>
          </w:rPr>
          <w:t xml:space="preserve"> neutrally, without the negative </w:t>
        </w:r>
      </w:ins>
      <w:ins w:id="2044" w:author="Stepan Polikanov" w:date="2021-06-14T14:38:00Z">
        <w:r>
          <w:rPr>
            <w:lang w:val="en-US"/>
          </w:rPr>
          <w:t xml:space="preserve">connotations imposed by Western perspective. If we adopt this optic, then exchange of state goods and votes can </w:t>
        </w:r>
      </w:ins>
      <w:ins w:id="2045" w:author="Stepan Polikanov" w:date="2021-06-14T14:39:00Z">
        <w:r>
          <w:rPr>
            <w:lang w:val="en-US"/>
          </w:rPr>
          <w:t>be seen as accountability method</w:t>
        </w:r>
      </w:ins>
      <w:ins w:id="2046" w:author="Stepan Polikanov" w:date="2021-06-14T14:50:00Z">
        <w:r w:rsidR="007D2E1E">
          <w:rPr>
            <w:lang w:val="en-US"/>
          </w:rPr>
          <w:t xml:space="preserve"> </w:t>
        </w:r>
      </w:ins>
      <w:ins w:id="2047" w:author="Stepan Polikanov" w:date="2021-06-14T14:51:00Z">
        <w:r w:rsidR="007D2E1E">
          <w:rPr>
            <w:lang w:val="en-US"/>
          </w:rPr>
          <w:fldChar w:fldCharType="begin" w:fldLock="1"/>
        </w:r>
      </w:ins>
      <w:r w:rsidR="00213CC8">
        <w:rPr>
          <w:lang w:val="en-US"/>
        </w:rPr>
        <w:instrText>ADDIN CSL_CITATION {"citationItems":[{"id":"ITEM-1","itemData":{"DOI":"10.1177/0021909617709487","author":[{"dropping-particle":"","family":"Anciano","given":"Fiona","non-dropping-particle":"","parse-names":false,"suffix":""}],"container-title":"Journal of Asian and African Studies","id":"ITEM-1","issued":{"date-parts":[["2017","5","31"]]},"page":"002190961770948","title":"Clientelism as Civil Society? Unpacking the Relationship between Clientelism and Democracy at the Local Level in South Africa","type":"article-journal","volume":"53"},"uris":["http://www.mendeley.com/documents/?uuid=f130ebaa-7b87-4931-bcaa-08c8afb71947"]}],"mendeley":{"formattedCitation":"(Anciano 2017)","plainTextFormattedCitation":"(Anciano 2017)","previouslyFormattedCitation":"(Anciano 2017)"},"properties":{"noteIndex":0},"schema":"https://github.com/citation-style-language/schema/raw/master/csl-citation.json"}</w:instrText>
      </w:r>
      <w:r w:rsidR="007D2E1E">
        <w:rPr>
          <w:lang w:val="en-US"/>
        </w:rPr>
        <w:fldChar w:fldCharType="separate"/>
      </w:r>
      <w:r w:rsidR="007D2E1E" w:rsidRPr="007D2E1E">
        <w:rPr>
          <w:noProof/>
          <w:lang w:val="en-US"/>
        </w:rPr>
        <w:t>(Anciano 2017)</w:t>
      </w:r>
      <w:ins w:id="2048" w:author="Stepan Polikanov" w:date="2021-06-14T14:51:00Z">
        <w:r w:rsidR="007D2E1E">
          <w:rPr>
            <w:lang w:val="en-US"/>
          </w:rPr>
          <w:fldChar w:fldCharType="end"/>
        </w:r>
      </w:ins>
      <w:ins w:id="2049" w:author="Stepan Polikanov" w:date="2021-06-14T14:39:00Z">
        <w:r>
          <w:rPr>
            <w:lang w:val="en-US"/>
          </w:rPr>
          <w:t xml:space="preserve">. </w:t>
        </w:r>
      </w:ins>
      <w:ins w:id="2050" w:author="Stepan Polikanov" w:date="2021-06-14T14:42:00Z">
        <w:r>
          <w:rPr>
            <w:lang w:val="en-US"/>
          </w:rPr>
          <w:t>This notion enriches our understanding of local-level</w:t>
        </w:r>
      </w:ins>
      <w:ins w:id="2051" w:author="Stepan Polikanov" w:date="2021-06-14T14:43:00Z">
        <w:r>
          <w:rPr>
            <w:lang w:val="en-US"/>
          </w:rPr>
          <w:t xml:space="preserve"> politics beyond simple </w:t>
        </w:r>
        <w:r>
          <w:rPr>
            <w:lang w:val="en-GB"/>
          </w:rPr>
          <w:t>‘neopatri</w:t>
        </w:r>
        <w:r w:rsidR="00E016B9">
          <w:rPr>
            <w:lang w:val="en-GB"/>
          </w:rPr>
          <w:t>m</w:t>
        </w:r>
        <w:r>
          <w:rPr>
            <w:lang w:val="en-GB"/>
          </w:rPr>
          <w:t xml:space="preserve">onialism’ definitions </w:t>
        </w:r>
      </w:ins>
      <w:ins w:id="2052" w:author="Stepan Polikanov" w:date="2021-06-14T14:44:00Z">
        <w:r w:rsidR="00E016B9">
          <w:rPr>
            <w:lang w:val="en-GB"/>
          </w:rPr>
          <w:t xml:space="preserve">and examples of it. In this logic, </w:t>
        </w:r>
      </w:ins>
      <w:ins w:id="2053" w:author="Stepan Polikanov" w:date="2021-06-14T14:49:00Z">
        <w:r w:rsidR="007D2E1E">
          <w:rPr>
            <w:lang w:val="en-GB"/>
          </w:rPr>
          <w:t>albeit clientelism cannot sustain actual democratic progress, it can be useful in mediating between poor resi</w:t>
        </w:r>
      </w:ins>
      <w:ins w:id="2054" w:author="Stepan Polikanov" w:date="2021-06-14T14:50:00Z">
        <w:r w:rsidR="007D2E1E">
          <w:rPr>
            <w:lang w:val="en-GB"/>
          </w:rPr>
          <w:t>d</w:t>
        </w:r>
      </w:ins>
      <w:ins w:id="2055" w:author="Stepan Polikanov" w:date="2021-06-14T14:49:00Z">
        <w:r w:rsidR="007D2E1E">
          <w:rPr>
            <w:lang w:val="en-GB"/>
          </w:rPr>
          <w:t>ents and</w:t>
        </w:r>
      </w:ins>
      <w:ins w:id="2056" w:author="Stepan Polikanov" w:date="2021-06-14T14:50:00Z">
        <w:r w:rsidR="007D2E1E">
          <w:rPr>
            <w:lang w:val="en-GB"/>
          </w:rPr>
          <w:t xml:space="preserve"> influential political class of ANC.</w:t>
        </w:r>
      </w:ins>
    </w:p>
    <w:p w14:paraId="0F4CA129" w14:textId="60B94923" w:rsidR="007D2E1E" w:rsidRDefault="00A40D72">
      <w:pPr>
        <w:rPr>
          <w:ins w:id="2057" w:author="Stepan Polikanov" w:date="2021-06-14T15:51:00Z"/>
          <w:lang w:val="en-GB"/>
        </w:rPr>
      </w:pPr>
      <w:ins w:id="2058" w:author="Stepan Polikanov" w:date="2021-06-14T15:01:00Z">
        <w:r>
          <w:rPr>
            <w:lang w:val="en-GB"/>
          </w:rPr>
          <w:t xml:space="preserve">Having </w:t>
        </w:r>
        <w:r w:rsidR="00C570DD">
          <w:rPr>
            <w:lang w:val="en-GB"/>
          </w:rPr>
          <w:t xml:space="preserve">cleared up issues regarding overall evaluation of the party, we can now turn to </w:t>
        </w:r>
      </w:ins>
      <w:ins w:id="2059" w:author="Stepan Polikanov" w:date="2021-06-14T15:02:00Z">
        <w:r w:rsidR="00C570DD">
          <w:rPr>
            <w:lang w:val="en-GB"/>
          </w:rPr>
          <w:t>analysis of party structure on the local level</w:t>
        </w:r>
      </w:ins>
      <w:ins w:id="2060" w:author="Stepan Polikanov" w:date="2021-06-14T15:05:00Z">
        <w:r w:rsidR="00C570DD">
          <w:rPr>
            <w:lang w:val="en-GB"/>
          </w:rPr>
          <w:t>. The most basic and most important unit here is a party branch.</w:t>
        </w:r>
      </w:ins>
      <w:ins w:id="2061" w:author="Stepan Polikanov" w:date="2021-06-14T15:28:00Z">
        <w:r w:rsidR="000004A5">
          <w:rPr>
            <w:lang w:val="en-GB"/>
          </w:rPr>
          <w:t xml:space="preserve"> </w:t>
        </w:r>
      </w:ins>
      <w:ins w:id="2062" w:author="Stepan Polikanov" w:date="2021-06-14T15:29:00Z">
        <w:r w:rsidR="000004A5">
          <w:rPr>
            <w:lang w:val="en-GB"/>
          </w:rPr>
          <w:t xml:space="preserve">They add up to form a regional </w:t>
        </w:r>
      </w:ins>
      <w:ins w:id="2063" w:author="Stepan Polikanov" w:date="2021-06-14T15:30:00Z">
        <w:r w:rsidR="000004A5">
          <w:rPr>
            <w:lang w:val="en-GB"/>
          </w:rPr>
          <w:t>office, that mirrors municipal division by districts, or metropolitan areas. These together constitute a provisional b</w:t>
        </w:r>
      </w:ins>
      <w:ins w:id="2064" w:author="Stepan Polikanov" w:date="2021-06-14T15:31:00Z">
        <w:r w:rsidR="000004A5">
          <w:rPr>
            <w:lang w:val="en-GB"/>
          </w:rPr>
          <w:t>ranch, that are aligned with administrative provinces. This structure provides for a vertical and regional representation in party. The most local leve</w:t>
        </w:r>
      </w:ins>
      <w:ins w:id="2065" w:author="Stepan Polikanov" w:date="2021-06-14T15:32:00Z">
        <w:r w:rsidR="000004A5">
          <w:rPr>
            <w:lang w:val="en-GB"/>
          </w:rPr>
          <w:t>l – branches</w:t>
        </w:r>
        <w:r w:rsidR="00B57F2E">
          <w:rPr>
            <w:lang w:val="en-GB"/>
          </w:rPr>
          <w:t xml:space="preserve">, </w:t>
        </w:r>
      </w:ins>
      <w:ins w:id="2066" w:author="Stepan Polikanov" w:date="2021-06-14T15:33:00Z">
        <w:r w:rsidR="00B57F2E">
          <w:rPr>
            <w:lang w:val="en-GB"/>
          </w:rPr>
          <w:t>is grassroots. Its activities include holding meetings,</w:t>
        </w:r>
      </w:ins>
      <w:ins w:id="2067" w:author="Stepan Polikanov" w:date="2021-06-14T15:34:00Z">
        <w:r w:rsidR="00B57F2E">
          <w:rPr>
            <w:lang w:val="en-GB"/>
          </w:rPr>
          <w:t xml:space="preserve"> promote political education and history of the party </w:t>
        </w:r>
      </w:ins>
      <w:ins w:id="2068" w:author="Stepan Polikanov" w:date="2021-06-14T15:35:00Z">
        <w:r w:rsidR="00B57F2E" w:rsidRPr="00B57F2E">
          <w:rPr>
            <w:lang w:val="en-GB"/>
          </w:rPr>
          <w:t>(</w:t>
        </w:r>
        <w:r w:rsidR="00B57F2E">
          <w:rPr>
            <w:lang w:val="en-GB"/>
          </w:rPr>
          <w:t>diffusion of political myth</w:t>
        </w:r>
        <w:r w:rsidR="00B57F2E" w:rsidRPr="00B57F2E">
          <w:rPr>
            <w:lang w:val="en-GB"/>
          </w:rPr>
          <w:t>)</w:t>
        </w:r>
        <w:r w:rsidR="00B57F2E">
          <w:rPr>
            <w:lang w:val="en-GB"/>
          </w:rPr>
          <w:t>, aid residents with communication to official structures of government</w:t>
        </w:r>
      </w:ins>
      <w:ins w:id="2069" w:author="Stepan Polikanov" w:date="2021-06-14T15:48:00Z">
        <w:r w:rsidR="00F9700B">
          <w:rPr>
            <w:lang w:val="en-GB"/>
          </w:rPr>
          <w:t xml:space="preserve">, recruitment, </w:t>
        </w:r>
      </w:ins>
      <w:ins w:id="2070" w:author="Stepan Polikanov" w:date="2021-06-14T15:49:00Z">
        <w:r w:rsidR="00F9700B">
          <w:rPr>
            <w:lang w:val="en-GB"/>
          </w:rPr>
          <w:t>fundraising, etc</w:t>
        </w:r>
      </w:ins>
      <w:ins w:id="2071" w:author="Stepan Polikanov" w:date="2021-06-14T15:35:00Z">
        <w:r w:rsidR="00B57F2E">
          <w:rPr>
            <w:lang w:val="en-GB"/>
          </w:rPr>
          <w:t xml:space="preserve">. In </w:t>
        </w:r>
        <w:r w:rsidR="00B57F2E" w:rsidRPr="00B57F2E">
          <w:rPr>
            <w:lang w:val="en-GB"/>
          </w:rPr>
          <w:t>200</w:t>
        </w:r>
      </w:ins>
      <w:ins w:id="2072" w:author="Stepan Polikanov" w:date="2021-06-14T15:36:00Z">
        <w:r w:rsidR="00B57F2E">
          <w:rPr>
            <w:lang w:val="en-GB"/>
          </w:rPr>
          <w:t xml:space="preserve">8, a study on organizational </w:t>
        </w:r>
        <w:r w:rsidR="00282543">
          <w:rPr>
            <w:lang w:val="en-GB"/>
          </w:rPr>
          <w:t>development of ANC cited membership as those, that supply the party with pol</w:t>
        </w:r>
      </w:ins>
      <w:ins w:id="2073" w:author="Stepan Polikanov" w:date="2021-06-14T15:37:00Z">
        <w:r w:rsidR="00282543">
          <w:rPr>
            <w:lang w:val="en-GB"/>
          </w:rPr>
          <w:t xml:space="preserve">icy proposals, advocating that the party is accountable to local-level needs. </w:t>
        </w:r>
      </w:ins>
      <w:ins w:id="2074" w:author="Stepan Polikanov" w:date="2021-06-14T15:49:00Z">
        <w:r w:rsidR="00F9700B">
          <w:rPr>
            <w:lang w:val="en-GB"/>
          </w:rPr>
          <w:t>T</w:t>
        </w:r>
      </w:ins>
      <w:ins w:id="2075" w:author="Stepan Polikanov" w:date="2021-06-14T15:50:00Z">
        <w:r w:rsidR="00F9700B">
          <w:rPr>
            <w:lang w:val="en-GB"/>
          </w:rPr>
          <w:t xml:space="preserve">his view is an unpopular one, as </w:t>
        </w:r>
        <w:r w:rsidR="008D2409">
          <w:rPr>
            <w:lang w:val="en-GB"/>
          </w:rPr>
          <w:t xml:space="preserve">since </w:t>
        </w:r>
        <w:r w:rsidR="008D2409" w:rsidRPr="00B57F2E">
          <w:rPr>
            <w:lang w:val="en-GB"/>
          </w:rPr>
          <w:t>200</w:t>
        </w:r>
        <w:r w:rsidR="008D2409">
          <w:rPr>
            <w:lang w:val="en-GB"/>
          </w:rPr>
          <w:t>8 scandals</w:t>
        </w:r>
      </w:ins>
      <w:ins w:id="2076" w:author="Stepan Polikanov" w:date="2021-06-14T15:51:00Z">
        <w:r w:rsidR="008D2409">
          <w:rPr>
            <w:lang w:val="en-GB"/>
          </w:rPr>
          <w:t xml:space="preserve"> and </w:t>
        </w:r>
      </w:ins>
      <w:ins w:id="2077" w:author="Stepan Polikanov" w:date="2021-06-14T15:50:00Z">
        <w:r w:rsidR="008D2409">
          <w:rPr>
            <w:lang w:val="en-GB"/>
          </w:rPr>
          <w:t>corruption</w:t>
        </w:r>
      </w:ins>
      <w:ins w:id="2078" w:author="Stepan Polikanov" w:date="2021-06-14T15:51:00Z">
        <w:r w:rsidR="008D2409">
          <w:rPr>
            <w:lang w:val="en-GB"/>
          </w:rPr>
          <w:t xml:space="preserve"> among higher-ranking officials, including the President, have determined the outlook of South Africa’s ruling party.</w:t>
        </w:r>
      </w:ins>
    </w:p>
    <w:p w14:paraId="3F37AA38" w14:textId="1AD3FCE3" w:rsidR="008D2409" w:rsidRDefault="008D2409">
      <w:pPr>
        <w:rPr>
          <w:ins w:id="2079" w:author="Stepan Polikanov" w:date="2021-06-14T16:00:00Z"/>
          <w:lang w:val="en-GB"/>
        </w:rPr>
      </w:pPr>
      <w:ins w:id="2080" w:author="Stepan Polikanov" w:date="2021-06-14T15:51:00Z">
        <w:r>
          <w:rPr>
            <w:lang w:val="en-GB"/>
          </w:rPr>
          <w:lastRenderedPageBreak/>
          <w:t>This being s</w:t>
        </w:r>
      </w:ins>
      <w:ins w:id="2081" w:author="Stepan Polikanov" w:date="2021-06-14T15:52:00Z">
        <w:r>
          <w:rPr>
            <w:lang w:val="en-GB"/>
          </w:rPr>
          <w:t>aid, on the ground, through party structures, and formal and informal assistance of ANC, residents have a way to resolve social and bureaucratic issues. In this context,</w:t>
        </w:r>
      </w:ins>
      <w:ins w:id="2082" w:author="Stepan Polikanov" w:date="2021-06-14T15:53:00Z">
        <w:r>
          <w:rPr>
            <w:lang w:val="en-GB"/>
          </w:rPr>
          <w:t xml:space="preserve"> it is relatively easy to become a member of the ANC, and try to rise to higher ranks, as the party works vertically, with each level has control over the lower ones. These processe</w:t>
        </w:r>
      </w:ins>
      <w:ins w:id="2083" w:author="Stepan Polikanov" w:date="2021-06-14T15:54:00Z">
        <w:r>
          <w:rPr>
            <w:lang w:val="en-GB"/>
          </w:rPr>
          <w:t xml:space="preserve">s are, however, skewed, due to biased decision-making process at the top, that is not up to date with ANC’s </w:t>
        </w:r>
        <w:r w:rsidR="00576023">
          <w:rPr>
            <w:lang w:val="en-GB"/>
          </w:rPr>
          <w:t>local accountability claims. W</w:t>
        </w:r>
      </w:ins>
      <w:ins w:id="2084" w:author="Stepan Polikanov" w:date="2021-06-14T15:55:00Z">
        <w:r w:rsidR="00576023">
          <w:rPr>
            <w:lang w:val="en-GB"/>
          </w:rPr>
          <w:t xml:space="preserve">ith the removal of Zuma, it remains to be seen just how </w:t>
        </w:r>
        <w:r w:rsidR="00576023" w:rsidRPr="00B57F2E">
          <w:rPr>
            <w:lang w:val="en-GB"/>
          </w:rPr>
          <w:t>(</w:t>
        </w:r>
        <w:r w:rsidR="00576023">
          <w:rPr>
            <w:lang w:val="en-GB"/>
          </w:rPr>
          <w:t>in</w:t>
        </w:r>
        <w:r w:rsidR="00576023" w:rsidRPr="00B57F2E">
          <w:rPr>
            <w:lang w:val="en-GB"/>
          </w:rPr>
          <w:t>)</w:t>
        </w:r>
        <w:r w:rsidR="00576023">
          <w:rPr>
            <w:lang w:val="en-GB"/>
          </w:rPr>
          <w:t xml:space="preserve">effective a party will be. </w:t>
        </w:r>
      </w:ins>
      <w:ins w:id="2085" w:author="Stepan Polikanov" w:date="2021-06-14T15:56:00Z">
        <w:r w:rsidR="00576023">
          <w:rPr>
            <w:lang w:val="en-GB"/>
          </w:rPr>
          <w:t xml:space="preserve">To this day, formally, ANC is a mass party. Notions of </w:t>
        </w:r>
        <w:proofErr w:type="spellStart"/>
        <w:r w:rsidR="00576023">
          <w:rPr>
            <w:lang w:val="en-GB"/>
          </w:rPr>
          <w:t>clientism</w:t>
        </w:r>
        <w:proofErr w:type="spellEnd"/>
        <w:r w:rsidR="00576023">
          <w:rPr>
            <w:lang w:val="en-GB"/>
          </w:rPr>
          <w:t xml:space="preserve"> and neopatrimonialism in its way of handling things does not contradict this per se. </w:t>
        </w:r>
      </w:ins>
      <w:ins w:id="2086" w:author="Stepan Polikanov" w:date="2021-06-14T15:57:00Z">
        <w:r w:rsidR="00576023">
          <w:rPr>
            <w:lang w:val="en-GB"/>
          </w:rPr>
          <w:t>Because party still relies on gathered funds, local support and elections to secure seats in le</w:t>
        </w:r>
      </w:ins>
      <w:ins w:id="2087" w:author="Stepan Polikanov" w:date="2021-06-14T15:58:00Z">
        <w:r w:rsidR="00576023">
          <w:rPr>
            <w:lang w:val="en-GB"/>
          </w:rPr>
          <w:t>gislatures, the formal structure continues to be beneficial to communities</w:t>
        </w:r>
        <w:r w:rsidR="001E79C1">
          <w:rPr>
            <w:lang w:val="en-GB"/>
          </w:rPr>
          <w:t xml:space="preserve">. </w:t>
        </w:r>
      </w:ins>
    </w:p>
    <w:p w14:paraId="519959D2" w14:textId="39EE5285" w:rsidR="001E79C1" w:rsidRDefault="001E79C1">
      <w:pPr>
        <w:rPr>
          <w:ins w:id="2088" w:author="Stepan Polikanov" w:date="2021-06-14T16:00:00Z"/>
          <w:lang w:val="en-GB"/>
        </w:rPr>
      </w:pPr>
    </w:p>
    <w:p w14:paraId="3821DAE3" w14:textId="61023D5C" w:rsidR="001E79C1" w:rsidRDefault="00241F20">
      <w:pPr>
        <w:pStyle w:val="3"/>
        <w:rPr>
          <w:ins w:id="2089" w:author="Stepan Polikanov" w:date="2021-06-14T16:01:00Z"/>
          <w:lang w:val="en-GB"/>
        </w:rPr>
        <w:pPrChange w:id="2090" w:author="Stepan Polikanov" w:date="2021-06-16T15:22:00Z">
          <w:pPr/>
        </w:pPrChange>
      </w:pPr>
      <w:ins w:id="2091" w:author="Поликанов Степан Андреевич" w:date="2021-04-12T16:39:00Z">
        <w:r w:rsidRPr="002E0DF9">
          <w:rPr>
            <w:lang w:val="en-GB"/>
          </w:rPr>
          <w:t>1.</w:t>
        </w:r>
      </w:ins>
      <w:r>
        <w:rPr>
          <w:noProof/>
          <w:lang w:val="en-US"/>
        </w:rPr>
        <w:t xml:space="preserve">3 </w:t>
      </w:r>
      <w:ins w:id="2092" w:author="Stepan Polikanov" w:date="2021-06-14T16:00:00Z">
        <w:r w:rsidR="001E79C1">
          <w:rPr>
            <w:lang w:val="en-GB"/>
          </w:rPr>
          <w:t xml:space="preserve">ANC </w:t>
        </w:r>
      </w:ins>
      <w:ins w:id="2093" w:author="Stepan Polikanov" w:date="2021-06-14T16:01:00Z">
        <w:r w:rsidR="001E79C1">
          <w:rPr>
            <w:lang w:val="en-GB"/>
          </w:rPr>
          <w:t xml:space="preserve">and business – a </w:t>
        </w:r>
      </w:ins>
      <w:ins w:id="2094" w:author="Stepan Polikanov" w:date="2021-06-14T17:33:00Z">
        <w:r w:rsidR="00D67F70">
          <w:rPr>
            <w:lang w:val="en-GB"/>
          </w:rPr>
          <w:t xml:space="preserve">mishandled </w:t>
        </w:r>
      </w:ins>
      <w:ins w:id="2095" w:author="Stepan Polikanov" w:date="2021-06-14T16:01:00Z">
        <w:r w:rsidR="001E79C1">
          <w:rPr>
            <w:lang w:val="en-GB"/>
          </w:rPr>
          <w:t>relationship</w:t>
        </w:r>
      </w:ins>
    </w:p>
    <w:p w14:paraId="04CD1D75" w14:textId="74C1074B" w:rsidR="001E79C1" w:rsidRDefault="00490513">
      <w:pPr>
        <w:rPr>
          <w:ins w:id="2096" w:author="Stepan Polikanov" w:date="2021-06-14T16:15:00Z"/>
          <w:lang w:val="en-GB"/>
        </w:rPr>
      </w:pPr>
      <w:ins w:id="2097" w:author="Stepan Polikanov" w:date="2021-06-14T16:10:00Z">
        <w:r>
          <w:rPr>
            <w:lang w:val="en-GB"/>
          </w:rPr>
          <w:t>When assessing through the lens of stre</w:t>
        </w:r>
      </w:ins>
      <w:ins w:id="2098" w:author="Stepan Polikanov" w:date="2021-06-14T16:11:00Z">
        <w:r>
          <w:rPr>
            <w:lang w:val="en-GB"/>
          </w:rPr>
          <w:t xml:space="preserve">ngth </w:t>
        </w:r>
        <w:r w:rsidR="00D64582">
          <w:rPr>
            <w:lang w:val="en-GB"/>
          </w:rPr>
          <w:t xml:space="preserve">of both parties and domestic economic sectors, South Africa is firmly in a ‘elite pact’ category. This </w:t>
        </w:r>
      </w:ins>
      <w:ins w:id="2099" w:author="Stepan Polikanov" w:date="2021-06-14T16:12:00Z">
        <w:r w:rsidR="00D64582">
          <w:rPr>
            <w:lang w:val="en-GB"/>
          </w:rPr>
          <w:t xml:space="preserve">is a mode, where neither a dominant party, nor economic entities can co-opt another to serve </w:t>
        </w:r>
      </w:ins>
      <w:ins w:id="2100" w:author="Stepan Polikanov" w:date="2021-06-14T16:13:00Z">
        <w:r w:rsidR="00D64582">
          <w:rPr>
            <w:lang w:val="en-GB"/>
          </w:rPr>
          <w:t>their agenda</w:t>
        </w:r>
      </w:ins>
      <w:ins w:id="2101" w:author="Stepan Polikanov" w:date="2021-06-14T16:16:00Z">
        <w:r w:rsidR="00213CC8">
          <w:rPr>
            <w:lang w:val="en-GB"/>
          </w:rPr>
          <w:t xml:space="preserve"> </w:t>
        </w:r>
      </w:ins>
      <w:ins w:id="2102" w:author="Stepan Polikanov" w:date="2021-06-14T16:17:00Z">
        <w:r w:rsidR="00213CC8">
          <w:rPr>
            <w:lang w:val="en-GB"/>
          </w:rPr>
          <w:fldChar w:fldCharType="begin" w:fldLock="1"/>
        </w:r>
      </w:ins>
      <w:r w:rsidR="00B6514F">
        <w:rPr>
          <w:lang w:val="en-GB"/>
        </w:rPr>
        <w:instrText>ADDIN CSL_CITATION {"citationItems":[{"id":"ITEM-1","itemData":{"DOI":"10.1007/s12286-014-0217-6","ISSN":"18652654","abstract":"The liberalisation of African economies under structural adjustment has altered the economic conditions for political predominance in the continent’s party systems. Dominant parties have often been able to compensate for the loss of state patronage by forging ties with the private sector, through networks with domestic capitalists or through business ventures directly owned by the party. However, the ways in which they have done so vary widely. This article argues that the approach chosen by a particular party—whether in the form of a pact with the economic elite, the provision of a platform for private-sector interests, an informalisation of political and economic networks around senior leaders, or the outright domination of the business sector—depends primarily on the relative strength of the private economy, and on the party’s own degree of institutionalisation. The typology of dominant-party strategies toward the private sector is illustrated by the different approaches chosen by the ANC in South Africa, the EPRDF in Ethiopia, the CDP in Burkina Faso, and KANU in Kenya.","author":[{"dropping-particle":"","family":"Weis","given":"Toni","non-dropping-particle":"","parse-names":false,"suffix":""}],"container-title":"Zeitschrift fur Vergleichende Politikwissenschaft","id":"ITEM-1","issue":"3-4","issued":{"date-parts":[["2014","12","1"]]},"page":"263-281","publisher":"Springer Fachmedien Wiesbaden","title":"Dominante Parteien und der Privatsektor in Afrika südlich der Sahara – Eine Typologie","type":"article-journal","volume":"8"},"uris":["http://www.mendeley.com/documents/?uuid=0c24575d-4edf-36ef-b482-3c856d106849"]}],"mendeley":{"formattedCitation":"(Weis 2014)","plainTextFormattedCitation":"(Weis 2014)","previouslyFormattedCitation":"(Weis 2014)"},"properties":{"noteIndex":0},"schema":"https://github.com/citation-style-language/schema/raw/master/csl-citation.json"}</w:instrText>
      </w:r>
      <w:r w:rsidR="00213CC8">
        <w:rPr>
          <w:lang w:val="en-GB"/>
        </w:rPr>
        <w:fldChar w:fldCharType="separate"/>
      </w:r>
      <w:r w:rsidR="00213CC8" w:rsidRPr="00213CC8">
        <w:rPr>
          <w:noProof/>
          <w:lang w:val="en-GB"/>
        </w:rPr>
        <w:t>(Weis 2014)</w:t>
      </w:r>
      <w:ins w:id="2103" w:author="Stepan Polikanov" w:date="2021-06-14T16:17:00Z">
        <w:r w:rsidR="00213CC8">
          <w:rPr>
            <w:lang w:val="en-GB"/>
          </w:rPr>
          <w:fldChar w:fldCharType="end"/>
        </w:r>
      </w:ins>
      <w:ins w:id="2104" w:author="Stepan Polikanov" w:date="2021-06-14T16:13:00Z">
        <w:r w:rsidR="00D64582">
          <w:rPr>
            <w:lang w:val="en-GB"/>
          </w:rPr>
          <w:t xml:space="preserve">. However, a party needs funding, and economic actors seek access to political decision-making process, that can grant their businesses perks and </w:t>
        </w:r>
      </w:ins>
      <w:ins w:id="2105" w:author="Stepan Polikanov" w:date="2021-06-14T16:14:00Z">
        <w:r w:rsidR="00D64582">
          <w:rPr>
            <w:lang w:val="en-GB"/>
          </w:rPr>
          <w:t>preferential policies</w:t>
        </w:r>
      </w:ins>
      <w:ins w:id="2106" w:author="Stepan Polikanov" w:date="2021-06-14T16:17:00Z">
        <w:r w:rsidR="00213CC8">
          <w:rPr>
            <w:lang w:val="en-GB"/>
          </w:rPr>
          <w:t xml:space="preserve">, which pushes them to form </w:t>
        </w:r>
        <w:proofErr w:type="spellStart"/>
        <w:r w:rsidR="00213CC8">
          <w:rPr>
            <w:lang w:val="en-GB"/>
          </w:rPr>
          <w:t>in</w:t>
        </w:r>
        <w:proofErr w:type="spellEnd"/>
        <w:r w:rsidR="00213CC8">
          <w:rPr>
            <w:lang w:val="en-GB"/>
          </w:rPr>
          <w:t xml:space="preserve"> alliance to everyone’s satisfaction. </w:t>
        </w:r>
      </w:ins>
    </w:p>
    <w:p w14:paraId="7E69C090" w14:textId="516A2128" w:rsidR="00B6514F" w:rsidRDefault="00B6514F">
      <w:pPr>
        <w:rPr>
          <w:ins w:id="2107" w:author="Stepan Polikanov" w:date="2021-06-14T16:25:00Z"/>
          <w:lang w:val="en-GB"/>
        </w:rPr>
      </w:pPr>
      <w:ins w:id="2108" w:author="Stepan Polikanov" w:date="2021-06-14T16:25:00Z">
        <w:r>
          <w:rPr>
            <w:lang w:val="en-GB"/>
          </w:rPr>
          <w:t>ANC’s elite pact with business is bu</w:t>
        </w:r>
      </w:ins>
      <w:ins w:id="2109" w:author="Stepan Polikanov" w:date="2021-06-14T16:26:00Z">
        <w:r>
          <w:rPr>
            <w:lang w:val="en-GB"/>
          </w:rPr>
          <w:t xml:space="preserve">ilt on the relationship with big business enterprises. </w:t>
        </w:r>
      </w:ins>
      <w:ins w:id="2110" w:author="Stepan Polikanov" w:date="2021-06-14T16:15:00Z">
        <w:r w:rsidR="00213CC8">
          <w:rPr>
            <w:lang w:val="en-GB"/>
          </w:rPr>
          <w:t xml:space="preserve">The interesting part is, when entering political arena from years of being banned, ANC naturally had no ties to business, predominantly white. </w:t>
        </w:r>
      </w:ins>
      <w:ins w:id="2111" w:author="Stepan Polikanov" w:date="2021-06-14T16:16:00Z">
        <w:r w:rsidR="00213CC8">
          <w:rPr>
            <w:lang w:val="en-GB"/>
          </w:rPr>
          <w:t>It thus had to rely on criminal money to ‘build an effective electoral machine’</w:t>
        </w:r>
        <w:r w:rsidR="00213CC8" w:rsidRPr="00213CC8">
          <w:rPr>
            <w:lang w:val="en-GB"/>
            <w:rPrChange w:id="2112" w:author="Stepan Polikanov" w:date="2021-06-14T16:16:00Z">
              <w:rPr/>
            </w:rPrChange>
          </w:rPr>
          <w:t xml:space="preserve"> </w:t>
        </w:r>
        <w:r w:rsidR="00213CC8">
          <w:rPr>
            <w:lang w:val="en-GB"/>
          </w:rPr>
          <w:fldChar w:fldCharType="begin" w:fldLock="1"/>
        </w:r>
      </w:ins>
      <w:r w:rsidR="00213CC8">
        <w:rPr>
          <w:lang w:val="en-GB"/>
        </w:rPr>
        <w:instrText>ADDIN CSL_CITATION {"citationItems":[{"id":"ITEM-1","itemData":{"DOI":"10.1093/afraf/adt069","author":[{"dropping-particle":"","family":"Lodge","given":"Tom","non-dropping-particle":"","parse-names":false,"suffix":""}],"container-title":"African Affairs","id":"ITEM-1","issued":{"date-parts":[["2014","1","16"]]},"page":"1-23","title":"Neo-patrimonial politics in the ANC","type":"article-journal","volume":"113"},"uris":["http://www.mendeley.com/documents/?uuid=300ae92c-9aa7-489f-b73e-1a8a131c8753"]}],"mendeley":{"formattedCitation":"(Lodge 2014)","plainTextFormattedCitation":"(Lodge 2014)","previouslyFormattedCitation":"(Lodge 2014)"},"properties":{"noteIndex":0},"schema":"https://github.com/citation-style-language/schema/raw/master/csl-citation.json"}</w:instrText>
      </w:r>
      <w:r w:rsidR="00213CC8">
        <w:rPr>
          <w:lang w:val="en-GB"/>
        </w:rPr>
        <w:fldChar w:fldCharType="separate"/>
      </w:r>
      <w:r w:rsidR="00213CC8" w:rsidRPr="00213CC8">
        <w:rPr>
          <w:noProof/>
          <w:lang w:val="en-GB"/>
        </w:rPr>
        <w:t>(Lodge 2014)</w:t>
      </w:r>
      <w:ins w:id="2113" w:author="Stepan Polikanov" w:date="2021-06-14T16:16:00Z">
        <w:r w:rsidR="00213CC8">
          <w:rPr>
            <w:lang w:val="en-GB"/>
          </w:rPr>
          <w:fldChar w:fldCharType="end"/>
        </w:r>
        <w:r w:rsidR="00213CC8" w:rsidRPr="00213CC8">
          <w:rPr>
            <w:lang w:val="en-GB"/>
            <w:rPrChange w:id="2114" w:author="Stepan Polikanov" w:date="2021-06-14T16:16:00Z">
              <w:rPr/>
            </w:rPrChange>
          </w:rPr>
          <w:t xml:space="preserve">. </w:t>
        </w:r>
      </w:ins>
      <w:ins w:id="2115" w:author="Stepan Polikanov" w:date="2021-06-14T16:17:00Z">
        <w:r w:rsidR="00213CC8">
          <w:rPr>
            <w:lang w:val="en-GB"/>
          </w:rPr>
          <w:t>After establishing itself as the narrator in</w:t>
        </w:r>
      </w:ins>
      <w:ins w:id="2116" w:author="Stepan Polikanov" w:date="2021-06-14T16:18:00Z">
        <w:r w:rsidR="00213CC8">
          <w:rPr>
            <w:lang w:val="en-GB"/>
          </w:rPr>
          <w:t xml:space="preserve"> SA politics though, </w:t>
        </w:r>
      </w:ins>
      <w:ins w:id="2117" w:author="Stepan Polikanov" w:date="2021-06-14T16:22:00Z">
        <w:r>
          <w:rPr>
            <w:lang w:val="en-GB"/>
          </w:rPr>
          <w:t>it turned to these businesses, for both financial and rep</w:t>
        </w:r>
      </w:ins>
      <w:ins w:id="2118" w:author="Stepan Polikanov" w:date="2021-06-14T16:23:00Z">
        <w:r>
          <w:rPr>
            <w:lang w:val="en-GB"/>
          </w:rPr>
          <w:t xml:space="preserve">utational reasons: white electorate was a target to please with truly non-racial steps, as stated in ANC Constitution </w:t>
        </w:r>
        <w:r>
          <w:rPr>
            <w:lang w:val="en-GB"/>
          </w:rPr>
          <w:fldChar w:fldCharType="begin" w:fldLock="1"/>
        </w:r>
      </w:ins>
      <w:r w:rsidR="00BE55B6">
        <w:rPr>
          <w:lang w:val="en-GB"/>
        </w:rPr>
        <w:instrText>ADDIN CSL_CITATION {"citationItems":[{"id":"ITEM-1","itemData":{"author":[{"dropping-particle":"","family":"Ansie Van Wyk","given":"Jo","non-dropping-particle":"","parse-names":false,"suffix":""}],"id":"ITEM-1","issued":{"date-parts":[["2009"]]},"title":"Cadres, Capitalists and Coalitions: the ANC, Business and Development in South Africa","type":"report"},"uris":["http://www.mendeley.com/documents/?uuid=7a52c6f2-c1ad-3cd5-b866-9394f8ac2b7f"]}],"mendeley":{"formattedCitation":"(Ansie Van Wyk 2009)","plainTextFormattedCitation":"(Ansie Van Wyk 2009)","previouslyFormattedCitation":"(Ansie Van Wyk 2009)"},"properties":{"noteIndex":0},"schema":"https://github.com/citation-style-language/schema/raw/master/csl-citation.json"}</w:instrText>
      </w:r>
      <w:r>
        <w:rPr>
          <w:lang w:val="en-GB"/>
        </w:rPr>
        <w:fldChar w:fldCharType="separate"/>
      </w:r>
      <w:r w:rsidRPr="00B6514F">
        <w:rPr>
          <w:noProof/>
          <w:lang w:val="en-GB"/>
        </w:rPr>
        <w:t>(Ansie Van Wyk 2009)</w:t>
      </w:r>
      <w:ins w:id="2119" w:author="Stepan Polikanov" w:date="2021-06-14T16:23:00Z">
        <w:r>
          <w:rPr>
            <w:lang w:val="en-GB"/>
          </w:rPr>
          <w:fldChar w:fldCharType="end"/>
        </w:r>
        <w:r>
          <w:rPr>
            <w:lang w:val="en-GB"/>
          </w:rPr>
          <w:t xml:space="preserve">. </w:t>
        </w:r>
      </w:ins>
    </w:p>
    <w:p w14:paraId="3BC3FBAE" w14:textId="4F8E78AA" w:rsidR="00213CC8" w:rsidRDefault="00B6514F">
      <w:pPr>
        <w:rPr>
          <w:ins w:id="2120" w:author="Stepan Polikanov" w:date="2021-06-14T16:29:00Z"/>
          <w:lang w:val="en-GB"/>
        </w:rPr>
      </w:pPr>
      <w:ins w:id="2121" w:author="Stepan Polikanov" w:date="2021-06-14T16:24:00Z">
        <w:r>
          <w:rPr>
            <w:lang w:val="en-GB"/>
          </w:rPr>
          <w:t>This was not achieved at full scale, though, as small and medium sized businesses were more lik</w:t>
        </w:r>
      </w:ins>
      <w:ins w:id="2122" w:author="Stepan Polikanov" w:date="2021-06-14T16:25:00Z">
        <w:r>
          <w:rPr>
            <w:lang w:val="en-GB"/>
          </w:rPr>
          <w:t xml:space="preserve">ely to favour the opposition. This can be described by </w:t>
        </w:r>
      </w:ins>
      <w:ins w:id="2123" w:author="Stepan Polikanov" w:date="2021-06-14T16:26:00Z">
        <w:r>
          <w:rPr>
            <w:lang w:val="en-GB"/>
          </w:rPr>
          <w:t xml:space="preserve">Arriola’s notion of market competitiveness in political field, where for </w:t>
        </w:r>
        <w:proofErr w:type="spellStart"/>
        <w:r>
          <w:rPr>
            <w:lang w:val="en-GB"/>
          </w:rPr>
          <w:t>a</w:t>
        </w:r>
        <w:proofErr w:type="spellEnd"/>
        <w:r>
          <w:rPr>
            <w:lang w:val="en-GB"/>
          </w:rPr>
          <w:t xml:space="preserve"> opposition coalition to d</w:t>
        </w:r>
      </w:ins>
      <w:ins w:id="2124" w:author="Stepan Polikanov" w:date="2021-06-14T16:27:00Z">
        <w:r>
          <w:rPr>
            <w:lang w:val="en-GB"/>
          </w:rPr>
          <w:t xml:space="preserve">efeat a governing party, a free and competitive market, whose actors can support them with Rands </w:t>
        </w:r>
        <w:r w:rsidR="00BE55B6">
          <w:rPr>
            <w:lang w:val="en-GB"/>
          </w:rPr>
          <w:t xml:space="preserve">should be present </w:t>
        </w:r>
      </w:ins>
      <w:ins w:id="2125" w:author="Stepan Polikanov" w:date="2021-06-14T16:28:00Z">
        <w:r w:rsidR="00BE55B6">
          <w:rPr>
            <w:lang w:val="en-GB"/>
          </w:rPr>
          <w:fldChar w:fldCharType="begin" w:fldLock="1"/>
        </w:r>
      </w:ins>
      <w:r w:rsidR="00241F20">
        <w:rPr>
          <w:lang w:val="en-GB"/>
        </w:rPr>
        <w:instrText>ADDIN CSL_CITATION {"citationItems":[{"id":"ITEM-1","itemData":{"DOI":"10.1017/S0043887113000051","ISSN":"10863338","abstract":"Under what conditions can opposition politicians with ethnic constituencies form electoral coalitions? In Africa's patronage-based political systems, incumbents form coalitions by using state resources to secure the endorsement of politicians from other ethnic groups. Opposition politicians, however, must rely on private resources to do the same. This article presents a political economy theory to explain how the relative autonomy of business from state-controlled capital influences the formation of multiethnic opposition coalitions. It shows that the opposition is unlikely to coalesce across ethnic cleavages where incumbents use their influence over banking and credit to command the political allegiance of business&amp;#x2014;the largest potential funder of opposition in poor countries. Liberalizing financial reforms, in freeing business to diversify political contributions without fear of reprisal, enable opposition politicians to access the resources needed to mimic the incumbent's pecuniary coalition-building strategy. A binomial logistic regression analysis of executive elections held across Africa between 1990 and 2005 corroborates the theoretical claim: greater financial autonomy for business&amp;#x2014;as proxied by the number of commercial banks and the provision of credit to the private sector&amp;#x2014;significantly increases the likelihood of multiethnic opposition coalitions being formed.","author":[{"dropping-particle":"","family":"Arriola","given":"Leonardo R.","non-dropping-particle":"","parse-names":false,"suffix":""}],"container-title":"World Politics","id":"ITEM-1","issue":"2","issued":{"date-parts":[["2013","5","7"]]},"page":"233-272","publisher":"Cambridge University Press","title":"Capital and opposition in Africa: Coalition building in multiethnic societies","type":"article-journal","volume":"65"},"uris":["http://www.mendeley.com/documents/?uuid=38c121ef-19ce-4553-9e63-68fc9d3744ef"]}],"mendeley":{"formattedCitation":"(Arriola 2013)","plainTextFormattedCitation":"(Arriola 2013)","previouslyFormattedCitation":"(Arriola 2013)"},"properties":{"noteIndex":0},"schema":"https://github.com/citation-style-language/schema/raw/master/csl-citation.json"}</w:instrText>
      </w:r>
      <w:r w:rsidR="00BE55B6">
        <w:rPr>
          <w:lang w:val="en-GB"/>
        </w:rPr>
        <w:fldChar w:fldCharType="separate"/>
      </w:r>
      <w:r w:rsidR="00BE55B6" w:rsidRPr="00BE55B6">
        <w:rPr>
          <w:noProof/>
          <w:lang w:val="en-GB"/>
        </w:rPr>
        <w:t>(Arriola 2013)</w:t>
      </w:r>
      <w:ins w:id="2126" w:author="Stepan Polikanov" w:date="2021-06-14T16:28:00Z">
        <w:r w:rsidR="00BE55B6">
          <w:rPr>
            <w:lang w:val="en-GB"/>
          </w:rPr>
          <w:fldChar w:fldCharType="end"/>
        </w:r>
      </w:ins>
      <w:ins w:id="2127" w:author="Stepan Polikanov" w:date="2021-06-14T16:27:00Z">
        <w:r w:rsidR="00BE55B6">
          <w:rPr>
            <w:lang w:val="en-GB"/>
          </w:rPr>
          <w:t>.</w:t>
        </w:r>
      </w:ins>
      <w:ins w:id="2128" w:author="Stepan Polikanov" w:date="2021-06-14T16:29:00Z">
        <w:r w:rsidR="00BE55B6">
          <w:rPr>
            <w:lang w:val="en-GB"/>
          </w:rPr>
          <w:t xml:space="preserve"> </w:t>
        </w:r>
      </w:ins>
    </w:p>
    <w:p w14:paraId="26F6FFFE" w14:textId="737E214A" w:rsidR="00E66068" w:rsidRDefault="00BE55B6">
      <w:pPr>
        <w:rPr>
          <w:ins w:id="2129" w:author="Stepan Polikanov" w:date="2021-06-14T16:55:00Z"/>
          <w:lang w:val="en-GB"/>
        </w:rPr>
      </w:pPr>
      <w:ins w:id="2130" w:author="Stepan Polikanov" w:date="2021-06-14T16:29:00Z">
        <w:r>
          <w:rPr>
            <w:lang w:val="en-GB"/>
          </w:rPr>
          <w:t xml:space="preserve">Some of the transactions between ANC and business should be considered corrupt, and some shouldn’t. Example in place – a relationship with mining </w:t>
        </w:r>
      </w:ins>
      <w:ins w:id="2131" w:author="Stepan Polikanov" w:date="2021-06-14T16:30:00Z">
        <w:r>
          <w:rPr>
            <w:lang w:val="en-GB"/>
          </w:rPr>
          <w:t>companies such as J</w:t>
        </w:r>
        <w:r w:rsidRPr="00BE55B6">
          <w:rPr>
            <w:lang w:val="en-GB"/>
          </w:rPr>
          <w:t>ohannesburg Consolidated Investment Co. Ltd</w:t>
        </w:r>
        <w:r>
          <w:rPr>
            <w:lang w:val="en-GB"/>
          </w:rPr>
          <w:t>.</w:t>
        </w:r>
      </w:ins>
      <w:ins w:id="2132" w:author="Stepan Polikanov" w:date="2021-06-14T16:31:00Z">
        <w:r>
          <w:rPr>
            <w:lang w:val="en-GB"/>
          </w:rPr>
          <w:t xml:space="preserve"> The money, measuring in </w:t>
        </w:r>
        <w:r w:rsidRPr="00BE55B6">
          <w:rPr>
            <w:lang w:val="en-GB"/>
          </w:rPr>
          <w:t>US$ 2.5 million</w:t>
        </w:r>
        <w:r>
          <w:rPr>
            <w:lang w:val="en-GB"/>
          </w:rPr>
          <w:t xml:space="preserve"> were given to ANC, only to be returned </w:t>
        </w:r>
      </w:ins>
      <w:ins w:id="2133" w:author="Stepan Polikanov" w:date="2021-06-14T16:33:00Z">
        <w:r w:rsidR="001167CF">
          <w:rPr>
            <w:lang w:val="en-GB"/>
          </w:rPr>
          <w:t xml:space="preserve">to JCI, as the chairman </w:t>
        </w:r>
      </w:ins>
      <w:ins w:id="2134" w:author="Stepan Polikanov" w:date="2021-06-14T16:34:00Z">
        <w:r w:rsidR="001167CF">
          <w:rPr>
            <w:lang w:val="en-GB"/>
          </w:rPr>
          <w:t xml:space="preserve">was using these funds illegally. To add to this, ANC </w:t>
        </w:r>
        <w:proofErr w:type="spellStart"/>
        <w:r w:rsidR="001167CF">
          <w:rPr>
            <w:lang w:val="en-GB"/>
          </w:rPr>
          <w:t>agued</w:t>
        </w:r>
        <w:proofErr w:type="spellEnd"/>
        <w:r w:rsidR="001167CF">
          <w:rPr>
            <w:lang w:val="en-GB"/>
          </w:rPr>
          <w:t xml:space="preserve"> in court, that</w:t>
        </w:r>
      </w:ins>
      <w:ins w:id="2135" w:author="Stepan Polikanov" w:date="2021-06-14T16:50:00Z">
        <w:r w:rsidR="00362710">
          <w:rPr>
            <w:lang w:val="en-GB"/>
          </w:rPr>
          <w:t xml:space="preserve"> it should have the money, as they assisted said chairman </w:t>
        </w:r>
      </w:ins>
      <w:ins w:id="2136" w:author="Stepan Polikanov" w:date="2021-06-14T16:51:00Z">
        <w:r w:rsidR="00E66068">
          <w:rPr>
            <w:lang w:val="en-GB"/>
          </w:rPr>
          <w:t>‘</w:t>
        </w:r>
        <w:proofErr w:type="spellStart"/>
        <w:r w:rsidR="00E66068">
          <w:rPr>
            <w:lang w:val="en-GB"/>
          </w:rPr>
          <w:t>inderectly</w:t>
        </w:r>
        <w:proofErr w:type="spellEnd"/>
        <w:r w:rsidR="00E66068">
          <w:rPr>
            <w:lang w:val="en-GB"/>
          </w:rPr>
          <w:t>’</w:t>
        </w:r>
        <w:r w:rsidR="00E66068" w:rsidRPr="00E66068">
          <w:rPr>
            <w:lang w:val="en-GB"/>
            <w:rPrChange w:id="2137" w:author="Stepan Polikanov" w:date="2021-06-14T16:51:00Z">
              <w:rPr/>
            </w:rPrChange>
          </w:rPr>
          <w:t>.</w:t>
        </w:r>
      </w:ins>
      <w:ins w:id="2138" w:author="Stepan Polikanov" w:date="2021-06-14T16:53:00Z">
        <w:r w:rsidR="00E66068" w:rsidRPr="00E66068">
          <w:rPr>
            <w:lang w:val="en-GB"/>
            <w:rPrChange w:id="2139" w:author="Stepan Polikanov" w:date="2021-06-14T16:53:00Z">
              <w:rPr/>
            </w:rPrChange>
          </w:rPr>
          <w:t xml:space="preserve"> </w:t>
        </w:r>
        <w:r w:rsidR="00E66068">
          <w:rPr>
            <w:lang w:val="en-GB"/>
          </w:rPr>
          <w:t xml:space="preserve">On the other side, </w:t>
        </w:r>
        <w:r w:rsidR="00E66068">
          <w:rPr>
            <w:lang w:val="en-GB"/>
          </w:rPr>
          <w:lastRenderedPageBreak/>
          <w:t>since indep</w:t>
        </w:r>
      </w:ins>
      <w:ins w:id="2140" w:author="Stepan Polikanov" w:date="2021-06-14T16:54:00Z">
        <w:r w:rsidR="00E66068">
          <w:rPr>
            <w:lang w:val="en-GB"/>
          </w:rPr>
          <w:t xml:space="preserve">endence, a class of non-white businessmen emerged, that naturally support ANC. </w:t>
        </w:r>
      </w:ins>
      <w:ins w:id="2141" w:author="Stepan Polikanov" w:date="2021-06-14T16:55:00Z">
        <w:r w:rsidR="00E66068">
          <w:rPr>
            <w:lang w:val="en-GB"/>
          </w:rPr>
          <w:t xml:space="preserve">There is no proof that activities conducted </w:t>
        </w:r>
        <w:r w:rsidR="007F5453">
          <w:rPr>
            <w:lang w:val="en-GB"/>
          </w:rPr>
          <w:t>with these organizations are in any way corrupt.</w:t>
        </w:r>
      </w:ins>
    </w:p>
    <w:p w14:paraId="6F73DEED" w14:textId="4EA4B206" w:rsidR="00BE55B6" w:rsidRDefault="007F5453">
      <w:pPr>
        <w:rPr>
          <w:ins w:id="2142" w:author="Stepan Polikanov" w:date="2021-06-14T17:18:00Z"/>
          <w:lang w:val="en-GB"/>
        </w:rPr>
      </w:pPr>
      <w:ins w:id="2143" w:author="Stepan Polikanov" w:date="2021-06-14T16:56:00Z">
        <w:r>
          <w:rPr>
            <w:lang w:val="en-GB"/>
          </w:rPr>
          <w:t>On the other hand, ANC also sets up se</w:t>
        </w:r>
      </w:ins>
      <w:ins w:id="2144" w:author="Stepan Polikanov" w:date="2021-06-14T16:57:00Z">
        <w:r>
          <w:rPr>
            <w:lang w:val="en-GB"/>
          </w:rPr>
          <w:t>l</w:t>
        </w:r>
      </w:ins>
      <w:ins w:id="2145" w:author="Stepan Polikanov" w:date="2021-06-14T16:56:00Z">
        <w:r>
          <w:rPr>
            <w:lang w:val="en-GB"/>
          </w:rPr>
          <w:t xml:space="preserve">f-owned enterprises. </w:t>
        </w:r>
      </w:ins>
      <w:ins w:id="2146" w:author="Stepan Polikanov" w:date="2021-06-14T16:58:00Z">
        <w:r>
          <w:rPr>
            <w:lang w:val="en-GB"/>
          </w:rPr>
          <w:t xml:space="preserve">There </w:t>
        </w:r>
      </w:ins>
      <w:ins w:id="2147" w:author="Stepan Polikanov" w:date="2021-06-14T16:59:00Z">
        <w:r>
          <w:rPr>
            <w:lang w:val="en-GB"/>
          </w:rPr>
          <w:t>have</w:t>
        </w:r>
      </w:ins>
      <w:ins w:id="2148" w:author="Stepan Polikanov" w:date="2021-06-14T16:58:00Z">
        <w:r>
          <w:rPr>
            <w:lang w:val="en-GB"/>
          </w:rPr>
          <w:t xml:space="preserve"> been controversies in contract distribution to companies, that </w:t>
        </w:r>
      </w:ins>
      <w:ins w:id="2149" w:author="Stepan Polikanov" w:date="2021-06-14T16:59:00Z">
        <w:r>
          <w:rPr>
            <w:lang w:val="en-GB"/>
          </w:rPr>
          <w:t xml:space="preserve">ANC members were a part of. This is a first sign of the merging between state and party, but </w:t>
        </w:r>
        <w:r w:rsidR="00F64721">
          <w:rPr>
            <w:lang w:val="en-GB"/>
          </w:rPr>
          <w:t xml:space="preserve">we reject this interpretation on the basis of </w:t>
        </w:r>
      </w:ins>
      <w:ins w:id="2150" w:author="Stepan Polikanov" w:date="2021-06-14T17:00:00Z">
        <w:r w:rsidR="00F64721">
          <w:rPr>
            <w:lang w:val="en-GB"/>
          </w:rPr>
          <w:t xml:space="preserve">two arguments. Firstly, liberal </w:t>
        </w:r>
        <w:proofErr w:type="spellStart"/>
        <w:r w:rsidR="00F64721">
          <w:rPr>
            <w:lang w:val="en-GB"/>
          </w:rPr>
          <w:t>rhetorics</w:t>
        </w:r>
        <w:proofErr w:type="spellEnd"/>
        <w:r w:rsidR="00F64721">
          <w:rPr>
            <w:lang w:val="en-GB"/>
          </w:rPr>
          <w:t xml:space="preserve"> in ANC discourses assume close connection to state, as social policies are best implemented in this way. </w:t>
        </w:r>
      </w:ins>
      <w:ins w:id="2151" w:author="Stepan Polikanov" w:date="2021-06-14T17:01:00Z">
        <w:r w:rsidR="00F64721">
          <w:rPr>
            <w:lang w:val="en-GB"/>
          </w:rPr>
          <w:t xml:space="preserve">Secondly, </w:t>
        </w:r>
      </w:ins>
      <w:ins w:id="2152" w:author="Stepan Polikanov" w:date="2021-06-14T17:11:00Z">
        <w:r w:rsidR="00B40BAC">
          <w:rPr>
            <w:lang w:val="en-GB"/>
          </w:rPr>
          <w:t xml:space="preserve">most of the transactions and relations between </w:t>
        </w:r>
        <w:r w:rsidR="0009149C">
          <w:rPr>
            <w:lang w:val="en-GB"/>
          </w:rPr>
          <w:t xml:space="preserve">business and party are organized in </w:t>
        </w:r>
      </w:ins>
      <w:ins w:id="2153" w:author="Stepan Polikanov" w:date="2021-06-14T17:12:00Z">
        <w:r w:rsidR="0009149C">
          <w:rPr>
            <w:lang w:val="en-GB"/>
          </w:rPr>
          <w:t xml:space="preserve">an ‘elite pact’ way. </w:t>
        </w:r>
      </w:ins>
    </w:p>
    <w:p w14:paraId="28C24BFE" w14:textId="135B46B0" w:rsidR="0075529F" w:rsidRDefault="0009149C">
      <w:pPr>
        <w:rPr>
          <w:ins w:id="2154" w:author="Stepan Polikanov" w:date="2021-06-14T17:22:00Z"/>
          <w:lang w:val="en-GB"/>
        </w:rPr>
      </w:pPr>
      <w:ins w:id="2155" w:author="Stepan Polikanov" w:date="2021-06-14T17:18:00Z">
        <w:r>
          <w:rPr>
            <w:lang w:val="en-GB"/>
          </w:rPr>
          <w:t xml:space="preserve">The relationship has been a </w:t>
        </w:r>
        <w:r w:rsidR="00FC7496">
          <w:rPr>
            <w:lang w:val="en-GB"/>
          </w:rPr>
          <w:t xml:space="preserve">mess during the presidency of Zuma. The </w:t>
        </w:r>
      </w:ins>
      <w:ins w:id="2156" w:author="Stepan Polikanov" w:date="2021-06-14T17:19:00Z">
        <w:r w:rsidR="00FC7496">
          <w:rPr>
            <w:lang w:val="en-GB"/>
          </w:rPr>
          <w:t xml:space="preserve">nepotism under him, in accumulating wealth for himself and his family, as well as less than optimal attention to economic policies have </w:t>
        </w:r>
      </w:ins>
      <w:ins w:id="2157" w:author="Stepan Polikanov" w:date="2021-06-14T17:20:00Z">
        <w:r w:rsidR="00FC7496">
          <w:rPr>
            <w:lang w:val="en-GB"/>
          </w:rPr>
          <w:t>solidified patrimonial capitalism, that is characteristic of nowadays South African state. Private interests have had access to gover</w:t>
        </w:r>
      </w:ins>
      <w:ins w:id="2158" w:author="Stepan Polikanov" w:date="2021-06-14T17:21:00Z">
        <w:r w:rsidR="00FC7496">
          <w:rPr>
            <w:lang w:val="en-GB"/>
          </w:rPr>
          <w:t>nment based on personal involvement with Zuma, and all around no particular adaptive strategy has been worked out in relation to business, especially small and medium</w:t>
        </w:r>
      </w:ins>
      <w:ins w:id="2159" w:author="Stepan Polikanov" w:date="2021-06-14T17:22:00Z">
        <w:r w:rsidR="00FC7496">
          <w:rPr>
            <w:lang w:val="en-GB"/>
          </w:rPr>
          <w:t xml:space="preserve">. </w:t>
        </w:r>
      </w:ins>
    </w:p>
    <w:p w14:paraId="40ECD45E" w14:textId="4F63CB4D" w:rsidR="00FC7496" w:rsidRDefault="00FC7496">
      <w:pPr>
        <w:rPr>
          <w:ins w:id="2160" w:author="Stepan Polikanov" w:date="2021-06-14T17:26:00Z"/>
          <w:lang w:val="en-GB"/>
        </w:rPr>
      </w:pPr>
      <w:ins w:id="2161" w:author="Stepan Polikanov" w:date="2021-06-14T17:22:00Z">
        <w:r>
          <w:rPr>
            <w:lang w:val="en-GB"/>
          </w:rPr>
          <w:t>To sum up, business and party in South Africa are characterized by elite pact relationship</w:t>
        </w:r>
      </w:ins>
      <w:ins w:id="2162" w:author="Stepan Polikanov" w:date="2021-06-14T17:23:00Z">
        <w:r w:rsidR="00B61A7D">
          <w:rPr>
            <w:lang w:val="en-GB"/>
          </w:rPr>
          <w:t xml:space="preserve"> with personal ties being an important factor. Weis points out that informal links between the t</w:t>
        </w:r>
      </w:ins>
      <w:ins w:id="2163" w:author="Stepan Polikanov" w:date="2021-06-14T17:24:00Z">
        <w:r w:rsidR="00B61A7D">
          <w:rPr>
            <w:lang w:val="en-GB"/>
          </w:rPr>
          <w:t>wo are characteristic of weak parties and weak economies, but in this case, developmental push, induced by an after-a</w:t>
        </w:r>
      </w:ins>
      <w:ins w:id="2164" w:author="Stepan Polikanov" w:date="2021-06-14T17:25:00Z">
        <w:r w:rsidR="00B61A7D">
          <w:rPr>
            <w:lang w:val="en-GB"/>
          </w:rPr>
          <w:t>partheid period, as well as dominant position in the region, and high rents from natural resources exploration, politically weak leadership opted for suboptim</w:t>
        </w:r>
      </w:ins>
      <w:ins w:id="2165" w:author="Stepan Polikanov" w:date="2021-06-14T17:26:00Z">
        <w:r w:rsidR="00B61A7D">
          <w:rPr>
            <w:lang w:val="en-GB"/>
          </w:rPr>
          <w:t>al mode of communication.</w:t>
        </w:r>
      </w:ins>
      <w:ins w:id="2166" w:author="Stepan Polikanov" w:date="2021-06-14T17:27:00Z">
        <w:r w:rsidR="00F44048">
          <w:rPr>
            <w:lang w:val="en-GB"/>
          </w:rPr>
          <w:t xml:space="preserve"> In this vein, it is not the</w:t>
        </w:r>
      </w:ins>
      <w:ins w:id="2167" w:author="Stepan Polikanov" w:date="2021-06-14T17:31:00Z">
        <w:r w:rsidR="00D67F70">
          <w:rPr>
            <w:lang w:val="en-GB"/>
          </w:rPr>
          <w:t xml:space="preserve"> business </w:t>
        </w:r>
      </w:ins>
      <w:ins w:id="2168" w:author="Stepan Polikanov" w:date="2021-06-14T17:27:00Z">
        <w:r w:rsidR="00F44048">
          <w:rPr>
            <w:lang w:val="en-GB"/>
          </w:rPr>
          <w:t xml:space="preserve">that is dependent on </w:t>
        </w:r>
      </w:ins>
      <w:ins w:id="2169" w:author="Stepan Polikanov" w:date="2021-06-14T17:31:00Z">
        <w:r w:rsidR="00D67F70">
          <w:rPr>
            <w:lang w:val="en-GB"/>
          </w:rPr>
          <w:t xml:space="preserve">the party, but rather the other way around. As this is because of poor </w:t>
        </w:r>
      </w:ins>
      <w:ins w:id="2170" w:author="Stepan Polikanov" w:date="2021-06-14T17:32:00Z">
        <w:r w:rsidR="00D67F70">
          <w:rPr>
            <w:lang w:val="en-GB"/>
          </w:rPr>
          <w:t>intentions and management from the Mbeki and Zuma administrations, it can be changed. This unpredictability allows us to still characterize the relationsh</w:t>
        </w:r>
      </w:ins>
      <w:ins w:id="2171" w:author="Stepan Polikanov" w:date="2021-06-14T17:33:00Z">
        <w:r w:rsidR="00D67F70">
          <w:rPr>
            <w:lang w:val="en-GB"/>
          </w:rPr>
          <w:t xml:space="preserve">ip as a pact. </w:t>
        </w:r>
      </w:ins>
    </w:p>
    <w:p w14:paraId="5F086221" w14:textId="5FA97D5A" w:rsidR="00F44048" w:rsidRDefault="00F44048">
      <w:pPr>
        <w:rPr>
          <w:ins w:id="2172" w:author="Stepan Polikanov" w:date="2021-06-14T17:26:00Z"/>
          <w:lang w:val="en-GB"/>
        </w:rPr>
      </w:pPr>
    </w:p>
    <w:p w14:paraId="4025BC9C" w14:textId="20C49B62" w:rsidR="0075529F" w:rsidRDefault="00241F20">
      <w:pPr>
        <w:pStyle w:val="3"/>
        <w:rPr>
          <w:ins w:id="2173" w:author="Stepan Polikanov" w:date="2021-06-14T19:59:00Z"/>
          <w:lang w:val="en-GB"/>
        </w:rPr>
        <w:pPrChange w:id="2174" w:author="Stepan Polikanov" w:date="2021-06-16T15:22:00Z">
          <w:pPr/>
        </w:pPrChange>
      </w:pPr>
      <w:ins w:id="2175" w:author="Поликанов Степан Андреевич" w:date="2021-04-12T16:39:00Z">
        <w:r w:rsidRPr="002E0DF9">
          <w:rPr>
            <w:lang w:val="en-GB"/>
          </w:rPr>
          <w:t>1.</w:t>
        </w:r>
      </w:ins>
      <w:r>
        <w:rPr>
          <w:noProof/>
          <w:lang w:val="en-US"/>
        </w:rPr>
        <w:t xml:space="preserve">4 </w:t>
      </w:r>
      <w:ins w:id="2176" w:author="Stepan Polikanov" w:date="2021-06-14T17:33:00Z">
        <w:r w:rsidR="00D67F70">
          <w:rPr>
            <w:lang w:val="en-GB"/>
          </w:rPr>
          <w:t xml:space="preserve">Bias in </w:t>
        </w:r>
      </w:ins>
      <w:ins w:id="2177" w:author="Stepan Polikanov" w:date="2021-06-14T17:34:00Z">
        <w:r w:rsidR="00D67F70">
          <w:rPr>
            <w:lang w:val="en-GB"/>
          </w:rPr>
          <w:t>goods distribution</w:t>
        </w:r>
      </w:ins>
    </w:p>
    <w:p w14:paraId="433AF578" w14:textId="41BC57BB" w:rsidR="00A63412" w:rsidRDefault="00A63412">
      <w:pPr>
        <w:rPr>
          <w:ins w:id="2178" w:author="Stepan Polikanov" w:date="2021-06-14T22:50:00Z"/>
          <w:lang w:val="en-GB"/>
        </w:rPr>
      </w:pPr>
      <w:ins w:id="2179" w:author="Stepan Polikanov" w:date="2021-06-14T19:59:00Z">
        <w:r>
          <w:rPr>
            <w:lang w:val="en-GB"/>
          </w:rPr>
          <w:t xml:space="preserve">Research has shown, that at least in </w:t>
        </w:r>
        <w:r w:rsidRPr="00A63412">
          <w:rPr>
            <w:lang w:val="en-GB"/>
          </w:rPr>
          <w:t>1996-2001</w:t>
        </w:r>
        <w:r>
          <w:rPr>
            <w:lang w:val="en-GB"/>
          </w:rPr>
          <w:t xml:space="preserve"> </w:t>
        </w:r>
        <w:r w:rsidR="00397C74">
          <w:rPr>
            <w:lang w:val="en-GB"/>
          </w:rPr>
          <w:t>electrification was mainly aimed at core ANC constituencies, after it came to power</w:t>
        </w:r>
      </w:ins>
      <w:ins w:id="2180" w:author="Stepan Polikanov" w:date="2021-06-14T20:03:00Z">
        <w:r w:rsidR="00397C74">
          <w:rPr>
            <w:lang w:val="en-GB"/>
          </w:rPr>
          <w:t xml:space="preserve">. </w:t>
        </w:r>
      </w:ins>
      <w:ins w:id="2181" w:author="Stepan Polikanov" w:date="2021-06-14T20:04:00Z">
        <w:r w:rsidR="00397C74">
          <w:rPr>
            <w:lang w:val="en-GB"/>
          </w:rPr>
          <w:t>But there, enfranchisement was also a driver for electrification and non-white voters received treatment from both th</w:t>
        </w:r>
      </w:ins>
      <w:ins w:id="2182" w:author="Stepan Polikanov" w:date="2021-06-14T20:05:00Z">
        <w:r w:rsidR="00397C74">
          <w:rPr>
            <w:lang w:val="en-GB"/>
          </w:rPr>
          <w:t xml:space="preserve">e National party and ANC. </w:t>
        </w:r>
      </w:ins>
      <w:ins w:id="2183" w:author="Stepan Polikanov" w:date="2021-06-14T21:30:00Z">
        <w:r w:rsidR="005B1AB9">
          <w:rPr>
            <w:lang w:val="en-GB"/>
          </w:rPr>
          <w:t xml:space="preserve">It is sometimes hard to identify particular electoral </w:t>
        </w:r>
      </w:ins>
      <w:ins w:id="2184" w:author="Stepan Polikanov" w:date="2021-06-14T21:31:00Z">
        <w:r w:rsidR="005B1AB9">
          <w:rPr>
            <w:lang w:val="en-GB"/>
          </w:rPr>
          <w:t xml:space="preserve">or ethnic bias in allocation of goods, as rural and racial biases are present. </w:t>
        </w:r>
      </w:ins>
    </w:p>
    <w:p w14:paraId="717E833D" w14:textId="387AD530" w:rsidR="00902F1E" w:rsidRDefault="00902F1E">
      <w:pPr>
        <w:rPr>
          <w:ins w:id="2185" w:author="Stepan Polikanov" w:date="2021-06-14T22:58:00Z"/>
          <w:lang w:val="en-GB"/>
        </w:rPr>
      </w:pPr>
      <w:ins w:id="2186" w:author="Stepan Polikanov" w:date="2021-06-14T22:50:00Z">
        <w:r>
          <w:rPr>
            <w:lang w:val="en-GB"/>
          </w:rPr>
          <w:t xml:space="preserve">There seems to be </w:t>
        </w:r>
      </w:ins>
      <w:ins w:id="2187" w:author="Stepan Polikanov" w:date="2021-06-14T22:51:00Z">
        <w:r>
          <w:rPr>
            <w:lang w:val="en-GB"/>
          </w:rPr>
          <w:t>no syste</w:t>
        </w:r>
      </w:ins>
      <w:ins w:id="2188" w:author="Stepan Polikanov" w:date="2021-06-14T22:52:00Z">
        <w:r>
          <w:rPr>
            <w:lang w:val="en-GB"/>
          </w:rPr>
          <w:t xml:space="preserve">matic </w:t>
        </w:r>
      </w:ins>
      <w:ins w:id="2189" w:author="Stepan Polikanov" w:date="2021-06-14T22:51:00Z">
        <w:r>
          <w:rPr>
            <w:lang w:val="en-GB"/>
          </w:rPr>
          <w:t xml:space="preserve">bias towards allocating goods in either core ANC constituencies or swing ones. This is corroborated by </w:t>
        </w:r>
      </w:ins>
      <w:ins w:id="2190" w:author="Stepan Polikanov" w:date="2021-06-14T22:52:00Z">
        <w:r>
          <w:rPr>
            <w:lang w:val="en-GB"/>
          </w:rPr>
          <w:t>multiple studies. Firstly,</w:t>
        </w:r>
      </w:ins>
      <w:ins w:id="2191" w:author="Stepan Polikanov" w:date="2021-06-14T22:53:00Z">
        <w:r w:rsidRPr="00902F1E">
          <w:rPr>
            <w:noProof/>
            <w:lang w:val="en-GB"/>
          </w:rPr>
          <w:t xml:space="preserve"> Anaxagorou</w:t>
        </w:r>
        <w:r>
          <w:rPr>
            <w:noProof/>
            <w:lang w:val="en-GB"/>
          </w:rPr>
          <w:t xml:space="preserve"> et all find </w:t>
        </w:r>
        <w:r w:rsidR="00A67107">
          <w:rPr>
            <w:noProof/>
            <w:lang w:val="en-GB"/>
          </w:rPr>
          <w:t xml:space="preserve">no substantive </w:t>
        </w:r>
        <w:r w:rsidR="00A67107">
          <w:rPr>
            <w:noProof/>
            <w:lang w:val="en-GB"/>
          </w:rPr>
          <w:lastRenderedPageBreak/>
          <w:t xml:space="preserve">evidence of disproportinate allocation </w:t>
        </w:r>
      </w:ins>
      <w:ins w:id="2192" w:author="Stepan Polikanov" w:date="2021-06-14T22:54:00Z">
        <w:r w:rsidR="00A67107">
          <w:rPr>
            <w:noProof/>
            <w:lang w:val="en-GB"/>
          </w:rPr>
          <w:t>of foreign aid.</w:t>
        </w:r>
      </w:ins>
      <w:ins w:id="2193" w:author="Stepan Polikanov" w:date="2021-06-14T22:52:00Z">
        <w:r>
          <w:rPr>
            <w:lang w:val="en-GB"/>
          </w:rPr>
          <w:t xml:space="preserve"> </w:t>
        </w:r>
        <w:r>
          <w:rPr>
            <w:lang w:val="en-GB"/>
          </w:rPr>
          <w:fldChar w:fldCharType="begin" w:fldLock="1"/>
        </w:r>
      </w:ins>
      <w:r w:rsidR="005D2333">
        <w:rPr>
          <w:lang w:val="en-GB"/>
        </w:rPr>
        <w:instrText>ADDIN CSL_CITATION {"citationItems":[{"id":"ITEM-1","itemData":{"DOI":"https://doi.org/10.1016/j.euroecorev.2020.103430","ISSN":"0014-2921","abstract":"This paper examines how electoral motives shape the subnational allocation of foreign aid commitments by employing a newly constructed geocoded dataset for 14 sub-Saharan African countries over the period 2000–2012. Our results provide strong evidence of a core voter strategy: African leaders diverting Chinese aid towards regions with a high concentration of political supporters. However, no evidence of such preferential treatment is found for World Bank aid, suggesting that aid from traditional donors is less vulnerable to political manipulation. Our results also reveal that checks and balances in recipient countries are an important mediating factor of aid misallocation: while copartisan regions receive larger amounts of Chinese aid in environments with weak checks and balances, these effects disappear when stronger checks and balances are in place. This paper also offers case study evidence from Ghana. Exploiting the 2009 regime change in Ghana and using a difference-in-differences framework, we provide further support of copartisan targeting and confirm that Chinese aid is more manipulable than World Bank aid in this respect.","author":[{"dropping-particle":"","family":"Anaxagorou","given":"Christiana","non-dropping-particle":"","parse-names":false,"suffix":""},{"dropping-particle":"","family":"Efthyvoulou","given":"Georgios","non-dropping-particle":"","parse-names":false,"suffix":""},{"dropping-particle":"","family":"Sarantides","given":"Vassilis","non-dropping-particle":"","parse-names":false,"suffix":""}],"container-title":"European Economic Review","id":"ITEM-1","issued":{"date-parts":[["2020"]]},"page":"103430","title":"Electoral motives and the subnational allocation of foreign aid in sub-Saharan Africa","type":"article-journal","volume":"127"},"uris":["http://www.mendeley.com/documents/?uuid=50b5a1c3-9f66-47bd-bb2e-5944cd72423f"]}],"mendeley":{"formattedCitation":"(Anaxagorou, Efthyvoulou, and Sarantides 2020)","plainTextFormattedCitation":"(Anaxagorou, Efthyvoulou, and Sarantides 2020)","previouslyFormattedCitation":"(Anaxagorou, Efthyvoulou, and Sarantides 2020)"},"properties":{"noteIndex":0},"schema":"https://github.com/citation-style-language/schema/raw/master/csl-citation.json"}</w:instrText>
      </w:r>
      <w:r>
        <w:rPr>
          <w:lang w:val="en-GB"/>
        </w:rPr>
        <w:fldChar w:fldCharType="separate"/>
      </w:r>
      <w:r w:rsidRPr="00902F1E">
        <w:rPr>
          <w:noProof/>
          <w:lang w:val="en-GB"/>
        </w:rPr>
        <w:t>(Anaxagorou, Efthyvoulou, and Sarantides 2020)</w:t>
      </w:r>
      <w:ins w:id="2194" w:author="Stepan Polikanov" w:date="2021-06-14T22:52:00Z">
        <w:r>
          <w:rPr>
            <w:lang w:val="en-GB"/>
          </w:rPr>
          <w:fldChar w:fldCharType="end"/>
        </w:r>
      </w:ins>
      <w:ins w:id="2195" w:author="Stepan Polikanov" w:date="2021-06-14T22:54:00Z">
        <w:r w:rsidR="00A67107">
          <w:rPr>
            <w:lang w:val="en-GB"/>
          </w:rPr>
          <w:t>. Their findings reveal that firstl</w:t>
        </w:r>
      </w:ins>
      <w:ins w:id="2196" w:author="Stepan Polikanov" w:date="2021-06-14T22:55:00Z">
        <w:r w:rsidR="00A67107">
          <w:rPr>
            <w:lang w:val="en-GB"/>
          </w:rPr>
          <w:t xml:space="preserve">y, countries with good checks and balances systems such as South Africa are generally less likely to </w:t>
        </w:r>
      </w:ins>
      <w:ins w:id="2197" w:author="Stepan Polikanov" w:date="2021-06-14T22:56:00Z">
        <w:r w:rsidR="00A67107">
          <w:rPr>
            <w:lang w:val="en-GB"/>
          </w:rPr>
          <w:t xml:space="preserve">misallocate aid. South Africa also receives low amounts of Chinese </w:t>
        </w:r>
      </w:ins>
      <w:ins w:id="2198" w:author="Stepan Polikanov" w:date="2021-06-14T22:57:00Z">
        <w:r w:rsidR="00A67107">
          <w:rPr>
            <w:lang w:val="en-GB"/>
          </w:rPr>
          <w:t xml:space="preserve">aid, and more from World Bank, with the latter having better mechanisms against </w:t>
        </w:r>
        <w:r w:rsidR="005D2333">
          <w:rPr>
            <w:lang w:val="en-GB"/>
          </w:rPr>
          <w:t>wrongful distribution</w:t>
        </w:r>
      </w:ins>
      <w:ins w:id="2199" w:author="Stepan Polikanov" w:date="2021-06-14T22:58:00Z">
        <w:r w:rsidR="005D2333">
          <w:rPr>
            <w:lang w:val="en-GB"/>
          </w:rPr>
          <w:t xml:space="preserve"> </w:t>
        </w:r>
        <w:r w:rsidR="005D2333">
          <w:rPr>
            <w:lang w:val="en-GB"/>
          </w:rPr>
          <w:fldChar w:fldCharType="begin" w:fldLock="1"/>
        </w:r>
      </w:ins>
      <w:r w:rsidR="00D22BCF">
        <w:rPr>
          <w:lang w:val="en-GB"/>
        </w:rPr>
        <w:instrText>ADDIN CSL_CITATION {"citationItems":[{"id":"ITEM-1","itemData":{"DOI":"https://doi.org/10.1016/j.euroecorev.2020.103430","ISSN":"0014-2921","abstract":"This paper examines how electoral motives shape the subnational allocation of foreign aid commitments by employing a newly constructed geocoded dataset for 14 sub-Saharan African countries over the period 2000–2012. Our results provide strong evidence of a core voter strategy: African leaders diverting Chinese aid towards regions with a high concentration of political supporters. However, no evidence of such preferential treatment is found for World Bank aid, suggesting that aid from traditional donors is less vulnerable to political manipulation. Our results also reveal that checks and balances in recipient countries are an important mediating factor of aid misallocation: while copartisan regions receive larger amounts of Chinese aid in environments with weak checks and balances, these effects disappear when stronger checks and balances are in place. This paper also offers case study evidence from Ghana. Exploiting the 2009 regime change in Ghana and using a difference-in-differences framework, we provide further support of copartisan targeting and confirm that Chinese aid is more manipulable than World Bank aid in this respect.","author":[{"dropping-particle":"","family":"Anaxagorou","given":"Christiana","non-dropping-particle":"","parse-names":false,"suffix":""},{"dropping-particle":"","family":"Efthyvoulou","given":"Georgios","non-dropping-particle":"","parse-names":false,"suffix":""},{"dropping-particle":"","family":"Sarantides","given":"Vassilis","non-dropping-particle":"","parse-names":false,"suffix":""}],"container-title":"European Economic Review","id":"ITEM-1","issued":{"date-parts":[["2020"]]},"page":"103430","title":"Electoral motives and the subnational allocation of foreign aid in sub-Saharan Africa","type":"article-journal","volume":"127"},"uris":["http://www.mendeley.com/documents/?uuid=50b5a1c3-9f66-47bd-bb2e-5944cd72423f"]}],"mendeley":{"formattedCitation":"(Anaxagorou, Efthyvoulou, and Sarantides 2020)","plainTextFormattedCitation":"(Anaxagorou, Efthyvoulou, and Sarantides 2020)","previouslyFormattedCitation":"(Anaxagorou, Efthyvoulou, and Sarantides 2020)"},"properties":{"noteIndex":0},"schema":"https://github.com/citation-style-language/schema/raw/master/csl-citation.json"}</w:instrText>
      </w:r>
      <w:r w:rsidR="005D2333">
        <w:rPr>
          <w:lang w:val="en-GB"/>
        </w:rPr>
        <w:fldChar w:fldCharType="separate"/>
      </w:r>
      <w:r w:rsidR="005D2333" w:rsidRPr="005D2333">
        <w:rPr>
          <w:noProof/>
          <w:lang w:val="en-GB"/>
        </w:rPr>
        <w:t>(Anaxagorou, Efthyvoulou, and Sarantides 2020)</w:t>
      </w:r>
      <w:ins w:id="2200" w:author="Stepan Polikanov" w:date="2021-06-14T22:58:00Z">
        <w:r w:rsidR="005D2333">
          <w:rPr>
            <w:lang w:val="en-GB"/>
          </w:rPr>
          <w:fldChar w:fldCharType="end"/>
        </w:r>
      </w:ins>
      <w:ins w:id="2201" w:author="Stepan Polikanov" w:date="2021-06-14T22:57:00Z">
        <w:r w:rsidR="005D2333">
          <w:rPr>
            <w:lang w:val="en-GB"/>
          </w:rPr>
          <w:t>. However, this paper on</w:t>
        </w:r>
      </w:ins>
      <w:ins w:id="2202" w:author="Stepan Polikanov" w:date="2021-06-14T22:58:00Z">
        <w:r w:rsidR="005D2333">
          <w:rPr>
            <w:lang w:val="en-GB"/>
          </w:rPr>
          <w:t xml:space="preserve">ly looks at groups of countries in general, and not on South Africa in particular. </w:t>
        </w:r>
      </w:ins>
    </w:p>
    <w:p w14:paraId="58CF32C5" w14:textId="1C61F191" w:rsidR="007D3DB5" w:rsidRDefault="005D2333">
      <w:pPr>
        <w:rPr>
          <w:ins w:id="2203" w:author="Stepan Polikanov" w:date="2021-06-14T23:28:00Z"/>
          <w:lang w:val="en-GB"/>
        </w:rPr>
      </w:pPr>
      <w:ins w:id="2204" w:author="Stepan Polikanov" w:date="2021-06-14T23:03:00Z">
        <w:r>
          <w:rPr>
            <w:lang w:val="en-GB"/>
          </w:rPr>
          <w:t xml:space="preserve">Mershon finds no evidence suggesting </w:t>
        </w:r>
      </w:ins>
      <w:ins w:id="2205" w:author="Stepan Polikanov" w:date="2021-06-14T23:11:00Z">
        <w:r w:rsidR="00B6604D">
          <w:rPr>
            <w:lang w:val="en-GB"/>
          </w:rPr>
          <w:t xml:space="preserve">that </w:t>
        </w:r>
        <w:r w:rsidR="0065591B">
          <w:rPr>
            <w:lang w:val="en-GB"/>
          </w:rPr>
          <w:t xml:space="preserve">ANC promotes better public goods delivery in opposition swing constituencies, </w:t>
        </w:r>
      </w:ins>
      <w:ins w:id="2206" w:author="Stepan Polikanov" w:date="2021-06-14T23:13:00Z">
        <w:r w:rsidR="0065591B">
          <w:rPr>
            <w:lang w:val="en-GB"/>
          </w:rPr>
          <w:t>and conf</w:t>
        </w:r>
      </w:ins>
      <w:ins w:id="2207" w:author="Stepan Polikanov" w:date="2021-06-14T23:14:00Z">
        <w:r w:rsidR="0065591B">
          <w:rPr>
            <w:lang w:val="en-GB"/>
          </w:rPr>
          <w:t xml:space="preserve">licted evidence of preferential treatment of core ANC constituencies. </w:t>
        </w:r>
      </w:ins>
      <w:ins w:id="2208" w:author="Stepan Polikanov" w:date="2021-06-14T23:24:00Z">
        <w:r w:rsidR="00D22BCF">
          <w:rPr>
            <w:lang w:val="en-GB"/>
          </w:rPr>
          <w:t xml:space="preserve">It is proposed that only if local chiefs wield significant </w:t>
        </w:r>
      </w:ins>
      <w:ins w:id="2209" w:author="Stepan Polikanov" w:date="2021-06-14T23:25:00Z">
        <w:r w:rsidR="00D22BCF">
          <w:rPr>
            <w:lang w:val="en-GB"/>
          </w:rPr>
          <w:t>power, and ANC backing is present, infant mortality rates and under-five deaths decline</w:t>
        </w:r>
      </w:ins>
      <w:ins w:id="2210" w:author="Stepan Polikanov" w:date="2021-06-14T23:28:00Z">
        <w:r w:rsidR="00D22BCF">
          <w:rPr>
            <w:lang w:val="en-GB"/>
          </w:rPr>
          <w:t xml:space="preserve"> </w:t>
        </w:r>
        <w:r w:rsidR="00D22BCF">
          <w:rPr>
            <w:lang w:val="en-GB"/>
          </w:rPr>
          <w:fldChar w:fldCharType="begin" w:fldLock="1"/>
        </w:r>
      </w:ins>
      <w:r w:rsidR="00FD31B5">
        <w:rPr>
          <w:lang w:val="en-GB"/>
        </w:rPr>
        <w:instrText>ADDIN CSL_CITATION {"citationItems":[{"id":"ITEM-1","itemData":{"DOI":"10.1016/j.socscimed.2020.112902","author":[{"dropping-particle":"","family":"Mershon","given":"Carol","non-dropping-particle":"","parse-names":false,"suffix":""}],"container-title":"Social Science &amp; Medicine","id":"ITEM-1","issued":{"date-parts":[["2020","2","1"]]},"page":"112902","title":"What effect do local political elites have on infant and child death? Elected and chiefly authority in South Africa","type":"article-journal","volume":"251"},"uris":["http://www.mendeley.com/documents/?uuid=dd1a24fc-116f-4e57-b7bf-5501190492e7"]}],"mendeley":{"formattedCitation":"(Mershon 2020)","plainTextFormattedCitation":"(Mershon 2020)","previouslyFormattedCitation":"(Mershon 2020)"},"properties":{"noteIndex":0},"schema":"https://github.com/citation-style-language/schema/raw/master/csl-citation.json"}</w:instrText>
      </w:r>
      <w:ins w:id="2211" w:author="Stepan Polikanov" w:date="2021-06-14T23:28:00Z">
        <w:r w:rsidR="00D22BCF">
          <w:rPr>
            <w:lang w:val="en-GB"/>
          </w:rPr>
          <w:fldChar w:fldCharType="separate"/>
        </w:r>
        <w:r w:rsidR="00D22BCF" w:rsidRPr="00D22BCF">
          <w:rPr>
            <w:noProof/>
            <w:lang w:val="en-GB"/>
          </w:rPr>
          <w:t>(Mershon 2020)</w:t>
        </w:r>
        <w:r w:rsidR="00D22BCF">
          <w:rPr>
            <w:lang w:val="en-GB"/>
          </w:rPr>
          <w:fldChar w:fldCharType="end"/>
        </w:r>
      </w:ins>
      <w:ins w:id="2212" w:author="Stepan Polikanov" w:date="2021-06-14T23:25:00Z">
        <w:r w:rsidR="00D22BCF">
          <w:rPr>
            <w:lang w:val="en-GB"/>
          </w:rPr>
          <w:t xml:space="preserve">. This points to </w:t>
        </w:r>
      </w:ins>
      <w:ins w:id="2213" w:author="Stepan Polikanov" w:date="2021-06-14T23:26:00Z">
        <w:r w:rsidR="00D22BCF">
          <w:rPr>
            <w:lang w:val="en-GB"/>
          </w:rPr>
          <w:t>the value of patrimonial connections, as local power-holders can find ways to secure preferential treatments.</w:t>
        </w:r>
      </w:ins>
    </w:p>
    <w:p w14:paraId="56DADC87" w14:textId="6B10E277" w:rsidR="00D22BCF" w:rsidRDefault="00150224">
      <w:pPr>
        <w:rPr>
          <w:ins w:id="2214" w:author="Stepan Polikanov" w:date="2021-06-14T23:47:00Z"/>
          <w:noProof/>
          <w:lang w:val="en-GB"/>
        </w:rPr>
      </w:pPr>
      <w:ins w:id="2215" w:author="Stepan Polikanov" w:date="2021-06-14T23:31:00Z">
        <w:r>
          <w:rPr>
            <w:lang w:val="en-GB"/>
          </w:rPr>
          <w:t xml:space="preserve">On subnational scale, the stronghold of opposition is the Western Cape, </w:t>
        </w:r>
      </w:ins>
      <w:ins w:id="2216" w:author="Stepan Polikanov" w:date="2021-06-14T23:32:00Z">
        <w:r>
          <w:rPr>
            <w:lang w:val="en-GB"/>
          </w:rPr>
          <w:t xml:space="preserve">with its centre in Cape Town. It is run by Democratic Alliance, and if one was </w:t>
        </w:r>
      </w:ins>
      <w:ins w:id="2217" w:author="Stepan Polikanov" w:date="2021-06-14T23:33:00Z">
        <w:r>
          <w:rPr>
            <w:lang w:val="en-GB"/>
          </w:rPr>
          <w:t xml:space="preserve">to expect </w:t>
        </w:r>
        <w:r w:rsidR="00156032">
          <w:rPr>
            <w:lang w:val="en-GB"/>
          </w:rPr>
          <w:t>bias in resource allocation, either underbudgeting or overspendi</w:t>
        </w:r>
      </w:ins>
      <w:ins w:id="2218" w:author="Stepan Polikanov" w:date="2021-06-14T23:34:00Z">
        <w:r w:rsidR="00156032">
          <w:rPr>
            <w:lang w:val="en-GB"/>
          </w:rPr>
          <w:t xml:space="preserve">ng would be found. </w:t>
        </w:r>
      </w:ins>
      <w:ins w:id="2219" w:author="Stepan Polikanov" w:date="2021-06-14T23:38:00Z">
        <w:r w:rsidR="00156032">
          <w:rPr>
            <w:lang w:val="en-GB"/>
          </w:rPr>
          <w:t xml:space="preserve">However, Robert Cameron’s </w:t>
        </w:r>
        <w:r w:rsidR="00306369">
          <w:rPr>
            <w:lang w:val="en-GB"/>
          </w:rPr>
          <w:t xml:space="preserve">case study of Cape </w:t>
        </w:r>
      </w:ins>
      <w:ins w:id="2220" w:author="Stepan Polikanov" w:date="2021-06-14T23:39:00Z">
        <w:r w:rsidR="00306369">
          <w:rPr>
            <w:lang w:val="en-GB"/>
          </w:rPr>
          <w:t xml:space="preserve">Town and </w:t>
        </w:r>
        <w:proofErr w:type="spellStart"/>
        <w:r w:rsidR="00306369">
          <w:rPr>
            <w:lang w:val="en-GB"/>
          </w:rPr>
          <w:t>Johanessburg</w:t>
        </w:r>
        <w:proofErr w:type="spellEnd"/>
        <w:r w:rsidR="00306369">
          <w:rPr>
            <w:lang w:val="en-GB"/>
          </w:rPr>
          <w:t xml:space="preserve"> grants and other finances allocation provides feasible support for absence of bias towards opposition’s municipalities. </w:t>
        </w:r>
      </w:ins>
      <w:ins w:id="2221" w:author="Stepan Polikanov" w:date="2021-06-14T23:40:00Z">
        <w:r w:rsidR="00306369">
          <w:rPr>
            <w:lang w:val="en-GB"/>
          </w:rPr>
          <w:t xml:space="preserve">Notably, credit for this is given to robust constitutional constraints on executive and spending, </w:t>
        </w:r>
      </w:ins>
      <w:ins w:id="2222" w:author="Stepan Polikanov" w:date="2021-06-14T23:41:00Z">
        <w:r w:rsidR="00306369">
          <w:rPr>
            <w:lang w:val="en-GB"/>
          </w:rPr>
          <w:t xml:space="preserve">and </w:t>
        </w:r>
      </w:ins>
      <w:ins w:id="2223" w:author="Stepan Polikanov" w:date="2021-06-14T23:40:00Z">
        <w:r w:rsidR="00306369">
          <w:rPr>
            <w:lang w:val="en-GB"/>
          </w:rPr>
          <w:t>decentralization</w:t>
        </w:r>
      </w:ins>
      <w:ins w:id="2224" w:author="Stepan Polikanov" w:date="2021-06-14T23:41:00Z">
        <w:r w:rsidR="00306369">
          <w:rPr>
            <w:lang w:val="en-GB"/>
          </w:rPr>
          <w:t xml:space="preserve"> at large</w:t>
        </w:r>
      </w:ins>
      <w:ins w:id="2225" w:author="Stepan Polikanov" w:date="2021-06-14T23:40:00Z">
        <w:r w:rsidR="00306369">
          <w:rPr>
            <w:lang w:val="en-GB"/>
          </w:rPr>
          <w:t xml:space="preserve">. </w:t>
        </w:r>
      </w:ins>
      <w:ins w:id="2226" w:author="Stepan Polikanov" w:date="2021-06-14T23:41:00Z">
        <w:r w:rsidR="00306369">
          <w:rPr>
            <w:lang w:val="en-GB"/>
          </w:rPr>
          <w:t xml:space="preserve">This corroborates findings by </w:t>
        </w:r>
        <w:r w:rsidR="00306369" w:rsidRPr="00902F1E">
          <w:rPr>
            <w:noProof/>
            <w:lang w:val="en-GB"/>
          </w:rPr>
          <w:t>Anaxagorou</w:t>
        </w:r>
        <w:r w:rsidR="00306369">
          <w:rPr>
            <w:noProof/>
            <w:lang w:val="en-GB"/>
          </w:rPr>
          <w:t xml:space="preserve"> et all regarding checks and balances. </w:t>
        </w:r>
      </w:ins>
      <w:ins w:id="2227" w:author="Stepan Polikanov" w:date="2021-06-14T23:42:00Z">
        <w:r w:rsidR="00306369">
          <w:rPr>
            <w:noProof/>
            <w:lang w:val="en-GB"/>
          </w:rPr>
          <w:t xml:space="preserve">Foreign aid, as well as domestic transfers is distributed </w:t>
        </w:r>
        <w:r w:rsidR="000D4FFA">
          <w:rPr>
            <w:noProof/>
            <w:lang w:val="en-GB"/>
          </w:rPr>
          <w:t xml:space="preserve">equally due to </w:t>
        </w:r>
      </w:ins>
      <w:ins w:id="2228" w:author="Stepan Polikanov" w:date="2021-06-14T23:43:00Z">
        <w:r w:rsidR="000D4FFA">
          <w:rPr>
            <w:noProof/>
            <w:lang w:val="en-GB"/>
          </w:rPr>
          <w:t>harsh Ministry of Finances guidelines.</w:t>
        </w:r>
      </w:ins>
      <w:ins w:id="2229" w:author="Stepan Polikanov" w:date="2021-06-14T23:46:00Z">
        <w:r w:rsidR="000D4FFA">
          <w:rPr>
            <w:noProof/>
            <w:lang w:val="en-GB"/>
          </w:rPr>
          <w:t xml:space="preserve"> Resnick’s analysis also supports this, while noting a bias towards best performing cities irrespec</w:t>
        </w:r>
      </w:ins>
      <w:ins w:id="2230" w:author="Stepan Polikanov" w:date="2021-06-14T23:47:00Z">
        <w:r w:rsidR="000D4FFA">
          <w:rPr>
            <w:noProof/>
            <w:lang w:val="en-GB"/>
          </w:rPr>
          <w:t xml:space="preserve">tive of </w:t>
        </w:r>
        <w:r w:rsidR="00A21CA5">
          <w:rPr>
            <w:noProof/>
            <w:lang w:val="en-GB"/>
          </w:rPr>
          <w:t xml:space="preserve">part affiliation. Among those is also DA’s controlled Cape Town. </w:t>
        </w:r>
      </w:ins>
    </w:p>
    <w:p w14:paraId="6B472D0D" w14:textId="3723CDBC" w:rsidR="00A21CA5" w:rsidRDefault="00A21CA5">
      <w:pPr>
        <w:rPr>
          <w:ins w:id="2231" w:author="Stepan Polikanov" w:date="2021-06-14T23:43:00Z"/>
          <w:noProof/>
          <w:lang w:val="en-GB"/>
        </w:rPr>
      </w:pPr>
      <w:ins w:id="2232" w:author="Stepan Polikanov" w:date="2021-06-14T23:47:00Z">
        <w:r>
          <w:rPr>
            <w:noProof/>
            <w:lang w:val="en-GB"/>
          </w:rPr>
          <w:t xml:space="preserve">To sum up, no bias in allocating goods was </w:t>
        </w:r>
      </w:ins>
      <w:ins w:id="2233" w:author="Stepan Polikanov" w:date="2021-06-14T23:48:00Z">
        <w:r>
          <w:rPr>
            <w:noProof/>
            <w:lang w:val="en-GB"/>
          </w:rPr>
          <w:t>found in ANC’s distribution of goods. Reasons for this include robust constitutional and normativ</w:t>
        </w:r>
      </w:ins>
      <w:ins w:id="2234" w:author="Stepan Polikanov" w:date="2021-06-14T23:49:00Z">
        <w:r>
          <w:rPr>
            <w:noProof/>
            <w:lang w:val="en-GB"/>
          </w:rPr>
          <w:t xml:space="preserve">e acts, regarding financial transfers. Indirect effects, such as child mortality is also insignificant for stating </w:t>
        </w:r>
      </w:ins>
      <w:ins w:id="2235" w:author="Stepan Polikanov" w:date="2021-06-14T23:50:00Z">
        <w:r>
          <w:rPr>
            <w:noProof/>
            <w:lang w:val="en-GB"/>
          </w:rPr>
          <w:t>any preferential treatment. Foreign aid allocation is effective due to World Bank’s and Ministry of Finances guidelines.</w:t>
        </w:r>
      </w:ins>
    </w:p>
    <w:p w14:paraId="496FCC87" w14:textId="456E8132" w:rsidR="000D4FFA" w:rsidRPr="00D22BCF" w:rsidRDefault="000D4FFA">
      <w:pPr>
        <w:rPr>
          <w:ins w:id="2236" w:author="Поликанов Степан Андреевич" w:date="2021-04-12T17:51:00Z"/>
          <w:lang w:val="en-GB"/>
          <w:rPrChange w:id="2237" w:author="Stepan Polikanov" w:date="2021-06-14T23:25:00Z">
            <w:rPr>
              <w:ins w:id="2238" w:author="Поликанов Степан Андреевич" w:date="2021-04-12T17:51:00Z"/>
              <w:lang w:val="en-US"/>
            </w:rPr>
          </w:rPrChange>
        </w:rPr>
      </w:pPr>
    </w:p>
    <w:p w14:paraId="45141D12" w14:textId="2BE33DEB" w:rsidR="00380F3F" w:rsidRDefault="00241F20">
      <w:pPr>
        <w:pStyle w:val="2"/>
        <w:rPr>
          <w:ins w:id="2239" w:author="Stepan Polikanov" w:date="2021-06-15T22:42:00Z"/>
        </w:rPr>
        <w:pPrChange w:id="2240" w:author="Stepan Polikanov" w:date="2021-06-16T11:49:00Z">
          <w:pPr>
            <w:pStyle w:val="3"/>
          </w:pPr>
        </w:pPrChange>
      </w:pPr>
      <w:ins w:id="2241" w:author="Stepan Polikanov" w:date="2021-06-17T12:49:00Z">
        <w:r w:rsidRPr="00D1509A">
          <w:t>§</w:t>
        </w:r>
        <w:r w:rsidRPr="007E0A81">
          <w:rPr>
            <w:noProof/>
          </w:rPr>
          <w:t>2</w:t>
        </w:r>
        <w:r>
          <w:rPr>
            <w:noProof/>
          </w:rPr>
          <w:t xml:space="preserve"> </w:t>
        </w:r>
      </w:ins>
      <w:ins w:id="2242" w:author="Stepan Polikanov" w:date="2021-06-16T11:49:00Z">
        <w:r w:rsidR="005800C8">
          <w:t>Botswana</w:t>
        </w:r>
      </w:ins>
    </w:p>
    <w:p w14:paraId="520EAD44" w14:textId="77777777" w:rsidR="00F32376" w:rsidRPr="00FD31B5" w:rsidRDefault="00F32376">
      <w:pPr>
        <w:rPr>
          <w:ins w:id="2243" w:author="Stepan Polikanov" w:date="2021-06-15T22:39:00Z"/>
          <w:lang w:val="en-US"/>
        </w:rPr>
        <w:pPrChange w:id="2244" w:author="Stepan Polikanov" w:date="2021-06-16T11:49:00Z">
          <w:pPr>
            <w:pStyle w:val="3"/>
          </w:pPr>
        </w:pPrChange>
      </w:pPr>
    </w:p>
    <w:p w14:paraId="38C2A864" w14:textId="08DF9693" w:rsidR="00F822C7" w:rsidRPr="00F822C7" w:rsidRDefault="00241F20">
      <w:pPr>
        <w:pStyle w:val="3"/>
        <w:rPr>
          <w:ins w:id="2245" w:author="Stepan Polikanov" w:date="2021-06-15T21:55:00Z"/>
          <w:lang w:val="en-GB"/>
          <w:rPrChange w:id="2246" w:author="Stepan Polikanov" w:date="2021-06-15T22:56:00Z">
            <w:rPr>
              <w:ins w:id="2247" w:author="Stepan Polikanov" w:date="2021-06-15T21:55:00Z"/>
              <w:lang w:val="en-US"/>
            </w:rPr>
          </w:rPrChange>
        </w:rPr>
      </w:pPr>
      <w:ins w:id="2248" w:author="Поликанов Степан Андреевич" w:date="2021-04-12T16:39:00Z">
        <w:r w:rsidRPr="002E0DF9">
          <w:rPr>
            <w:lang w:val="en-GB"/>
          </w:rPr>
          <w:lastRenderedPageBreak/>
          <w:t>1.</w:t>
        </w:r>
      </w:ins>
      <w:r>
        <w:rPr>
          <w:noProof/>
          <w:lang w:val="en-US"/>
        </w:rPr>
        <w:t xml:space="preserve">1 </w:t>
      </w:r>
      <w:ins w:id="2249" w:author="Stepan Polikanov" w:date="2021-06-15T22:39:00Z">
        <w:r w:rsidR="001019C6" w:rsidRPr="00F32376">
          <w:rPr>
            <w:lang w:val="en-GB"/>
            <w:rPrChange w:id="2250" w:author="Stepan Polikanov" w:date="2021-06-15T22:42:00Z">
              <w:rPr/>
            </w:rPrChange>
          </w:rPr>
          <w:t xml:space="preserve">An African success story: BDP as </w:t>
        </w:r>
      </w:ins>
      <w:ins w:id="2251" w:author="Stepan Polikanov" w:date="2021-06-15T22:41:00Z">
        <w:r w:rsidR="00F32376" w:rsidRPr="00F32376">
          <w:rPr>
            <w:lang w:val="en-GB"/>
            <w:rPrChange w:id="2252" w:author="Stepan Polikanov" w:date="2021-06-15T22:42:00Z">
              <w:rPr/>
            </w:rPrChange>
          </w:rPr>
          <w:t>source of prosperity</w:t>
        </w:r>
      </w:ins>
    </w:p>
    <w:p w14:paraId="24F48B8E" w14:textId="23E8A392" w:rsidR="00F32376" w:rsidRDefault="00F32376">
      <w:pPr>
        <w:rPr>
          <w:ins w:id="2253" w:author="Stepan Polikanov" w:date="2021-06-15T22:42:00Z"/>
          <w:lang w:val="en-US"/>
        </w:rPr>
      </w:pPr>
      <w:ins w:id="2254" w:author="Stepan Polikanov" w:date="2021-06-15T22:42:00Z">
        <w:r>
          <w:rPr>
            <w:lang w:val="en-US"/>
          </w:rPr>
          <w:t xml:space="preserve">In </w:t>
        </w:r>
        <w:r w:rsidRPr="00F32376">
          <w:rPr>
            <w:lang w:val="en-US"/>
          </w:rPr>
          <w:t xml:space="preserve">2019 </w:t>
        </w:r>
        <w:r>
          <w:rPr>
            <w:lang w:val="en-US"/>
          </w:rPr>
          <w:t>–</w:t>
        </w:r>
        <w:r w:rsidRPr="00F32376">
          <w:rPr>
            <w:lang w:val="en-US"/>
          </w:rPr>
          <w:t xml:space="preserve"> 2024</w:t>
        </w:r>
        <w:r>
          <w:rPr>
            <w:lang w:val="en-US"/>
          </w:rPr>
          <w:t xml:space="preserve"> Botswana’s Democratic Party </w:t>
        </w:r>
      </w:ins>
      <w:ins w:id="2255" w:author="Stepan Polikanov" w:date="2021-06-15T22:41:00Z">
        <w:r w:rsidRPr="00F32376">
          <w:rPr>
            <w:lang w:val="en-US"/>
          </w:rPr>
          <w:t>Elections Manifesto</w:t>
        </w:r>
      </w:ins>
      <w:ins w:id="2256" w:author="Stepan Polikanov" w:date="2021-06-15T22:42:00Z">
        <w:r>
          <w:rPr>
            <w:lang w:val="en-US"/>
          </w:rPr>
          <w:t xml:space="preserve">, a following paragraph can be found: </w:t>
        </w:r>
      </w:ins>
    </w:p>
    <w:p w14:paraId="2ED7D016" w14:textId="69ED9328" w:rsidR="00F32376" w:rsidRDefault="00F822C7">
      <w:pPr>
        <w:rPr>
          <w:ins w:id="2257" w:author="Stepan Polikanov" w:date="2021-06-15T22:55:00Z"/>
          <w:i/>
          <w:lang w:val="en-US"/>
        </w:rPr>
      </w:pPr>
      <w:ins w:id="2258" w:author="Stepan Polikanov" w:date="2021-06-15T22:55:00Z">
        <w:r>
          <w:rPr>
            <w:i/>
            <w:lang w:val="en-US"/>
          </w:rPr>
          <w:t>‘</w:t>
        </w:r>
      </w:ins>
      <w:ins w:id="2259" w:author="Stepan Polikanov" w:date="2021-06-15T22:43:00Z">
        <w:r w:rsidR="00F32376" w:rsidRPr="00F822C7">
          <w:rPr>
            <w:i/>
            <w:lang w:val="en-US"/>
            <w:rPrChange w:id="2260" w:author="Stepan Polikanov" w:date="2021-06-15T22:55:00Z">
              <w:rPr>
                <w:lang w:val="en-US"/>
              </w:rPr>
            </w:rPrChange>
          </w:rPr>
          <w:t xml:space="preserve">…Botswana’s first transformation was from a traditional low-income economy based mainly on the agricultural </w:t>
        </w:r>
      </w:ins>
      <w:ins w:id="2261" w:author="Stepan Polikanov" w:date="2021-06-15T22:44:00Z">
        <w:r w:rsidR="00F32376" w:rsidRPr="00F822C7">
          <w:rPr>
            <w:i/>
            <w:lang w:val="en-US"/>
            <w:rPrChange w:id="2262" w:author="Stepan Polikanov" w:date="2021-06-15T22:55:00Z">
              <w:rPr>
                <w:lang w:val="en-US"/>
              </w:rPr>
            </w:rPrChange>
          </w:rPr>
          <w:t xml:space="preserve">sector to an upper middle-income country based on mining and increasingly on tourism. This success was not accidental or out </w:t>
        </w:r>
      </w:ins>
      <w:ins w:id="2263" w:author="Stepan Polikanov" w:date="2021-06-15T22:45:00Z">
        <w:r w:rsidR="00F32376" w:rsidRPr="00F822C7">
          <w:rPr>
            <w:i/>
            <w:lang w:val="en-US"/>
            <w:rPrChange w:id="2264" w:author="Stepan Polikanov" w:date="2021-06-15T22:55:00Z">
              <w:rPr>
                <w:lang w:val="en-US"/>
              </w:rPr>
            </w:rPrChange>
          </w:rPr>
          <w:t xml:space="preserve">of mere luck. It was a result of prudent economic management and growth-promoting policies purposely put in place </w:t>
        </w:r>
      </w:ins>
      <w:ins w:id="2265" w:author="Stepan Polikanov" w:date="2021-06-15T22:46:00Z">
        <w:r w:rsidR="00F32376" w:rsidRPr="00F822C7">
          <w:rPr>
            <w:i/>
            <w:lang w:val="en-US"/>
            <w:rPrChange w:id="2266" w:author="Stepan Polikanov" w:date="2021-06-15T22:55:00Z">
              <w:rPr>
                <w:lang w:val="en-US"/>
              </w:rPr>
            </w:rPrChange>
          </w:rPr>
          <w:t>by the BDP-led government.</w:t>
        </w:r>
      </w:ins>
      <w:ins w:id="2267" w:author="Stepan Polikanov" w:date="2021-06-15T22:55:00Z">
        <w:r>
          <w:rPr>
            <w:i/>
            <w:lang w:val="en-US"/>
          </w:rPr>
          <w:t>’</w:t>
        </w:r>
      </w:ins>
    </w:p>
    <w:p w14:paraId="415EC214" w14:textId="4F2FDD2E" w:rsidR="000B0BED" w:rsidRDefault="00F822C7">
      <w:pPr>
        <w:rPr>
          <w:ins w:id="2268" w:author="Stepan Polikanov" w:date="2021-06-15T23:01:00Z"/>
          <w:lang w:val="en-GB"/>
        </w:rPr>
      </w:pPr>
      <w:ins w:id="2269" w:author="Stepan Polikanov" w:date="2021-06-15T22:55:00Z">
        <w:r>
          <w:rPr>
            <w:lang w:val="en-US"/>
          </w:rPr>
          <w:t xml:space="preserve">This </w:t>
        </w:r>
        <w:r>
          <w:rPr>
            <w:lang w:val="en-GB"/>
          </w:rPr>
          <w:t>excerpt is the simplest ex</w:t>
        </w:r>
      </w:ins>
      <w:ins w:id="2270" w:author="Stepan Polikanov" w:date="2021-06-15T22:56:00Z">
        <w:r>
          <w:rPr>
            <w:lang w:val="en-GB"/>
          </w:rPr>
          <w:t>planation of the nature of BDP symbolic meaning in Botswana’s history. The narrative of economic performance and good go</w:t>
        </w:r>
      </w:ins>
      <w:ins w:id="2271" w:author="Stepan Polikanov" w:date="2021-06-15T22:57:00Z">
        <w:r>
          <w:rPr>
            <w:lang w:val="en-GB"/>
          </w:rPr>
          <w:t xml:space="preserve">vernance is a cornerstone in a mythical sense of a political party.  </w:t>
        </w:r>
      </w:ins>
      <w:ins w:id="2272" w:author="Stepan Polikanov" w:date="2021-06-15T22:59:00Z">
        <w:r w:rsidR="000B0BED">
          <w:rPr>
            <w:lang w:val="en-GB"/>
          </w:rPr>
          <w:t xml:space="preserve">Ideologically, BDP links hardly </w:t>
        </w:r>
      </w:ins>
      <w:ins w:id="2273" w:author="Stepan Polikanov" w:date="2021-06-15T23:00:00Z">
        <w:r w:rsidR="000B0BED">
          <w:rPr>
            <w:lang w:val="en-GB"/>
          </w:rPr>
          <w:t>to traditional Tswana culture, up to the point where its vision is described by concepts, borrowed from Tswana language as untran</w:t>
        </w:r>
      </w:ins>
      <w:ins w:id="2274" w:author="Stepan Polikanov" w:date="2021-06-15T23:01:00Z">
        <w:r w:rsidR="000B0BED">
          <w:rPr>
            <w:lang w:val="en-GB"/>
          </w:rPr>
          <w:t xml:space="preserve">slatable in English. </w:t>
        </w:r>
      </w:ins>
    </w:p>
    <w:p w14:paraId="24C325D3" w14:textId="1E5ADB1D" w:rsidR="00CD3C8B" w:rsidDel="00064B04" w:rsidRDefault="000B0BED">
      <w:pPr>
        <w:rPr>
          <w:del w:id="2275" w:author="Stepan Polikanov" w:date="2021-06-15T22:42:00Z"/>
          <w:lang w:val="en-GB"/>
        </w:rPr>
      </w:pPr>
      <w:ins w:id="2276" w:author="Stepan Polikanov" w:date="2021-06-15T23:01:00Z">
        <w:r>
          <w:rPr>
            <w:lang w:val="en-GB"/>
          </w:rPr>
          <w:t>To compile a comprehensive account of BDP’s positioning and narratives, is a harder task than to identify the sa</w:t>
        </w:r>
      </w:ins>
      <w:ins w:id="2277" w:author="Stepan Polikanov" w:date="2021-06-15T23:02:00Z">
        <w:r>
          <w:rPr>
            <w:lang w:val="en-GB"/>
          </w:rPr>
          <w:t xml:space="preserve">me features in ANC. The latter was more of a focus for scholarly research due to its remarkable upbringings and </w:t>
        </w:r>
      </w:ins>
      <w:ins w:id="2278" w:author="Stepan Polikanov" w:date="2021-06-15T23:03:00Z">
        <w:r>
          <w:rPr>
            <w:lang w:val="en-GB"/>
          </w:rPr>
          <w:t xml:space="preserve">utilization of liberation reputation. </w:t>
        </w:r>
      </w:ins>
      <w:ins w:id="2279" w:author="Stepan Polikanov" w:date="2021-06-15T23:07:00Z">
        <w:r w:rsidR="00064B04">
          <w:rPr>
            <w:lang w:val="en-GB"/>
          </w:rPr>
          <w:t xml:space="preserve">BDP </w:t>
        </w:r>
      </w:ins>
      <w:ins w:id="2280" w:author="Stepan Polikanov" w:date="2021-06-15T23:08:00Z">
        <w:r w:rsidR="00064B04">
          <w:rPr>
            <w:lang w:val="en-GB"/>
          </w:rPr>
          <w:t>was never really a focus of research, as economic</w:t>
        </w:r>
        <w:r w:rsidR="00DF290C">
          <w:rPr>
            <w:lang w:val="en-GB"/>
          </w:rPr>
          <w:t xml:space="preserve"> and democratic</w:t>
        </w:r>
        <w:r w:rsidR="00064B04">
          <w:rPr>
            <w:lang w:val="en-GB"/>
          </w:rPr>
          <w:t xml:space="preserve"> </w:t>
        </w:r>
        <w:r w:rsidR="00DF290C">
          <w:rPr>
            <w:lang w:val="en-GB"/>
          </w:rPr>
          <w:t xml:space="preserve">success of Botswana was a challenge to be explained. </w:t>
        </w:r>
      </w:ins>
      <w:ins w:id="2281" w:author="Stepan Polikanov" w:date="2021-06-15T23:03:00Z">
        <w:r>
          <w:rPr>
            <w:lang w:val="en-GB"/>
          </w:rPr>
          <w:t xml:space="preserve">We mentioned that having a clear protagonist story with a conflict as a centre for a political myth is, perhaps, the </w:t>
        </w:r>
      </w:ins>
      <w:ins w:id="2282" w:author="Stepan Polikanov" w:date="2021-06-15T23:04:00Z">
        <w:r>
          <w:rPr>
            <w:lang w:val="en-GB"/>
          </w:rPr>
          <w:t xml:space="preserve">most efficient in establishing a party as </w:t>
        </w:r>
        <w:r w:rsidR="00064B04">
          <w:rPr>
            <w:lang w:val="en-GB"/>
          </w:rPr>
          <w:t xml:space="preserve">a moral </w:t>
        </w:r>
      </w:ins>
      <w:ins w:id="2283" w:author="Stepan Polikanov" w:date="2021-06-15T23:06:00Z">
        <w:r w:rsidR="00064B04">
          <w:rPr>
            <w:lang w:val="en-GB"/>
          </w:rPr>
          <w:t>superior. However, that is not the case for BDP, as it is universally agreed that the country enjoyed smoo</w:t>
        </w:r>
      </w:ins>
      <w:ins w:id="2284" w:author="Stepan Polikanov" w:date="2021-06-15T23:07:00Z">
        <w:r w:rsidR="00064B04">
          <w:rPr>
            <w:lang w:val="en-GB"/>
          </w:rPr>
          <w:t>ther colonial rule than most African countries.</w:t>
        </w:r>
      </w:ins>
    </w:p>
    <w:p w14:paraId="4D54E0F5" w14:textId="1E94AB46" w:rsidR="00064B04" w:rsidRDefault="00064B04">
      <w:pPr>
        <w:rPr>
          <w:ins w:id="2285" w:author="Stepan Polikanov" w:date="2021-06-15T23:08:00Z"/>
          <w:lang w:val="en-US"/>
        </w:rPr>
      </w:pPr>
      <w:ins w:id="2286" w:author="Stepan Polikanov" w:date="2021-06-15T23:07:00Z">
        <w:r>
          <w:rPr>
            <w:lang w:val="en-US"/>
          </w:rPr>
          <w:t xml:space="preserve"> </w:t>
        </w:r>
      </w:ins>
    </w:p>
    <w:p w14:paraId="685A8BCA" w14:textId="77777777" w:rsidR="00763608" w:rsidRDefault="00DF290C">
      <w:pPr>
        <w:rPr>
          <w:ins w:id="2287" w:author="Stepan Polikanov" w:date="2021-06-15T23:20:00Z"/>
          <w:lang w:val="en-US"/>
        </w:rPr>
      </w:pPr>
      <w:ins w:id="2288" w:author="Stepan Polikanov" w:date="2021-06-15T23:09:00Z">
        <w:r>
          <w:rPr>
            <w:lang w:val="en-US"/>
          </w:rPr>
          <w:t xml:space="preserve">A political myth of BDP-led Botswana is one of continuous success </w:t>
        </w:r>
      </w:ins>
      <w:ins w:id="2289" w:author="Stepan Polikanov" w:date="2021-06-15T23:10:00Z">
        <w:r>
          <w:rPr>
            <w:lang w:val="en-US"/>
          </w:rPr>
          <w:t>and succession of party ideals as a beacon for Botswana’s bright fut</w:t>
        </w:r>
      </w:ins>
      <w:ins w:id="2290" w:author="Stepan Polikanov" w:date="2021-06-15T23:11:00Z">
        <w:r>
          <w:rPr>
            <w:lang w:val="en-US"/>
          </w:rPr>
          <w:t>ure.</w:t>
        </w:r>
      </w:ins>
      <w:ins w:id="2291" w:author="Stepan Polikanov" w:date="2021-06-15T23:09:00Z">
        <w:r>
          <w:rPr>
            <w:lang w:val="en-US"/>
          </w:rPr>
          <w:t xml:space="preserve"> </w:t>
        </w:r>
      </w:ins>
      <w:ins w:id="2292" w:author="Stepan Polikanov" w:date="2021-06-15T23:08:00Z">
        <w:r>
          <w:rPr>
            <w:lang w:val="en-US"/>
          </w:rPr>
          <w:t>Lack of sc</w:t>
        </w:r>
      </w:ins>
      <w:ins w:id="2293" w:author="Stepan Polikanov" w:date="2021-06-15T23:09:00Z">
        <w:r>
          <w:rPr>
            <w:lang w:val="en-US"/>
          </w:rPr>
          <w:t>holarly attention on BDP was part</w:t>
        </w:r>
      </w:ins>
      <w:ins w:id="2294" w:author="Stepan Polikanov" w:date="2021-06-15T23:11:00Z">
        <w:r>
          <w:rPr>
            <w:lang w:val="en-US"/>
          </w:rPr>
          <w:t xml:space="preserve">ly due to less obvious ideological place of the party, </w:t>
        </w:r>
      </w:ins>
      <w:ins w:id="2295" w:author="Stepan Polikanov" w:date="2021-06-15T23:13:00Z">
        <w:r w:rsidR="00C55827">
          <w:rPr>
            <w:lang w:val="en-US"/>
          </w:rPr>
          <w:t>and assumed equality between the ruling party and high</w:t>
        </w:r>
      </w:ins>
      <w:ins w:id="2296" w:author="Stepan Polikanov" w:date="2021-06-15T23:14:00Z">
        <w:r w:rsidR="00C55827">
          <w:rPr>
            <w:lang w:val="en-US"/>
          </w:rPr>
          <w:t xml:space="preserve">-performing state. </w:t>
        </w:r>
      </w:ins>
      <w:ins w:id="2297" w:author="Stepan Polikanov" w:date="2021-06-15T23:15:00Z">
        <w:r w:rsidR="00C55827">
          <w:rPr>
            <w:lang w:val="en-US"/>
          </w:rPr>
          <w:t>As we have seen from the party’s most recent Manifesto, BDP takes full credit for said high performance, and explo</w:t>
        </w:r>
      </w:ins>
      <w:ins w:id="2298" w:author="Stepan Polikanov" w:date="2021-06-15T23:16:00Z">
        <w:r w:rsidR="00C55827">
          <w:rPr>
            <w:lang w:val="en-US"/>
          </w:rPr>
          <w:t xml:space="preserve">its </w:t>
        </w:r>
      </w:ins>
      <w:ins w:id="2299" w:author="Stepan Polikanov" w:date="2021-06-15T23:18:00Z">
        <w:r w:rsidR="005A4A6A">
          <w:rPr>
            <w:lang w:val="en-US"/>
          </w:rPr>
          <w:t xml:space="preserve">it </w:t>
        </w:r>
      </w:ins>
      <w:ins w:id="2300" w:author="Stepan Polikanov" w:date="2021-06-15T23:16:00Z">
        <w:r w:rsidR="00C55827">
          <w:rPr>
            <w:lang w:val="en-US"/>
          </w:rPr>
          <w:t xml:space="preserve">in a way that positions the party as </w:t>
        </w:r>
        <w:r w:rsidR="005A4A6A">
          <w:rPr>
            <w:lang w:val="en-US"/>
          </w:rPr>
          <w:t xml:space="preserve">necessary for development and progress in the country. </w:t>
        </w:r>
      </w:ins>
      <w:ins w:id="2301" w:author="Stepan Polikanov" w:date="2021-06-15T23:19:00Z">
        <w:r w:rsidR="005A4A6A">
          <w:rPr>
            <w:lang w:val="en-US"/>
          </w:rPr>
          <w:t xml:space="preserve">It is much less historical </w:t>
        </w:r>
      </w:ins>
      <w:ins w:id="2302" w:author="Stepan Polikanov" w:date="2021-06-15T23:20:00Z">
        <w:r w:rsidR="005A4A6A">
          <w:rPr>
            <w:lang w:val="en-US"/>
          </w:rPr>
          <w:t xml:space="preserve">and future-oriented than ANC’s stance. </w:t>
        </w:r>
      </w:ins>
    </w:p>
    <w:p w14:paraId="487B57B3" w14:textId="359DCE3F" w:rsidR="00DF290C" w:rsidRDefault="005A4A6A">
      <w:pPr>
        <w:rPr>
          <w:ins w:id="2303" w:author="Stepan Polikanov" w:date="2021-06-15T23:57:00Z"/>
          <w:lang w:val="en-GB"/>
        </w:rPr>
      </w:pPr>
      <w:proofErr w:type="spellStart"/>
      <w:ins w:id="2304" w:author="Stepan Polikanov" w:date="2021-06-15T23:20:00Z">
        <w:r>
          <w:rPr>
            <w:lang w:val="en-US"/>
          </w:rPr>
          <w:t>Rhetorics</w:t>
        </w:r>
        <w:proofErr w:type="spellEnd"/>
        <w:r>
          <w:rPr>
            <w:lang w:val="en-US"/>
          </w:rPr>
          <w:t xml:space="preserve"> used by BDP amplify </w:t>
        </w:r>
        <w:r w:rsidR="00763608">
          <w:rPr>
            <w:lang w:val="en-US"/>
          </w:rPr>
          <w:t>traditional ways of communication and handli</w:t>
        </w:r>
      </w:ins>
      <w:ins w:id="2305" w:author="Stepan Polikanov" w:date="2021-06-15T23:21:00Z">
        <w:r w:rsidR="00763608">
          <w:rPr>
            <w:lang w:val="en-US"/>
          </w:rPr>
          <w:t>ng governance as natural reasons f</w:t>
        </w:r>
      </w:ins>
      <w:ins w:id="2306" w:author="Stepan Polikanov" w:date="2021-06-15T23:22:00Z">
        <w:r w:rsidR="00763608">
          <w:rPr>
            <w:lang w:val="en-US"/>
          </w:rPr>
          <w:t xml:space="preserve">or country’s success. In doing so, it equates itself with traditional way of life, establishes a party as a successor to </w:t>
        </w:r>
      </w:ins>
      <w:ins w:id="2307" w:author="Stepan Polikanov" w:date="2021-06-15T23:23:00Z">
        <w:r w:rsidR="00763608">
          <w:rPr>
            <w:lang w:val="en-US"/>
          </w:rPr>
          <w:t xml:space="preserve">tribal </w:t>
        </w:r>
        <w:proofErr w:type="spellStart"/>
        <w:r w:rsidR="00763608">
          <w:rPr>
            <w:lang w:val="en-US"/>
          </w:rPr>
          <w:t>predemocratic</w:t>
        </w:r>
        <w:proofErr w:type="spellEnd"/>
        <w:r w:rsidR="00763608">
          <w:rPr>
            <w:lang w:val="en-US"/>
          </w:rPr>
          <w:t xml:space="preserve"> institutions. </w:t>
        </w:r>
      </w:ins>
      <w:ins w:id="2308" w:author="Stepan Polikanov" w:date="2021-06-15T23:29:00Z">
        <w:r w:rsidR="00DC57BD">
          <w:rPr>
            <w:lang w:val="en-US"/>
          </w:rPr>
          <w:t xml:space="preserve">For example, </w:t>
        </w:r>
      </w:ins>
      <w:ins w:id="2309" w:author="Stepan Polikanov" w:date="2021-06-15T23:37:00Z">
        <w:r w:rsidR="00C62A92">
          <w:rPr>
            <w:lang w:val="en-US"/>
          </w:rPr>
          <w:t>kgotla system of settling conflicts is seen as largely relevant to this day as a legacy to ‘correct’ traditional institutions</w:t>
        </w:r>
      </w:ins>
      <w:ins w:id="2310" w:author="Stepan Polikanov" w:date="2021-06-15T23:41:00Z">
        <w:r w:rsidR="00FD31B5">
          <w:rPr>
            <w:lang w:val="en-US"/>
          </w:rPr>
          <w:t xml:space="preserve"> </w:t>
        </w:r>
        <w:r w:rsidR="00FD31B5">
          <w:rPr>
            <w:lang w:val="en-US"/>
          </w:rPr>
          <w:fldChar w:fldCharType="begin" w:fldLock="1"/>
        </w:r>
      </w:ins>
      <w:r w:rsidR="004A6EAE">
        <w:rPr>
          <w:lang w:val="en-US"/>
        </w:rPr>
        <w:instrText>ADDIN CSL_CITATION {"citationItems":[{"id":"ITEM-1","itemData":{"abstract":"Nå","author":[{"dropping-particle":"","family":"Constance Moumakwa","given":"Piwane","non-dropping-particle":"","parse-names":false,"suffix":""}],"id":"ITEM-1","issued":{"date-parts":[["2011","1","21"]]},"publisher":"Universitetet i Tromsø","publisher-place":"Tromsø","title":"The Botswana Kgotla System: A mechanism for Traditional Conflict Resolution in modern Botswana. Case study of the Kanye Kgotla","type":"thesis"},"uris":["http://www.mendeley.com/documents/?uuid=47f2a793-75e5-3a5f-8e90-ca1f36fc8335"]}],"mendeley":{"formattedCitation":"(Constance Moumakwa 2011)","plainTextFormattedCitation":"(Constance Moumakwa 2011)","previouslyFormattedCitation":"(Constance Moumakwa 2011)"},"properties":{"noteIndex":0},"schema":"https://github.com/citation-style-language/schema/raw/master/csl-citation.json"}</w:instrText>
      </w:r>
      <w:r w:rsidR="00FD31B5">
        <w:rPr>
          <w:lang w:val="en-US"/>
        </w:rPr>
        <w:fldChar w:fldCharType="separate"/>
      </w:r>
      <w:r w:rsidR="00FD31B5" w:rsidRPr="00FD31B5">
        <w:rPr>
          <w:noProof/>
          <w:lang w:val="en-US"/>
        </w:rPr>
        <w:t>(Constance Moumakwa 2011)</w:t>
      </w:r>
      <w:ins w:id="2311" w:author="Stepan Polikanov" w:date="2021-06-15T23:41:00Z">
        <w:r w:rsidR="00FD31B5">
          <w:rPr>
            <w:lang w:val="en-US"/>
          </w:rPr>
          <w:fldChar w:fldCharType="end"/>
        </w:r>
      </w:ins>
      <w:ins w:id="2312" w:author="Stepan Polikanov" w:date="2021-06-15T23:37:00Z">
        <w:r w:rsidR="00C62A92">
          <w:rPr>
            <w:lang w:val="en-US"/>
          </w:rPr>
          <w:t xml:space="preserve">. </w:t>
        </w:r>
      </w:ins>
      <w:ins w:id="2313" w:author="Stepan Polikanov" w:date="2021-06-15T23:48:00Z">
        <w:r w:rsidR="00FD31B5">
          <w:rPr>
            <w:lang w:val="en-US"/>
          </w:rPr>
          <w:t xml:space="preserve">A term </w:t>
        </w:r>
      </w:ins>
      <w:ins w:id="2314" w:author="Stepan Polikanov" w:date="2021-06-15T23:56:00Z">
        <w:r w:rsidR="004A6EAE">
          <w:rPr>
            <w:lang w:val="en-US"/>
          </w:rPr>
          <w:t>‘</w:t>
        </w:r>
      </w:ins>
      <w:proofErr w:type="spellStart"/>
      <w:ins w:id="2315" w:author="Stepan Polikanov" w:date="2021-06-15T23:48:00Z">
        <w:r w:rsidR="00FD31B5">
          <w:rPr>
            <w:lang w:val="en-US"/>
          </w:rPr>
          <w:t>Kagisano</w:t>
        </w:r>
      </w:ins>
      <w:proofErr w:type="spellEnd"/>
      <w:ins w:id="2316" w:author="Stepan Polikanov" w:date="2021-06-15T23:56:00Z">
        <w:r w:rsidR="004A6EAE">
          <w:rPr>
            <w:lang w:val="en-US"/>
          </w:rPr>
          <w:t>’</w:t>
        </w:r>
      </w:ins>
      <w:ins w:id="2317" w:author="Stepan Polikanov" w:date="2021-06-15T23:48:00Z">
        <w:r w:rsidR="00FD31B5">
          <w:rPr>
            <w:lang w:val="en-US"/>
          </w:rPr>
          <w:t xml:space="preserve">, meaning </w:t>
        </w:r>
      </w:ins>
      <w:ins w:id="2318" w:author="Stepan Polikanov" w:date="2021-06-15T23:50:00Z">
        <w:r w:rsidR="00A84E7E">
          <w:rPr>
            <w:lang w:val="en-US"/>
          </w:rPr>
          <w:t>‘</w:t>
        </w:r>
        <w:r w:rsidR="00A84E7E" w:rsidRPr="00A84E7E">
          <w:rPr>
            <w:lang w:val="en-GB"/>
            <w:rPrChange w:id="2319" w:author="Stepan Polikanov" w:date="2021-06-15T23:50:00Z">
              <w:rPr/>
            </w:rPrChange>
          </w:rPr>
          <w:t>peace building</w:t>
        </w:r>
        <w:r w:rsidR="00A84E7E">
          <w:rPr>
            <w:lang w:val="en-GB"/>
          </w:rPr>
          <w:t xml:space="preserve">’, is used among others to describe </w:t>
        </w:r>
        <w:r w:rsidR="00A84E7E">
          <w:rPr>
            <w:lang w:val="en-GB"/>
          </w:rPr>
          <w:lastRenderedPageBreak/>
          <w:t xml:space="preserve">aims of BDP, as well as </w:t>
        </w:r>
      </w:ins>
      <w:ins w:id="2320" w:author="Stepan Polikanov" w:date="2021-06-15T23:55:00Z">
        <w:r w:rsidR="004A6EAE">
          <w:rPr>
            <w:lang w:val="en-GB"/>
          </w:rPr>
          <w:t>‘</w:t>
        </w:r>
      </w:ins>
      <w:proofErr w:type="spellStart"/>
      <w:ins w:id="2321" w:author="Stepan Polikanov" w:date="2021-06-15T23:51:00Z">
        <w:r w:rsidR="00A84E7E">
          <w:rPr>
            <w:lang w:val="en-GB"/>
          </w:rPr>
          <w:t>Botho</w:t>
        </w:r>
      </w:ins>
      <w:proofErr w:type="spellEnd"/>
      <w:ins w:id="2322" w:author="Stepan Polikanov" w:date="2021-06-15T23:55:00Z">
        <w:r w:rsidR="004A6EAE">
          <w:rPr>
            <w:lang w:val="en-GB"/>
          </w:rPr>
          <w:t>’</w:t>
        </w:r>
      </w:ins>
      <w:ins w:id="2323" w:author="Stepan Polikanov" w:date="2021-06-15T23:51:00Z">
        <w:r w:rsidR="00A84E7E">
          <w:rPr>
            <w:lang w:val="en-GB"/>
          </w:rPr>
          <w:t>, ‘</w:t>
        </w:r>
        <w:proofErr w:type="spellStart"/>
        <w:r w:rsidR="00A84E7E">
          <w:rPr>
            <w:lang w:val="en-GB"/>
          </w:rPr>
          <w:t>humanitarism</w:t>
        </w:r>
        <w:proofErr w:type="spellEnd"/>
        <w:r w:rsidR="00A84E7E">
          <w:rPr>
            <w:lang w:val="en-GB"/>
          </w:rPr>
          <w:t>’</w:t>
        </w:r>
      </w:ins>
      <w:ins w:id="2324" w:author="Stepan Polikanov" w:date="2021-06-15T23:54:00Z">
        <w:r w:rsidR="004A6EAE">
          <w:rPr>
            <w:lang w:val="en-GB"/>
          </w:rPr>
          <w:t xml:space="preserve"> </w:t>
        </w:r>
      </w:ins>
      <w:ins w:id="2325" w:author="Stepan Polikanov" w:date="2021-06-15T23:55:00Z">
        <w:r w:rsidR="004A6EAE">
          <w:rPr>
            <w:lang w:val="en-GB"/>
          </w:rPr>
          <w:fldChar w:fldCharType="begin" w:fldLock="1"/>
        </w:r>
      </w:ins>
      <w:r w:rsidR="00A1673B">
        <w:rPr>
          <w:lang w:val="en-GB"/>
        </w:rPr>
        <w:instrText>ADDIN CSL_CITATION {"citationItems":[{"id":"ITEM-1","itemData":{"DOI":"10.1057/9781137503770_6","abstract":"“Human rights” is an increasingly popular language of civil society advocacy internationally, but does it mean the same thing language may indicate an emerging international consensus, it is also possible that this “common language” is being used to reflect distinct concepts drawing on local perspectives and traditions. While a body of literature exists on regional interpretations of human rights in other parts of the world (see Wiessala 2006; Cesarini and Hertel 2005), little research has been conducted on human rights discourse in Africa, where the study of human rights remains rooted in law (Viljoen 2012) and largely divorced from the social practice of human rights as performed by civil society groups. Do indigenous concepts play a role in assimilating and shaping human rights in this context? What is the relationship between botho,1 an African concept of reciprocal humanity, and human rights, a common international language of advocacy and accountability? This chapter explores these questions with reference to Botswana, a country where rights are often depicted as foreign and where botho has deep social and cultural resonance. Unlike domestic government and media, human rights activists in Botswana increasingly view botho as a local translation of human rights. In doing so, they are tentatively building a culturally specific understanding of human rights including international components such as universality, but also highlighting culturally important traits such as reciprocity.","author":[{"dropping-particle":"","family":"Kenyon","given":"Kristi Heather","non-dropping-particle":"","parse-names":false,"suffix":""}],"container-title":"The Social Practice of Human Rights","id":"ITEM-1","issued":{"date-parts":[["2015"]]},"page":"101-119","publisher":"Palgrave Macmillan US","title":"Localizing the Global/Globalizing the Local: Reconciling Botho and Human Rights in Botswana","type":"article-journal"},"uris":["http://www.mendeley.com/documents/?uuid=815daf05-534c-32f7-925f-064851bda348"]},{"id":"ITEM-2","itemData":{"DOI":"10.7246/0105","author":[{"dropping-particle":"","family":"Scanlon","given":"Connie","non-dropping-particle":"","parse-names":false,"suffix":""}],"container-title":"Journal of Peace, Conflict and Development","id":"ITEM-2","issued":{"date-parts":[["2002","6","1"]]},"title":"Educating For Peace: Politics and Human Rights in Botswana","type":"article-journal","volume":"1"},"uris":["http://www.mendeley.com/documents/?uuid=0fe8b564-5f8d-4e07-8c78-e305cc5d9003"]}],"mendeley":{"formattedCitation":"(Kenyon 2015; Scanlon 2002)","plainTextFormattedCitation":"(Kenyon 2015; Scanlon 2002)","previouslyFormattedCitation":"(Kenyon 2015; Scanlon 2002)"},"properties":{"noteIndex":0},"schema":"https://github.com/citation-style-language/schema/raw/master/csl-citation.json"}</w:instrText>
      </w:r>
      <w:r w:rsidR="004A6EAE">
        <w:rPr>
          <w:lang w:val="en-GB"/>
        </w:rPr>
        <w:fldChar w:fldCharType="separate"/>
      </w:r>
      <w:r w:rsidR="004A6EAE" w:rsidRPr="004A6EAE">
        <w:rPr>
          <w:noProof/>
          <w:lang w:val="en-GB"/>
        </w:rPr>
        <w:t>(Kenyon 2015; Scanlon 2002)</w:t>
      </w:r>
      <w:ins w:id="2326" w:author="Stepan Polikanov" w:date="2021-06-15T23:55:00Z">
        <w:r w:rsidR="004A6EAE">
          <w:rPr>
            <w:lang w:val="en-GB"/>
          </w:rPr>
          <w:fldChar w:fldCharType="end"/>
        </w:r>
      </w:ins>
      <w:ins w:id="2327" w:author="Stepan Polikanov" w:date="2021-06-15T23:52:00Z">
        <w:r w:rsidR="00A84E7E">
          <w:rPr>
            <w:lang w:val="en-GB"/>
          </w:rPr>
          <w:t xml:space="preserve">. </w:t>
        </w:r>
      </w:ins>
      <w:ins w:id="2328" w:author="Stepan Polikanov" w:date="2021-06-15T23:53:00Z">
        <w:r w:rsidR="004A6EAE">
          <w:rPr>
            <w:lang w:val="en-GB"/>
          </w:rPr>
          <w:t xml:space="preserve">The achievement of those is seen to be through </w:t>
        </w:r>
      </w:ins>
      <w:ins w:id="2329" w:author="Stepan Polikanov" w:date="2021-06-15T23:56:00Z">
        <w:r w:rsidR="004A6EAE">
          <w:rPr>
            <w:lang w:val="en-GB"/>
          </w:rPr>
          <w:t>‘</w:t>
        </w:r>
      </w:ins>
      <w:proofErr w:type="spellStart"/>
      <w:ins w:id="2330" w:author="Stepan Polikanov" w:date="2021-06-15T23:53:00Z">
        <w:r w:rsidR="004A6EAE">
          <w:rPr>
            <w:lang w:val="en-GB"/>
          </w:rPr>
          <w:t>Therasanyo</w:t>
        </w:r>
      </w:ins>
      <w:proofErr w:type="spellEnd"/>
      <w:ins w:id="2331" w:author="Stepan Polikanov" w:date="2021-06-15T23:56:00Z">
        <w:r w:rsidR="004A6EAE">
          <w:rPr>
            <w:lang w:val="en-GB"/>
          </w:rPr>
          <w:t>’</w:t>
        </w:r>
      </w:ins>
      <w:ins w:id="2332" w:author="Stepan Polikanov" w:date="2021-06-15T23:53:00Z">
        <w:r w:rsidR="004A6EAE">
          <w:rPr>
            <w:lang w:val="en-GB"/>
          </w:rPr>
          <w:t xml:space="preserve">, ‘inclusion’, which is a current </w:t>
        </w:r>
      </w:ins>
      <w:ins w:id="2333" w:author="Stepan Polikanov" w:date="2021-06-15T23:54:00Z">
        <w:r w:rsidR="004A6EAE">
          <w:rPr>
            <w:lang w:val="en-GB"/>
          </w:rPr>
          <w:t>political slogan</w:t>
        </w:r>
      </w:ins>
      <w:ins w:id="2334" w:author="Stepan Polikanov" w:date="2021-06-15T23:56:00Z">
        <w:r w:rsidR="004A6EAE">
          <w:rPr>
            <w:lang w:val="en-GB"/>
          </w:rPr>
          <w:t xml:space="preserve">. </w:t>
        </w:r>
      </w:ins>
    </w:p>
    <w:p w14:paraId="5DC4A2A8" w14:textId="0FF2EAC0" w:rsidR="004A6EAE" w:rsidRDefault="004A6EAE">
      <w:pPr>
        <w:rPr>
          <w:ins w:id="2335" w:author="Stepan Polikanov" w:date="2021-06-16T00:26:00Z"/>
          <w:lang w:val="en-GB"/>
        </w:rPr>
      </w:pPr>
      <w:ins w:id="2336" w:author="Stepan Polikanov" w:date="2021-06-15T23:57:00Z">
        <w:r>
          <w:rPr>
            <w:lang w:val="en-GB"/>
          </w:rPr>
          <w:t>The other important link between traditional culture a</w:t>
        </w:r>
        <w:r w:rsidR="00924C86">
          <w:rPr>
            <w:lang w:val="en-GB"/>
          </w:rPr>
          <w:t xml:space="preserve">nd BDP’s </w:t>
        </w:r>
        <w:proofErr w:type="spellStart"/>
        <w:r w:rsidR="00924C86">
          <w:rPr>
            <w:lang w:val="en-GB"/>
          </w:rPr>
          <w:t>rhetorics</w:t>
        </w:r>
        <w:proofErr w:type="spellEnd"/>
        <w:r w:rsidR="00924C86">
          <w:rPr>
            <w:lang w:val="en-GB"/>
          </w:rPr>
          <w:t xml:space="preserve"> is through a personality of Sir </w:t>
        </w:r>
      </w:ins>
      <w:ins w:id="2337" w:author="Stepan Polikanov" w:date="2021-06-15T23:58:00Z">
        <w:r w:rsidR="00924C86" w:rsidRPr="00924C86">
          <w:rPr>
            <w:lang w:val="en-GB"/>
          </w:rPr>
          <w:t xml:space="preserve">Seretse </w:t>
        </w:r>
        <w:proofErr w:type="spellStart"/>
        <w:r w:rsidR="00924C86" w:rsidRPr="00924C86">
          <w:rPr>
            <w:lang w:val="en-GB"/>
          </w:rPr>
          <w:t>Khama</w:t>
        </w:r>
      </w:ins>
      <w:proofErr w:type="spellEnd"/>
      <w:ins w:id="2338" w:author="Stepan Polikanov" w:date="2021-06-16T01:56:00Z">
        <w:r w:rsidR="00AB65CB">
          <w:rPr>
            <w:lang w:val="en-GB"/>
          </w:rPr>
          <w:t xml:space="preserve"> </w:t>
        </w:r>
        <w:r w:rsidR="00AB65CB">
          <w:rPr>
            <w:lang w:val="en-GB"/>
          </w:rPr>
          <w:fldChar w:fldCharType="begin" w:fldLock="1"/>
        </w:r>
      </w:ins>
      <w:r w:rsidR="00F15273">
        <w:rPr>
          <w:lang w:val="en-GB"/>
        </w:rPr>
        <w:instrText>ADDIN CSL_CITATION {"citationItems":[{"id":"ITEM-1","itemData":{"abstract":"Starting from a very low base, Botswana has had amongst the most impressive growth figures in the world and has pursued policies that reflect aspects of the developmental state model. Although the country's development trajectory has not been unproblematic and there are major contradictions in the economy, the example of Botswana is an intriguing example of how development was pursued in a country that was given no hope at independence. Of major importance in this story was the construction of a post-colonial historic bloc and a broad hegemonic project underpinning the chosen developmental path which has granted the dominant party an enduring form of legitimacy almost unprecedented in the rest of Africa .","author":[{"dropping-particle":"","family":"Taylor","given":"Ian","non-dropping-particle":"","parse-names":false,"suffix":""}],"container-title":"Towards a New Political Economy of Development: Globalisation and Governance","id":"ITEM-1","issued":{"date-parts":[["2002"]]},"publisher":"University of Sheffield","publisher-place":"Sheffield","title":"Botswana's \"Developmental State\" and the Politics of Legitimacy","type":"paper-conference"},"uris":["http://www.mendeley.com/documents/?uuid=db752e45-5a3f-31b7-a9eb-6ec8091a0d61"]}],"mendeley":{"formattedCitation":"(Taylor 2002)","plainTextFormattedCitation":"(Taylor 2002)","previouslyFormattedCitation":"(Taylor 2002)"},"properties":{"noteIndex":0},"schema":"https://github.com/citation-style-language/schema/raw/master/csl-citation.json"}</w:instrText>
      </w:r>
      <w:r w:rsidR="00AB65CB">
        <w:rPr>
          <w:lang w:val="en-GB"/>
        </w:rPr>
        <w:fldChar w:fldCharType="separate"/>
      </w:r>
      <w:r w:rsidR="00AB65CB" w:rsidRPr="00AB65CB">
        <w:rPr>
          <w:noProof/>
          <w:lang w:val="en-GB"/>
        </w:rPr>
        <w:t>(Taylor 2002)</w:t>
      </w:r>
      <w:ins w:id="2339" w:author="Stepan Polikanov" w:date="2021-06-16T01:56:00Z">
        <w:r w:rsidR="00AB65CB">
          <w:rPr>
            <w:lang w:val="en-GB"/>
          </w:rPr>
          <w:fldChar w:fldCharType="end"/>
        </w:r>
      </w:ins>
      <w:ins w:id="2340" w:author="Stepan Polikanov" w:date="2021-06-15T23:58:00Z">
        <w:r w:rsidR="00924C86">
          <w:rPr>
            <w:lang w:val="en-GB"/>
          </w:rPr>
          <w:t xml:space="preserve">. </w:t>
        </w:r>
      </w:ins>
      <w:ins w:id="2341" w:author="Stepan Polikanov" w:date="2021-06-16T00:19:00Z">
        <w:r w:rsidR="00690A9A">
          <w:rPr>
            <w:lang w:val="en-GB"/>
          </w:rPr>
          <w:t xml:space="preserve">A former Chief of a dominant </w:t>
        </w:r>
        <w:r w:rsidR="00F93606">
          <w:rPr>
            <w:lang w:val="en-GB"/>
          </w:rPr>
          <w:t>Tswana ethnos, educated in</w:t>
        </w:r>
      </w:ins>
      <w:ins w:id="2342" w:author="Stepan Polikanov" w:date="2021-06-16T00:20:00Z">
        <w:r w:rsidR="00F93606">
          <w:rPr>
            <w:lang w:val="en-GB"/>
          </w:rPr>
          <w:t xml:space="preserve"> South Africa, exiled for a marriage with a white woman, he became a consolidating force in the early days of independence. BDP was built by hi</w:t>
        </w:r>
      </w:ins>
      <w:ins w:id="2343" w:author="Stepan Polikanov" w:date="2021-06-16T00:21:00Z">
        <w:r w:rsidR="00F93606">
          <w:rPr>
            <w:lang w:val="en-GB"/>
          </w:rPr>
          <w:t xml:space="preserve">m, </w:t>
        </w:r>
      </w:ins>
      <w:ins w:id="2344" w:author="Stepan Polikanov" w:date="2021-06-16T00:22:00Z">
        <w:r w:rsidR="00F93606">
          <w:rPr>
            <w:lang w:val="en-GB"/>
          </w:rPr>
          <w:t>as was the dominant political system. From economic side of things, policies that centred on advancing resou</w:t>
        </w:r>
      </w:ins>
      <w:ins w:id="2345" w:author="Stepan Polikanov" w:date="2021-06-16T00:23:00Z">
        <w:r w:rsidR="00F93606">
          <w:rPr>
            <w:lang w:val="en-GB"/>
          </w:rPr>
          <w:t xml:space="preserve">rce exploration, market competitiveness and entrepreneurship were targeted. </w:t>
        </w:r>
        <w:r w:rsidR="00137008">
          <w:rPr>
            <w:lang w:val="en-GB"/>
          </w:rPr>
          <w:t>Researchers cite the emergence of efficient bureaucracy</w:t>
        </w:r>
        <w:r w:rsidR="00137008">
          <w:rPr>
            <w:rStyle w:val="a8"/>
            <w:lang w:val="en-GB"/>
          </w:rPr>
          <w:footnoteReference w:id="8"/>
        </w:r>
      </w:ins>
      <w:ins w:id="2350" w:author="Stepan Polikanov" w:date="2021-06-16T00:24:00Z">
        <w:r w:rsidR="00137008">
          <w:rPr>
            <w:lang w:val="en-GB"/>
          </w:rPr>
          <w:t xml:space="preserve"> and national vision as determinants of good institutions in </w:t>
        </w:r>
      </w:ins>
      <w:ins w:id="2351" w:author="Stepan Polikanov" w:date="2021-06-16T00:25:00Z">
        <w:r w:rsidR="00137008">
          <w:rPr>
            <w:lang w:val="en-GB"/>
          </w:rPr>
          <w:t xml:space="preserve">Botswana. All of these qualities – strong leadership of </w:t>
        </w:r>
        <w:proofErr w:type="spellStart"/>
        <w:r w:rsidR="00137008">
          <w:rPr>
            <w:lang w:val="en-GB"/>
          </w:rPr>
          <w:t>Khama</w:t>
        </w:r>
        <w:proofErr w:type="spellEnd"/>
        <w:r w:rsidR="00137008">
          <w:rPr>
            <w:lang w:val="en-GB"/>
          </w:rPr>
          <w:t xml:space="preserve">, </w:t>
        </w:r>
        <w:proofErr w:type="spellStart"/>
        <w:r w:rsidR="00137008">
          <w:rPr>
            <w:lang w:val="en-GB"/>
          </w:rPr>
          <w:t>predemocratic</w:t>
        </w:r>
        <w:proofErr w:type="spellEnd"/>
        <w:r w:rsidR="00137008">
          <w:rPr>
            <w:lang w:val="en-GB"/>
          </w:rPr>
          <w:t xml:space="preserve"> tribal institutions and values, soft rule by Great Britai</w:t>
        </w:r>
      </w:ins>
      <w:ins w:id="2352" w:author="Stepan Polikanov" w:date="2021-06-16T00:26:00Z">
        <w:r w:rsidR="00137008">
          <w:rPr>
            <w:lang w:val="en-GB"/>
          </w:rPr>
          <w:t xml:space="preserve">n summed up to produce institutional platform of true competitiveness in Botswana. </w:t>
        </w:r>
      </w:ins>
    </w:p>
    <w:p w14:paraId="2147DF5B" w14:textId="0A97A807" w:rsidR="00137008" w:rsidRDefault="00137008">
      <w:pPr>
        <w:rPr>
          <w:ins w:id="2353" w:author="Stepan Polikanov" w:date="2021-06-16T00:30:00Z"/>
          <w:lang w:val="en-GB"/>
        </w:rPr>
      </w:pPr>
      <w:ins w:id="2354" w:author="Stepan Polikanov" w:date="2021-06-16T00:26:00Z">
        <w:r>
          <w:rPr>
            <w:lang w:val="en-GB"/>
          </w:rPr>
          <w:t xml:space="preserve">Exploration of </w:t>
        </w:r>
      </w:ins>
      <w:ins w:id="2355" w:author="Stepan Polikanov" w:date="2021-06-16T00:27:00Z">
        <w:r>
          <w:rPr>
            <w:lang w:val="en-GB"/>
          </w:rPr>
          <w:t xml:space="preserve">diamonds and development of mining industry were effective due to </w:t>
        </w:r>
        <w:r w:rsidR="0045070C">
          <w:rPr>
            <w:lang w:val="en-GB"/>
          </w:rPr>
          <w:t>redistribution policies by BDP that targeted health</w:t>
        </w:r>
      </w:ins>
      <w:ins w:id="2356" w:author="Stepan Polikanov" w:date="2021-06-16T00:28:00Z">
        <w:r w:rsidR="0045070C">
          <w:rPr>
            <w:lang w:val="en-GB"/>
          </w:rPr>
          <w:t>, infrastructure and education. Hiring international consultants in absence of competent locals allowed for ruling Tswana clas</w:t>
        </w:r>
      </w:ins>
      <w:ins w:id="2357" w:author="Stepan Polikanov" w:date="2021-06-16T00:29:00Z">
        <w:r w:rsidR="0045070C">
          <w:rPr>
            <w:lang w:val="en-GB"/>
          </w:rPr>
          <w:t>s / BDP leadership to undertake reforms in agreement with bureaucracy. Produced growth became legacy of the party and its found</w:t>
        </w:r>
      </w:ins>
      <w:ins w:id="2358" w:author="Stepan Polikanov" w:date="2021-06-16T00:30:00Z">
        <w:r w:rsidR="0045070C">
          <w:rPr>
            <w:lang w:val="en-GB"/>
          </w:rPr>
          <w:t xml:space="preserve">er, cementing BDP as ‘the party that did everything right’. </w:t>
        </w:r>
      </w:ins>
    </w:p>
    <w:p w14:paraId="7715D9EC" w14:textId="5D3E7555" w:rsidR="0045070C" w:rsidRDefault="0045070C">
      <w:pPr>
        <w:rPr>
          <w:ins w:id="2359" w:author="Stepan Polikanov" w:date="2021-06-16T00:36:00Z"/>
          <w:lang w:val="en-GB"/>
        </w:rPr>
      </w:pPr>
      <w:ins w:id="2360" w:author="Stepan Polikanov" w:date="2021-06-16T00:30:00Z">
        <w:r>
          <w:rPr>
            <w:lang w:val="en-GB"/>
          </w:rPr>
          <w:t>To conclude, Botswana Democratic Party’s political myth</w:t>
        </w:r>
      </w:ins>
      <w:ins w:id="2361" w:author="Stepan Polikanov" w:date="2021-06-16T00:31:00Z">
        <w:r>
          <w:rPr>
            <w:lang w:val="en-GB"/>
          </w:rPr>
          <w:t xml:space="preserve"> is consistent of multiple notions. Firstly, it establishes the party to be a successor to traditional </w:t>
        </w:r>
        <w:proofErr w:type="spellStart"/>
        <w:r>
          <w:rPr>
            <w:lang w:val="en-GB"/>
          </w:rPr>
          <w:t>predemocratic</w:t>
        </w:r>
        <w:proofErr w:type="spellEnd"/>
        <w:r>
          <w:rPr>
            <w:lang w:val="en-GB"/>
          </w:rPr>
          <w:t xml:space="preserve"> institutions and values. Secondly</w:t>
        </w:r>
      </w:ins>
      <w:ins w:id="2362" w:author="Stepan Polikanov" w:date="2021-06-16T00:32:00Z">
        <w:r>
          <w:rPr>
            <w:lang w:val="en-GB"/>
          </w:rPr>
          <w:t>,</w:t>
        </w:r>
        <w:r w:rsidR="00D277C5">
          <w:rPr>
            <w:lang w:val="en-GB"/>
          </w:rPr>
          <w:t xml:space="preserve"> it exploits ‘all done right’ after-independence period and </w:t>
        </w:r>
        <w:proofErr w:type="spellStart"/>
        <w:r w:rsidR="00D277C5">
          <w:rPr>
            <w:lang w:val="en-GB"/>
          </w:rPr>
          <w:t>Khama</w:t>
        </w:r>
        <w:proofErr w:type="spellEnd"/>
        <w:r w:rsidR="00D277C5">
          <w:rPr>
            <w:lang w:val="en-GB"/>
          </w:rPr>
          <w:t xml:space="preserve"> leadersh</w:t>
        </w:r>
      </w:ins>
      <w:ins w:id="2363" w:author="Stepan Polikanov" w:date="2021-06-16T00:33:00Z">
        <w:r w:rsidR="00D277C5">
          <w:rPr>
            <w:lang w:val="en-GB"/>
          </w:rPr>
          <w:t>ip merits to highlight a crucial role in Botswana’s upbringing. Las</w:t>
        </w:r>
      </w:ins>
      <w:ins w:id="2364" w:author="Stepan Polikanov" w:date="2021-06-16T00:34:00Z">
        <w:r w:rsidR="00D277C5">
          <w:rPr>
            <w:lang w:val="en-GB"/>
          </w:rPr>
          <w:t>tly, it extends good policies and economic successes of the past to carry into</w:t>
        </w:r>
      </w:ins>
      <w:ins w:id="2365" w:author="Stepan Polikanov" w:date="2021-06-16T00:35:00Z">
        <w:r w:rsidR="00D277C5">
          <w:rPr>
            <w:lang w:val="en-GB"/>
          </w:rPr>
          <w:t xml:space="preserve"> the future, logically maintaining BDP’s leading and, arguably, sacred role in Botswana’s history</w:t>
        </w:r>
      </w:ins>
      <w:ins w:id="2366" w:author="Stepan Polikanov" w:date="2021-06-16T00:36:00Z">
        <w:r w:rsidR="00D277C5">
          <w:rPr>
            <w:lang w:val="en-GB"/>
          </w:rPr>
          <w:t>.</w:t>
        </w:r>
      </w:ins>
    </w:p>
    <w:p w14:paraId="4028213C" w14:textId="5E8FCF17" w:rsidR="00D277C5" w:rsidRDefault="00D277C5">
      <w:pPr>
        <w:rPr>
          <w:ins w:id="2367" w:author="Stepan Polikanov" w:date="2021-06-16T00:36:00Z"/>
          <w:lang w:val="en-GB"/>
        </w:rPr>
      </w:pPr>
    </w:p>
    <w:p w14:paraId="58FD3581" w14:textId="04A04DB6" w:rsidR="00064B04" w:rsidRDefault="00241F20">
      <w:pPr>
        <w:pStyle w:val="3"/>
        <w:rPr>
          <w:ins w:id="2368" w:author="Stepan Polikanov" w:date="2021-06-16T00:44:00Z"/>
          <w:lang w:val="en-GB"/>
        </w:rPr>
        <w:pPrChange w:id="2369" w:author="Stepan Polikanov" w:date="2021-06-16T15:22:00Z">
          <w:pPr/>
        </w:pPrChange>
      </w:pPr>
      <w:ins w:id="2370" w:author="Поликанов Степан Андреевич" w:date="2021-04-12T16:39:00Z">
        <w:r w:rsidRPr="002E0DF9">
          <w:rPr>
            <w:lang w:val="en-GB"/>
          </w:rPr>
          <w:t>1.</w:t>
        </w:r>
        <w:r w:rsidRPr="00F04DB0">
          <w:rPr>
            <w:noProof/>
            <w:lang w:val="en-US"/>
          </w:rPr>
          <w:t>2</w:t>
        </w:r>
        <w:r w:rsidRPr="002E0DF9">
          <w:rPr>
            <w:lang w:val="en-GB"/>
          </w:rPr>
          <w:t xml:space="preserve"> </w:t>
        </w:r>
      </w:ins>
      <w:ins w:id="2371" w:author="Stepan Polikanov" w:date="2021-06-16T02:23:00Z">
        <w:r w:rsidR="00BE01B0">
          <w:rPr>
            <w:lang w:val="en-GB"/>
          </w:rPr>
          <w:t xml:space="preserve">Kgotlas, neopatrimonialism and authority: </w:t>
        </w:r>
      </w:ins>
      <w:ins w:id="2372" w:author="Stepan Polikanov" w:date="2021-06-16T02:24:00Z">
        <w:r w:rsidR="00BE01B0">
          <w:rPr>
            <w:lang w:val="en-GB"/>
          </w:rPr>
          <w:t>BDP locally</w:t>
        </w:r>
      </w:ins>
    </w:p>
    <w:p w14:paraId="13F21B31" w14:textId="59D1B840" w:rsidR="00DB5CAC" w:rsidRDefault="002A25F5">
      <w:pPr>
        <w:rPr>
          <w:ins w:id="2373" w:author="Stepan Polikanov" w:date="2021-06-16T01:17:00Z"/>
          <w:lang w:val="en-US"/>
        </w:rPr>
      </w:pPr>
      <w:ins w:id="2374" w:author="Stepan Polikanov" w:date="2021-06-16T00:45:00Z">
        <w:r>
          <w:rPr>
            <w:lang w:val="en-US"/>
          </w:rPr>
          <w:t xml:space="preserve">A portrait of BDP as a party is nationalist and ordered around Tswana ethnic majority in contrast to </w:t>
        </w:r>
      </w:ins>
      <w:ins w:id="2375" w:author="Stepan Polikanov" w:date="2021-06-16T01:11:00Z">
        <w:r w:rsidR="008307E2">
          <w:rPr>
            <w:lang w:val="en-US"/>
          </w:rPr>
          <w:t xml:space="preserve">ANC </w:t>
        </w:r>
      </w:ins>
      <w:ins w:id="2376" w:author="Stepan Polikanov" w:date="2021-06-16T01:14:00Z">
        <w:r w:rsidR="009C3087">
          <w:rPr>
            <w:lang w:val="en-US"/>
          </w:rPr>
          <w:t xml:space="preserve">is half-true. </w:t>
        </w:r>
        <w:r w:rsidR="009C3087" w:rsidRPr="009C3087">
          <w:rPr>
            <w:lang w:val="en-US"/>
          </w:rPr>
          <w:t>77.3%</w:t>
        </w:r>
        <w:r w:rsidR="009C3087">
          <w:rPr>
            <w:lang w:val="en-US"/>
          </w:rPr>
          <w:t xml:space="preserve"> of Sets</w:t>
        </w:r>
      </w:ins>
      <w:ins w:id="2377" w:author="Stepan Polikanov" w:date="2021-06-16T01:15:00Z">
        <w:r w:rsidR="009C3087">
          <w:rPr>
            <w:lang w:val="en-US"/>
          </w:rPr>
          <w:t>wana speaking population are best represented by BDP, but according to reports, successful civic society groups regul</w:t>
        </w:r>
      </w:ins>
      <w:ins w:id="2378" w:author="Stepan Polikanov" w:date="2021-06-16T01:16:00Z">
        <w:r w:rsidR="009C3087">
          <w:rPr>
            <w:lang w:val="en-US"/>
          </w:rPr>
          <w:t>arly challenge the state on minority rights issues</w:t>
        </w:r>
      </w:ins>
      <w:ins w:id="2379" w:author="Stepan Polikanov" w:date="2021-06-16T01:53:00Z">
        <w:r w:rsidR="00AB65CB">
          <w:rPr>
            <w:lang w:val="en-US"/>
          </w:rPr>
          <w:t xml:space="preserve"> </w:t>
        </w:r>
      </w:ins>
      <w:ins w:id="2380" w:author="Stepan Polikanov" w:date="2021-06-16T02:41:00Z">
        <w:r w:rsidR="00F15273">
          <w:rPr>
            <w:lang w:val="en-US"/>
          </w:rPr>
          <w:fldChar w:fldCharType="begin" w:fldLock="1"/>
        </w:r>
      </w:ins>
      <w:r w:rsidR="00FD4140">
        <w:rPr>
          <w:lang w:val="en-US"/>
        </w:rPr>
        <w:instrText>ADDIN CSL_CITATION {"citationItems":[{"id":"ITEM-1","itemData":{"abstract":"A country report for Botswana is presented from publisher IHS Markit, with topics including economic conditions, political structure, and legal landscape.","container-title":"Botswana Country Monitor","id":"ITEM-1","issued":{"date-parts":[["2021","5"]]},"note":"Accession Number: 150136618; Issue Info: 2021, p1; Subject Term: BOTSWANA -- Economic conditions; Subject Term: BOTSWANA -- Politics &amp;amp; government; Number of Pages: 45p; Document Type: Country Report","number-of-pages":"1-45","title":"Country/Territory Report - Botswana.","type":"report"},"uris":["http://www.mendeley.com/documents/?uuid=b125efd7-5e3c-43ea-909e-d340743641b1"]}],"mendeley":{"formattedCitation":"(Country/Territory Report - Botswana. 2021)","plainTextFormattedCitation":"(Country/Territory Report - Botswana. 2021)","previouslyFormattedCitation":"(Country/Territory Report - Botswana. 2021)"},"properties":{"noteIndex":0},"schema":"https://github.com/citation-style-language/schema/raw/master/csl-citation.json"}</w:instrText>
      </w:r>
      <w:r w:rsidR="00F15273">
        <w:rPr>
          <w:lang w:val="en-US"/>
        </w:rPr>
        <w:fldChar w:fldCharType="separate"/>
      </w:r>
      <w:r w:rsidR="00F15273" w:rsidRPr="00F15273">
        <w:rPr>
          <w:noProof/>
          <w:lang w:val="en-US"/>
        </w:rPr>
        <w:t>(Country/Territory Report - Botswana. 2021)</w:t>
      </w:r>
      <w:ins w:id="2381" w:author="Stepan Polikanov" w:date="2021-06-16T02:41:00Z">
        <w:r w:rsidR="00F15273">
          <w:rPr>
            <w:lang w:val="en-US"/>
          </w:rPr>
          <w:fldChar w:fldCharType="end"/>
        </w:r>
      </w:ins>
      <w:ins w:id="2382" w:author="Stepan Polikanov" w:date="2021-06-16T01:16:00Z">
        <w:r w:rsidR="009C3087">
          <w:rPr>
            <w:lang w:val="en-US"/>
          </w:rPr>
          <w:t xml:space="preserve">. </w:t>
        </w:r>
        <w:r w:rsidR="00DB5CAC">
          <w:rPr>
            <w:lang w:val="en-US"/>
          </w:rPr>
          <w:t xml:space="preserve">Moreover, non-racial principles are deployed, </w:t>
        </w:r>
      </w:ins>
      <w:ins w:id="2383" w:author="Stepan Polikanov" w:date="2021-06-16T01:17:00Z">
        <w:r w:rsidR="00DB5CAC">
          <w:rPr>
            <w:lang w:val="en-US"/>
          </w:rPr>
          <w:t>and government does not discriminate based on ethnicity, when it comes to executive power.</w:t>
        </w:r>
      </w:ins>
      <w:ins w:id="2384" w:author="Stepan Polikanov" w:date="2021-06-16T01:43:00Z">
        <w:r w:rsidR="00A1673B">
          <w:rPr>
            <w:lang w:val="en-US"/>
          </w:rPr>
          <w:t xml:space="preserve"> </w:t>
        </w:r>
      </w:ins>
    </w:p>
    <w:p w14:paraId="6256FD12" w14:textId="27DE72A5" w:rsidR="00793D5C" w:rsidRDefault="00C36DD6">
      <w:pPr>
        <w:rPr>
          <w:ins w:id="2385" w:author="Stepan Polikanov" w:date="2021-06-16T01:33:00Z"/>
          <w:lang w:val="en-US"/>
        </w:rPr>
      </w:pPr>
      <w:ins w:id="2386" w:author="Stepan Polikanov" w:date="2021-06-16T01:22:00Z">
        <w:r>
          <w:rPr>
            <w:lang w:val="en-US"/>
          </w:rPr>
          <w:lastRenderedPageBreak/>
          <w:t xml:space="preserve">The link of </w:t>
        </w:r>
      </w:ins>
      <w:ins w:id="2387" w:author="Stepan Polikanov" w:date="2021-06-16T01:23:00Z">
        <w:r>
          <w:rPr>
            <w:lang w:val="en-US"/>
          </w:rPr>
          <w:t>governance and ideology is especially pronounced in Bots</w:t>
        </w:r>
      </w:ins>
      <w:ins w:id="2388" w:author="Stepan Polikanov" w:date="2021-06-16T01:24:00Z">
        <w:r>
          <w:rPr>
            <w:lang w:val="en-US"/>
          </w:rPr>
          <w:t xml:space="preserve">wana, as BDP’s policies </w:t>
        </w:r>
      </w:ins>
      <w:ins w:id="2389" w:author="Stepan Polikanov" w:date="2021-06-16T01:25:00Z">
        <w:r>
          <w:rPr>
            <w:lang w:val="en-US"/>
          </w:rPr>
          <w:t>are advancing</w:t>
        </w:r>
      </w:ins>
      <w:ins w:id="2390" w:author="Stepan Polikanov" w:date="2021-06-16T01:24:00Z">
        <w:r>
          <w:rPr>
            <w:lang w:val="en-US"/>
          </w:rPr>
          <w:t xml:space="preserve"> the former and answer to the latter. </w:t>
        </w:r>
      </w:ins>
      <w:ins w:id="2391" w:author="Stepan Polikanov" w:date="2021-06-16T01:25:00Z">
        <w:r>
          <w:rPr>
            <w:lang w:val="en-US"/>
          </w:rPr>
          <w:t xml:space="preserve">It is important to </w:t>
        </w:r>
      </w:ins>
      <w:ins w:id="2392" w:author="Stepan Polikanov" w:date="2021-06-16T01:26:00Z">
        <w:r>
          <w:rPr>
            <w:lang w:val="en-US"/>
          </w:rPr>
          <w:t xml:space="preserve">note, that </w:t>
        </w:r>
        <w:proofErr w:type="spellStart"/>
        <w:r>
          <w:rPr>
            <w:lang w:val="en-US"/>
          </w:rPr>
          <w:t>ne</w:t>
        </w:r>
      </w:ins>
      <w:ins w:id="2393" w:author="Stepan Polikanov" w:date="2021-06-16T01:27:00Z">
        <w:r>
          <w:rPr>
            <w:lang w:val="en-US"/>
          </w:rPr>
          <w:t>opatrimonialsm</w:t>
        </w:r>
        <w:proofErr w:type="spellEnd"/>
        <w:r>
          <w:rPr>
            <w:lang w:val="en-US"/>
          </w:rPr>
          <w:t xml:space="preserve"> in re</w:t>
        </w:r>
        <w:r w:rsidR="00EA05F9">
          <w:rPr>
            <w:lang w:val="en-US"/>
          </w:rPr>
          <w:t xml:space="preserve">gard to Botswana is largely a mode of legitimation, than an obstacle to development. </w:t>
        </w:r>
      </w:ins>
      <w:ins w:id="2394" w:author="Stepan Polikanov" w:date="2021-06-16T01:29:00Z">
        <w:r w:rsidR="00EA05F9">
          <w:rPr>
            <w:lang w:val="en-US"/>
          </w:rPr>
          <w:t>Traditional structures that reinforced client</w:t>
        </w:r>
      </w:ins>
      <w:ins w:id="2395" w:author="Stepan Polikanov" w:date="2021-06-16T01:30:00Z">
        <w:r w:rsidR="00EA05F9">
          <w:rPr>
            <w:lang w:val="en-US"/>
          </w:rPr>
          <w:t xml:space="preserve">-patron relationships and authority legitimation were a conscious institutional choice by BDP, </w:t>
        </w:r>
      </w:ins>
      <w:ins w:id="2396" w:author="Stepan Polikanov" w:date="2021-06-16T01:31:00Z">
        <w:r w:rsidR="00793D5C">
          <w:rPr>
            <w:lang w:val="en-US"/>
          </w:rPr>
          <w:t>one that reflected accountability on a party itself. Recruitment of lo</w:t>
        </w:r>
      </w:ins>
      <w:ins w:id="2397" w:author="Stepan Polikanov" w:date="2021-06-16T01:32:00Z">
        <w:r w:rsidR="00793D5C">
          <w:rPr>
            <w:lang w:val="en-US"/>
          </w:rPr>
          <w:t>cal chiefs to party, mainly from kgotlas, extended patrimonial expectations to party officials, linking par</w:t>
        </w:r>
      </w:ins>
      <w:ins w:id="2398" w:author="Stepan Polikanov" w:date="2021-06-16T01:33:00Z">
        <w:r w:rsidR="00793D5C">
          <w:rPr>
            <w:lang w:val="en-US"/>
          </w:rPr>
          <w:t>ty to native population</w:t>
        </w:r>
      </w:ins>
      <w:ins w:id="2399" w:author="Stepan Polikanov" w:date="2021-06-16T01:41:00Z">
        <w:r w:rsidR="00A1673B">
          <w:rPr>
            <w:lang w:val="en-US"/>
          </w:rPr>
          <w:t xml:space="preserve"> </w:t>
        </w:r>
        <w:r w:rsidR="00A1673B">
          <w:rPr>
            <w:lang w:val="en-US"/>
          </w:rPr>
          <w:fldChar w:fldCharType="begin" w:fldLock="1"/>
        </w:r>
      </w:ins>
      <w:r w:rsidR="00AB65CB">
        <w:rPr>
          <w:lang w:val="en-US"/>
        </w:rPr>
        <w:instrText>ADDIN CSL_CITATION {"citationItems":[{"id":"ITEM-1","itemData":{"ISSN":"00020206, 15552462","abstract":"[Current usages of the terms patrimonial and neopatrimonial in the context of Africa are conceptually problematical and amount to a serious misreading of Weber. His use of the term patrimonial delineated a legitimate type of authority, not a type of regime, and included notions of reciprocity and voluntary compliance between rulers and the ruled. Those reciprocities enabled subjects to check the actions of rulers, which most analyses of (neo)patrimonialism overlook. We apply these insights to a case study of Botswana and suggest that scholars reconsider the application of Weber's concepts to African states.]","author":[{"dropping-particle":"","family":"Pitcher","given":"Anne","non-dropping-particle":"","parse-names":false,"suffix":""},{"dropping-particle":"","family":"Moran","given":"Mary H","non-dropping-particle":"","parse-names":false,"suffix":""},{"dropping-particle":"","family":"Johnston","given":"Michael","non-dropping-particle":"","parse-names":false,"suffix":""}],"container-title":"African Studies Review","id":"ITEM-1","issue":"1","issued":{"date-parts":[["2009","6","15"]]},"page":"125-156","publisher":"Cambridge University Press","title":"Rethinking Patrimonialism and Neopatrimonialism in Africa","type":"article-journal","volume":"52"},"uris":["http://www.mendeley.com/documents/?uuid=e73a8174-c25d-44c9-ab31-663c1bb2c509"]}],"mendeley":{"formattedCitation":"(A. Pitcher, Moran, and Johnston 2009)","plainTextFormattedCitation":"(A. Pitcher, Moran, and Johnston 2009)","previouslyFormattedCitation":"(A. Pitcher, Moran, and Johnston 2009)"},"properties":{"noteIndex":0},"schema":"https://github.com/citation-style-language/schema/raw/master/csl-citation.json"}</w:instrText>
      </w:r>
      <w:r w:rsidR="00A1673B">
        <w:rPr>
          <w:lang w:val="en-US"/>
        </w:rPr>
        <w:fldChar w:fldCharType="separate"/>
      </w:r>
      <w:r w:rsidR="00A1673B" w:rsidRPr="00A1673B">
        <w:rPr>
          <w:noProof/>
          <w:lang w:val="en-US"/>
        </w:rPr>
        <w:t>(A. Pitcher, Moran, and Johnston 2009)</w:t>
      </w:r>
      <w:ins w:id="2400" w:author="Stepan Polikanov" w:date="2021-06-16T01:41:00Z">
        <w:r w:rsidR="00A1673B">
          <w:rPr>
            <w:lang w:val="en-US"/>
          </w:rPr>
          <w:fldChar w:fldCharType="end"/>
        </w:r>
      </w:ins>
      <w:ins w:id="2401" w:author="Stepan Polikanov" w:date="2021-06-16T01:33:00Z">
        <w:r w:rsidR="00793D5C">
          <w:rPr>
            <w:lang w:val="en-US"/>
          </w:rPr>
          <w:t>.</w:t>
        </w:r>
      </w:ins>
      <w:ins w:id="2402" w:author="Stepan Polikanov" w:date="2021-06-16T01:43:00Z">
        <w:r w:rsidR="00A1673B">
          <w:rPr>
            <w:lang w:val="en-US"/>
          </w:rPr>
          <w:t xml:space="preserve"> </w:t>
        </w:r>
      </w:ins>
    </w:p>
    <w:p w14:paraId="0BD7C472" w14:textId="207360E2" w:rsidR="00DB4E3D" w:rsidRDefault="00793D5C">
      <w:pPr>
        <w:rPr>
          <w:ins w:id="2403" w:author="Stepan Polikanov" w:date="2021-06-16T01:44:00Z"/>
          <w:lang w:val="en-US"/>
        </w:rPr>
      </w:pPr>
      <w:ins w:id="2404" w:author="Stepan Polikanov" w:date="2021-06-16T01:33:00Z">
        <w:r>
          <w:rPr>
            <w:lang w:val="en-US"/>
          </w:rPr>
          <w:t xml:space="preserve">This effect was different from legitimizing power of </w:t>
        </w:r>
      </w:ins>
      <w:ins w:id="2405" w:author="Stepan Polikanov" w:date="2021-06-16T02:37:00Z">
        <w:r w:rsidR="00F15273">
          <w:rPr>
            <w:lang w:val="en-US"/>
          </w:rPr>
          <w:t>clientelist</w:t>
        </w:r>
      </w:ins>
      <w:ins w:id="2406" w:author="Stepan Polikanov" w:date="2021-06-16T01:33:00Z">
        <w:r>
          <w:rPr>
            <w:lang w:val="en-US"/>
          </w:rPr>
          <w:t xml:space="preserve"> exchange between voters and ANC. The </w:t>
        </w:r>
      </w:ins>
      <w:ins w:id="2407" w:author="Stepan Polikanov" w:date="2021-06-16T01:34:00Z">
        <w:r>
          <w:rPr>
            <w:lang w:val="en-US"/>
          </w:rPr>
          <w:t>former is based on</w:t>
        </w:r>
      </w:ins>
      <w:ins w:id="2408" w:author="Stepan Polikanov" w:date="2021-06-16T02:24:00Z">
        <w:r w:rsidR="00BE01B0">
          <w:rPr>
            <w:lang w:val="en-US"/>
          </w:rPr>
          <w:t xml:space="preserve"> </w:t>
        </w:r>
        <w:proofErr w:type="spellStart"/>
        <w:r w:rsidR="00BE01B0">
          <w:rPr>
            <w:lang w:val="en-US"/>
          </w:rPr>
          <w:t>Therasanyo</w:t>
        </w:r>
      </w:ins>
      <w:proofErr w:type="spellEnd"/>
      <w:ins w:id="2409" w:author="Stepan Polikanov" w:date="2021-06-16T01:35:00Z">
        <w:r>
          <w:rPr>
            <w:lang w:val="en-US"/>
          </w:rPr>
          <w:t xml:space="preserve">, a process of consultation, which is argued to be democratic in nature by researchers and </w:t>
        </w:r>
        <w:r w:rsidR="00DB4E3D">
          <w:rPr>
            <w:lang w:val="en-US"/>
          </w:rPr>
          <w:t>BDP</w:t>
        </w:r>
      </w:ins>
      <w:ins w:id="2410" w:author="Stepan Polikanov" w:date="2021-06-16T02:37:00Z">
        <w:r w:rsidR="00F15273">
          <w:rPr>
            <w:lang w:val="en-US"/>
          </w:rPr>
          <w:t xml:space="preserve"> </w:t>
        </w:r>
      </w:ins>
      <w:ins w:id="2411" w:author="Stepan Polikanov" w:date="2021-06-16T02:38:00Z">
        <w:r w:rsidR="00F15273">
          <w:rPr>
            <w:lang w:val="en-US"/>
          </w:rPr>
          <w:fldChar w:fldCharType="begin" w:fldLock="1"/>
        </w:r>
      </w:ins>
      <w:r w:rsidR="00F15273">
        <w:rPr>
          <w:lang w:val="en-US"/>
        </w:rPr>
        <w:instrText>ADDIN CSL_CITATION {"citationItems":[{"id":"ITEM-1","itemData":{"abstract":"Botswana has achieved astonishing economic success and an impressive record of institutions that distinguishes it from many other African countries. This article examines the reasons for Botswana's strong institutional setup, which is considered fundamental to the country's economic success since independence. To do so, it will utilize the analytical framework provided by institutional economics. The article argues that Botswana ended up with better institutions than most of its African counterparts for three reasons: a) Pre-colonial Tswana culture comprised a number of informal institutions which were useful for creating a modern state. Most strikingly, the chiefs' powers were restrained and the political elite pursued strong economic interests. b) \"Light\" colonial rule by the British largely left Tswana institutions in place. c) Tswana institutions were successfully merged with modern institutions many of which modelled on European examples.","author":[{"dropping-particle":"","family":"Seidler","given":"Valentin","non-dropping-particle":"","parse-names":false,"suffix":""}],"id":"ITEM-1","issued":{"date-parts":[["2010"]]},"publisher-place":"Vienna","title":"Why did Botswana end up with Good Institutions: The Role of Culture and Colonial Rule","type":"report"},"uris":["http://www.mendeley.com/documents/?uuid=d7971b39-003e-37c4-b180-bdb4b5954489"]},{"id":"ITEM-2","itemData":{"abstract":"Nå","author":[{"dropping-particle":"","family":"Constance Moumakwa","given":"Piwane","non-dropping-particle":"","parse-names":false,"suffix":""}],"id":"ITEM-2","issued":{"date-parts":[["2011","1","21"]]},"publisher":"Universitetet i Tromsø","publisher-place":"Tromsø","title":"The Botswana Kgotla System: A mechanism for Traditional Conflict Resolution in modern Botswana. Case study of the Kanye Kgotla","type":"thesis"},"uris":["http://www.mendeley.com/documents/?uuid=47f2a793-75e5-3a5f-8e90-ca1f36fc8335"]},{"id":"ITEM-3","itemData":{"ISSN":"00020206, 15552462","abstract":"[Current usages of the terms patrimonial and neopatrimonial in the context of Africa are conceptually problematical and amount to a serious misreading of Weber. His use of the term patrimonial delineated a legitimate type of authority, not a type of regime, and included notions of reciprocity and voluntary compliance between rulers and the ruled. Those reciprocities enabled subjects to check the actions of rulers, which most analyses of (neo)patrimonialism overlook. We apply these insights to a case study of Botswana and suggest that scholars reconsider the application of Weber's concepts to African states.]","author":[{"dropping-particle":"","family":"Pitcher","given":"Anne","non-dropping-particle":"","parse-names":false,"suffix":""},{"dropping-particle":"","family":"Moran","given":"Mary H","non-dropping-particle":"","parse-names":false,"suffix":""},{"dropping-particle":"","family":"Johnston","given":"Michael","non-dropping-particle":"","parse-names":false,"suffix":""}],"container-title":"African Studies Review","id":"ITEM-3","issue":"1","issued":{"date-parts":[["2009","6","15"]]},"page":"125-156","publisher":"Cambridge University Press","title":"Rethinking Patrimonialism and Neopatrimonialism in Africa","type":"article-journal","volume":"52"},"uris":["http://www.mendeley.com/documents/?uuid=e73a8174-c25d-44c9-ab31-663c1bb2c509"]}],"mendeley":{"formattedCitation":"(Constance Moumakwa 2011; A. Pitcher, Moran, and Johnston 2009; Seidler 2010)","plainTextFormattedCitation":"(Constance Moumakwa 2011; A. Pitcher, Moran, and Johnston 2009; Seidler 2010)","previouslyFormattedCitation":"(Constance Moumakwa 2011; A. Pitcher, Moran, and Johnston 2009; Seidler 2010)"},"properties":{"noteIndex":0},"schema":"https://github.com/citation-style-language/schema/raw/master/csl-citation.json"}</w:instrText>
      </w:r>
      <w:r w:rsidR="00F15273">
        <w:rPr>
          <w:lang w:val="en-US"/>
        </w:rPr>
        <w:fldChar w:fldCharType="separate"/>
      </w:r>
      <w:r w:rsidR="00F15273" w:rsidRPr="00F15273">
        <w:rPr>
          <w:noProof/>
          <w:lang w:val="en-US"/>
        </w:rPr>
        <w:t>(Constance Moumakwa 2011; A. Pitcher, Moran, and Johnston 2009; Seidler 2010)</w:t>
      </w:r>
      <w:ins w:id="2412" w:author="Stepan Polikanov" w:date="2021-06-16T02:38:00Z">
        <w:r w:rsidR="00F15273">
          <w:rPr>
            <w:lang w:val="en-US"/>
          </w:rPr>
          <w:fldChar w:fldCharType="end"/>
        </w:r>
      </w:ins>
      <w:ins w:id="2413" w:author="Stepan Polikanov" w:date="2021-06-16T01:35:00Z">
        <w:r w:rsidR="00DB4E3D">
          <w:rPr>
            <w:lang w:val="en-US"/>
          </w:rPr>
          <w:t xml:space="preserve">. The latter is a manifestation of </w:t>
        </w:r>
      </w:ins>
      <w:ins w:id="2414" w:author="Stepan Polikanov" w:date="2021-06-16T01:36:00Z">
        <w:r w:rsidR="00DB4E3D">
          <w:rPr>
            <w:lang w:val="en-US"/>
          </w:rPr>
          <w:t>much more pragmatic exchange, which we already described. It is also true that BDP is not trying to be a Western</w:t>
        </w:r>
      </w:ins>
      <w:ins w:id="2415" w:author="Stepan Polikanov" w:date="2021-06-16T01:37:00Z">
        <w:r w:rsidR="00DB4E3D">
          <w:rPr>
            <w:lang w:val="en-US"/>
          </w:rPr>
          <w:t xml:space="preserve">-style mass party, like ANC does. </w:t>
        </w:r>
      </w:ins>
      <w:ins w:id="2416" w:author="Stepan Polikanov" w:date="2021-06-16T01:41:00Z">
        <w:r w:rsidR="00A1673B">
          <w:rPr>
            <w:lang w:val="en-US"/>
          </w:rPr>
          <w:t>Absence of pronou</w:t>
        </w:r>
      </w:ins>
      <w:ins w:id="2417" w:author="Stepan Polikanov" w:date="2021-06-16T01:42:00Z">
        <w:r w:rsidR="00A1673B">
          <w:rPr>
            <w:lang w:val="en-US"/>
          </w:rPr>
          <w:t>nced discrimination provides more nuanced ethnic and not racial relations.</w:t>
        </w:r>
      </w:ins>
    </w:p>
    <w:p w14:paraId="2BAD54E4" w14:textId="6EA31D38" w:rsidR="00A1673B" w:rsidRDefault="00A1673B">
      <w:pPr>
        <w:rPr>
          <w:ins w:id="2418" w:author="Stepan Polikanov" w:date="2021-06-16T02:10:00Z"/>
          <w:lang w:val="en-US"/>
        </w:rPr>
      </w:pPr>
      <w:ins w:id="2419" w:author="Stepan Polikanov" w:date="2021-06-16T01:44:00Z">
        <w:r>
          <w:rPr>
            <w:lang w:val="en-US"/>
          </w:rPr>
          <w:t>Distribution of welfare shows conservative and paternalistic feature</w:t>
        </w:r>
        <w:r w:rsidR="006558BC">
          <w:rPr>
            <w:lang w:val="en-US"/>
          </w:rPr>
          <w:t xml:space="preserve">s of governance. Distribution </w:t>
        </w:r>
      </w:ins>
      <w:ins w:id="2420" w:author="Stepan Polikanov" w:date="2021-06-16T01:45:00Z">
        <w:r w:rsidR="006558BC">
          <w:rPr>
            <w:lang w:val="en-US"/>
          </w:rPr>
          <w:t xml:space="preserve">of welfare is targeted at families </w:t>
        </w:r>
      </w:ins>
      <w:ins w:id="2421" w:author="Stepan Polikanov" w:date="2021-06-16T01:46:00Z">
        <w:r w:rsidR="006558BC">
          <w:rPr>
            <w:lang w:val="en-US"/>
          </w:rPr>
          <w:t>and tied to status hierarchy</w:t>
        </w:r>
      </w:ins>
      <w:ins w:id="2422" w:author="Stepan Polikanov" w:date="2021-06-16T01:52:00Z">
        <w:r w:rsidR="00AB65CB">
          <w:rPr>
            <w:lang w:val="en-US"/>
          </w:rPr>
          <w:t xml:space="preserve"> </w:t>
        </w:r>
        <w:r w:rsidR="00AB65CB">
          <w:rPr>
            <w:lang w:val="en-US"/>
          </w:rPr>
          <w:fldChar w:fldCharType="begin" w:fldLock="1"/>
        </w:r>
      </w:ins>
      <w:r w:rsidR="00AB65CB">
        <w:rPr>
          <w:lang w:val="en-US"/>
        </w:rPr>
        <w:instrText>ADDIN CSL_CITATION {"citationItems":[{"id":"ITEM-1","itemData":{"ISBN":"9789292563073","author":[{"dropping-particle":"","family":"Seekings","given":"Jeremy","non-dropping-particle":"","parse-names":false,"suffix":""}],"collection-title":"The economics and politics of taxation and social protection","id":"ITEM-1","issued":{"date-parts":[["2017"]]},"number":"83","publisher-place":"Cape Town","title":"Building a conservative welfare state in Botswana","type":"report"},"uris":["http://www.mendeley.com/documents/?uuid=98694425-537e-34f6-b690-4cca6823d685"]}],"mendeley":{"formattedCitation":"(Seekings 2017)","plainTextFormattedCitation":"(Seekings 2017)","previouslyFormattedCitation":"(Seekings 2017)"},"properties":{"noteIndex":0},"schema":"https://github.com/citation-style-language/schema/raw/master/csl-citation.json"}</w:instrText>
      </w:r>
      <w:r w:rsidR="00AB65CB">
        <w:rPr>
          <w:lang w:val="en-US"/>
        </w:rPr>
        <w:fldChar w:fldCharType="separate"/>
      </w:r>
      <w:r w:rsidR="00AB65CB" w:rsidRPr="00AB65CB">
        <w:rPr>
          <w:noProof/>
          <w:lang w:val="en-US"/>
        </w:rPr>
        <w:t>(Seekings 2017)</w:t>
      </w:r>
      <w:ins w:id="2423" w:author="Stepan Polikanov" w:date="2021-06-16T01:52:00Z">
        <w:r w:rsidR="00AB65CB">
          <w:rPr>
            <w:lang w:val="en-US"/>
          </w:rPr>
          <w:fldChar w:fldCharType="end"/>
        </w:r>
      </w:ins>
      <w:ins w:id="2424" w:author="Stepan Polikanov" w:date="2021-06-16T01:46:00Z">
        <w:r w:rsidR="006558BC">
          <w:rPr>
            <w:lang w:val="en-US"/>
          </w:rPr>
          <w:t xml:space="preserve">. Good governance </w:t>
        </w:r>
      </w:ins>
      <w:ins w:id="2425" w:author="Stepan Polikanov" w:date="2021-06-16T01:47:00Z">
        <w:r w:rsidR="006558BC">
          <w:rPr>
            <w:lang w:val="en-US"/>
          </w:rPr>
          <w:t xml:space="preserve">in Botswana, however, cannot be said to benefit </w:t>
        </w:r>
        <w:proofErr w:type="spellStart"/>
        <w:r w:rsidR="006558BC">
          <w:rPr>
            <w:lang w:val="en-US"/>
          </w:rPr>
          <w:t>inly</w:t>
        </w:r>
        <w:proofErr w:type="spellEnd"/>
        <w:r w:rsidR="006558BC">
          <w:rPr>
            <w:lang w:val="en-US"/>
          </w:rPr>
          <w:t xml:space="preserve"> a few, moreover, programs aimed at electorate groups are typica</w:t>
        </w:r>
      </w:ins>
      <w:ins w:id="2426" w:author="Stepan Polikanov" w:date="2021-06-16T01:48:00Z">
        <w:r w:rsidR="006558BC">
          <w:rPr>
            <w:lang w:val="en-US"/>
          </w:rPr>
          <w:t>l before elections.</w:t>
        </w:r>
      </w:ins>
    </w:p>
    <w:p w14:paraId="02A4D174" w14:textId="62266B4A" w:rsidR="00D03A1E" w:rsidRDefault="00D03A1E">
      <w:pPr>
        <w:rPr>
          <w:ins w:id="2427" w:author="Stepan Polikanov" w:date="2021-06-16T02:16:00Z"/>
          <w:lang w:val="en-GB"/>
        </w:rPr>
      </w:pPr>
      <w:ins w:id="2428" w:author="Stepan Polikanov" w:date="2021-06-16T02:10:00Z">
        <w:r>
          <w:rPr>
            <w:lang w:val="en-US"/>
          </w:rPr>
          <w:t xml:space="preserve">All around, local level </w:t>
        </w:r>
      </w:ins>
      <w:ins w:id="2429" w:author="Stepan Polikanov" w:date="2021-06-16T02:11:00Z">
        <w:r>
          <w:rPr>
            <w:lang w:val="en-US"/>
          </w:rPr>
          <w:t>patrimonialism is manifested through patrons-politicians to fulfill the needs of the people. However, membership in a party does</w:t>
        </w:r>
      </w:ins>
      <w:ins w:id="2430" w:author="Stepan Polikanov" w:date="2021-06-16T02:12:00Z">
        <w:r>
          <w:rPr>
            <w:lang w:val="en-US"/>
          </w:rPr>
          <w:t xml:space="preserve"> not allow for a seat in the decision-making process, and in-party democracy is notably low. This stems from same author</w:t>
        </w:r>
      </w:ins>
      <w:ins w:id="2431" w:author="Stepan Polikanov" w:date="2021-06-16T02:13:00Z">
        <w:r>
          <w:rPr>
            <w:lang w:val="en-US"/>
          </w:rPr>
          <w:t xml:space="preserve">ity notions of traditional culture that promote communication in local-level problem solving. BDP’s style of governing has been </w:t>
        </w:r>
      </w:ins>
      <w:ins w:id="2432" w:author="Stepan Polikanov" w:date="2021-06-16T02:14:00Z">
        <w:r w:rsidR="0006638D">
          <w:rPr>
            <w:lang w:val="en-US"/>
          </w:rPr>
          <w:t xml:space="preserve">built on a vision, and not on </w:t>
        </w:r>
        <w:r w:rsidR="0006638D" w:rsidRPr="005800C8">
          <w:rPr>
            <w:lang w:val="en-GB"/>
            <w:rPrChange w:id="2433" w:author="Stepan Polikanov" w:date="2021-06-16T11:49:00Z">
              <w:rPr>
                <w:lang w:val="en-US"/>
              </w:rPr>
            </w:rPrChange>
          </w:rPr>
          <w:t xml:space="preserve">input from followers, mainly because education was an issue, when the party started. </w:t>
        </w:r>
        <w:r w:rsidR="0006638D" w:rsidRPr="0006638D">
          <w:rPr>
            <w:lang w:val="en-GB"/>
            <w:rPrChange w:id="2434" w:author="Stepan Polikanov" w:date="2021-06-16T02:16:00Z">
              <w:rPr>
                <w:lang w:val="en-US"/>
              </w:rPr>
            </w:rPrChange>
          </w:rPr>
          <w:t>Case in point – logo of the party i</w:t>
        </w:r>
      </w:ins>
      <w:ins w:id="2435" w:author="Stepan Polikanov" w:date="2021-06-16T02:16:00Z">
        <w:r w:rsidR="0006638D">
          <w:rPr>
            <w:lang w:val="en-GB"/>
          </w:rPr>
          <w:t>s</w:t>
        </w:r>
      </w:ins>
      <w:ins w:id="2436" w:author="Stepan Polikanov" w:date="2021-06-16T02:14:00Z">
        <w:r w:rsidR="0006638D" w:rsidRPr="0006638D">
          <w:rPr>
            <w:lang w:val="en-GB"/>
            <w:rPrChange w:id="2437" w:author="Stepan Polikanov" w:date="2021-06-16T02:16:00Z">
              <w:rPr>
                <w:lang w:val="en-US"/>
              </w:rPr>
            </w:rPrChange>
          </w:rPr>
          <w:t xml:space="preserve"> a </w:t>
        </w:r>
      </w:ins>
      <w:proofErr w:type="spellStart"/>
      <w:ins w:id="2438" w:author="Stepan Polikanov" w:date="2021-06-16T02:15:00Z">
        <w:r w:rsidR="0006638D" w:rsidRPr="0006638D">
          <w:rPr>
            <w:lang w:val="en-GB"/>
            <w:rPrChange w:id="2439" w:author="Stepan Polikanov" w:date="2021-06-16T02:16:00Z">
              <w:rPr>
                <w:rFonts w:ascii="Arial" w:hAnsi="Arial" w:cs="Arial"/>
                <w:color w:val="000000"/>
                <w:sz w:val="20"/>
                <w:szCs w:val="20"/>
              </w:rPr>
            </w:rPrChange>
          </w:rPr>
          <w:t>Domkrag</w:t>
        </w:r>
      </w:ins>
      <w:proofErr w:type="spellEnd"/>
      <w:ins w:id="2440" w:author="Stepan Polikanov" w:date="2021-06-16T02:16:00Z">
        <w:r w:rsidR="0006638D">
          <w:rPr>
            <w:lang w:val="en-GB"/>
          </w:rPr>
          <w:t xml:space="preserve">, which is what the people of Botswana misspelled instead of Democracy. </w:t>
        </w:r>
      </w:ins>
    </w:p>
    <w:p w14:paraId="76EEE646" w14:textId="12237191" w:rsidR="0006638D" w:rsidRDefault="0006638D">
      <w:pPr>
        <w:rPr>
          <w:ins w:id="2441" w:author="Stepan Polikanov" w:date="2021-06-16T02:18:00Z"/>
          <w:lang w:val="en-GB"/>
        </w:rPr>
      </w:pPr>
      <w:ins w:id="2442" w:author="Stepan Polikanov" w:date="2021-06-16T02:16:00Z">
        <w:r>
          <w:rPr>
            <w:lang w:val="en-GB"/>
          </w:rPr>
          <w:t>Communities on the local level are definit</w:t>
        </w:r>
      </w:ins>
      <w:ins w:id="2443" w:author="Stepan Polikanov" w:date="2021-06-16T02:17:00Z">
        <w:r>
          <w:rPr>
            <w:lang w:val="en-GB"/>
          </w:rPr>
          <w:t xml:space="preserve">ely tight, and mutual access of residents to elites and vice versa allows for quality in goods allocation and good results in governance, </w:t>
        </w:r>
      </w:ins>
      <w:ins w:id="2444" w:author="Stepan Polikanov" w:date="2021-06-16T02:18:00Z">
        <w:r>
          <w:rPr>
            <w:lang w:val="en-GB"/>
          </w:rPr>
          <w:t xml:space="preserve">that are characteristic of Botswana’s regime. </w:t>
        </w:r>
      </w:ins>
    </w:p>
    <w:p w14:paraId="74C872E8" w14:textId="3EFCAF50" w:rsidR="007C2B08" w:rsidRDefault="007C2B08">
      <w:pPr>
        <w:rPr>
          <w:ins w:id="2445" w:author="Stepan Polikanov" w:date="2021-06-16T02:23:00Z"/>
          <w:lang w:val="en-GB"/>
        </w:rPr>
      </w:pPr>
      <w:ins w:id="2446" w:author="Stepan Polikanov" w:date="2021-06-16T02:18:00Z">
        <w:r>
          <w:rPr>
            <w:lang w:val="en-GB"/>
          </w:rPr>
          <w:t>To conclude, BDP’s brand of politics is much mo</w:t>
        </w:r>
      </w:ins>
      <w:ins w:id="2447" w:author="Stepan Polikanov" w:date="2021-06-16T02:19:00Z">
        <w:r>
          <w:rPr>
            <w:lang w:val="en-GB"/>
          </w:rPr>
          <w:t>re centralized on the nati</w:t>
        </w:r>
      </w:ins>
      <w:ins w:id="2448" w:author="Stepan Polikanov" w:date="2021-06-16T02:20:00Z">
        <w:r>
          <w:rPr>
            <w:lang w:val="en-GB"/>
          </w:rPr>
          <w:t>o</w:t>
        </w:r>
      </w:ins>
      <w:ins w:id="2449" w:author="Stepan Polikanov" w:date="2021-06-16T02:19:00Z">
        <w:r>
          <w:rPr>
            <w:lang w:val="en-GB"/>
          </w:rPr>
          <w:t xml:space="preserve">nal and regional level, but locally a patrimonial traditional relationship that we </w:t>
        </w:r>
      </w:ins>
      <w:ins w:id="2450" w:author="Stepan Polikanov" w:date="2021-06-16T02:20:00Z">
        <w:r>
          <w:rPr>
            <w:lang w:val="en-GB"/>
          </w:rPr>
          <w:t>interpret</w:t>
        </w:r>
      </w:ins>
      <w:ins w:id="2451" w:author="Stepan Polikanov" w:date="2021-06-16T02:19:00Z">
        <w:r>
          <w:rPr>
            <w:lang w:val="en-GB"/>
          </w:rPr>
          <w:t xml:space="preserve"> not o</w:t>
        </w:r>
      </w:ins>
      <w:ins w:id="2452" w:author="Stepan Polikanov" w:date="2021-06-16T02:20:00Z">
        <w:r>
          <w:rPr>
            <w:lang w:val="en-GB"/>
          </w:rPr>
          <w:t xml:space="preserve">nly positively, but as a defining feature of Botswana’s success, allows for both accountability </w:t>
        </w:r>
      </w:ins>
      <w:ins w:id="2453" w:author="Stepan Polikanov" w:date="2021-06-16T02:21:00Z">
        <w:r>
          <w:rPr>
            <w:lang w:val="en-GB"/>
          </w:rPr>
          <w:t xml:space="preserve">and responsiveness </w:t>
        </w:r>
      </w:ins>
      <w:ins w:id="2454" w:author="Stepan Polikanov" w:date="2021-06-16T02:20:00Z">
        <w:r>
          <w:rPr>
            <w:lang w:val="en-GB"/>
          </w:rPr>
          <w:t>of local parti</w:t>
        </w:r>
      </w:ins>
      <w:ins w:id="2455" w:author="Stepan Polikanov" w:date="2021-06-16T02:21:00Z">
        <w:r>
          <w:rPr>
            <w:lang w:val="en-GB"/>
          </w:rPr>
          <w:t xml:space="preserve">san </w:t>
        </w:r>
      </w:ins>
      <w:ins w:id="2456" w:author="Stepan Polikanov" w:date="2021-06-16T02:20:00Z">
        <w:r>
          <w:rPr>
            <w:lang w:val="en-GB"/>
          </w:rPr>
          <w:t>authority</w:t>
        </w:r>
      </w:ins>
      <w:ins w:id="2457" w:author="Stepan Polikanov" w:date="2021-06-16T02:21:00Z">
        <w:r>
          <w:rPr>
            <w:lang w:val="en-GB"/>
          </w:rPr>
          <w:t xml:space="preserve"> and smart information-based allocation of resources. Lack of interpar</w:t>
        </w:r>
      </w:ins>
      <w:ins w:id="2458" w:author="Stepan Polikanov" w:date="2021-06-16T02:22:00Z">
        <w:r>
          <w:rPr>
            <w:lang w:val="en-GB"/>
          </w:rPr>
          <w:t xml:space="preserve">ty democracy is </w:t>
        </w:r>
        <w:r w:rsidR="00BE01B0">
          <w:rPr>
            <w:lang w:val="en-GB"/>
          </w:rPr>
          <w:t xml:space="preserve">a consequence of policy success and </w:t>
        </w:r>
      </w:ins>
      <w:ins w:id="2459" w:author="Stepan Polikanov" w:date="2021-06-16T02:23:00Z">
        <w:r w:rsidR="00BE01B0">
          <w:rPr>
            <w:lang w:val="en-GB"/>
          </w:rPr>
          <w:t xml:space="preserve">influential </w:t>
        </w:r>
      </w:ins>
      <w:ins w:id="2460" w:author="Stepan Polikanov" w:date="2021-06-16T02:22:00Z">
        <w:r w:rsidR="00BE01B0">
          <w:rPr>
            <w:lang w:val="en-GB"/>
          </w:rPr>
          <w:t>authority notion</w:t>
        </w:r>
      </w:ins>
      <w:ins w:id="2461" w:author="Stepan Polikanov" w:date="2021-06-16T02:23:00Z">
        <w:r w:rsidR="00BE01B0">
          <w:rPr>
            <w:lang w:val="en-GB"/>
          </w:rPr>
          <w:t>.</w:t>
        </w:r>
      </w:ins>
    </w:p>
    <w:p w14:paraId="7EDE6F11" w14:textId="764DBA50" w:rsidR="00BE01B0" w:rsidRPr="005800C8" w:rsidRDefault="00BE01B0">
      <w:pPr>
        <w:rPr>
          <w:ins w:id="2462" w:author="Stepan Polikanov" w:date="2021-06-16T02:29:00Z"/>
          <w:lang w:val="en-GB"/>
          <w:rPrChange w:id="2463" w:author="Stepan Polikanov" w:date="2021-06-16T11:49:00Z">
            <w:rPr>
              <w:ins w:id="2464" w:author="Stepan Polikanov" w:date="2021-06-16T02:29:00Z"/>
            </w:rPr>
          </w:rPrChange>
        </w:rPr>
      </w:pPr>
    </w:p>
    <w:p w14:paraId="7D7FCD1E" w14:textId="363ABEB4" w:rsidR="005248F0" w:rsidRDefault="00241F20">
      <w:pPr>
        <w:pStyle w:val="3"/>
        <w:rPr>
          <w:ins w:id="2465" w:author="Stepan Polikanov" w:date="2021-06-16T02:55:00Z"/>
          <w:lang w:val="en-GB"/>
        </w:rPr>
        <w:pPrChange w:id="2466" w:author="Stepan Polikanov" w:date="2021-06-16T15:22:00Z">
          <w:pPr/>
        </w:pPrChange>
      </w:pPr>
      <w:ins w:id="2467" w:author="Поликанов Степан Андреевич" w:date="2021-04-12T16:39:00Z">
        <w:r w:rsidRPr="002E0DF9">
          <w:rPr>
            <w:lang w:val="en-GB"/>
          </w:rPr>
          <w:t>1.</w:t>
        </w:r>
      </w:ins>
      <w:r>
        <w:rPr>
          <w:noProof/>
          <w:lang w:val="en-US"/>
        </w:rPr>
        <w:t xml:space="preserve">3 </w:t>
      </w:r>
      <w:ins w:id="2468" w:author="Stepan Polikanov" w:date="2021-06-16T03:38:00Z">
        <w:r w:rsidR="00A85189">
          <w:rPr>
            <w:lang w:val="en-GB"/>
          </w:rPr>
          <w:t>Diamonds are forever?</w:t>
        </w:r>
        <w:r w:rsidR="00A85189" w:rsidRPr="00A85189">
          <w:rPr>
            <w:lang w:val="en-GB"/>
            <w:rPrChange w:id="2469" w:author="Stepan Polikanov" w:date="2021-06-16T03:39:00Z">
              <w:rPr/>
            </w:rPrChange>
          </w:rPr>
          <w:t xml:space="preserve"> </w:t>
        </w:r>
      </w:ins>
      <w:ins w:id="2470" w:author="Stepan Polikanov" w:date="2021-06-16T15:22:00Z">
        <w:r w:rsidR="001502B0">
          <w:rPr>
            <w:lang w:val="en-GB"/>
          </w:rPr>
          <w:t>D</w:t>
        </w:r>
      </w:ins>
      <w:ins w:id="2471" w:author="Stepan Polikanov" w:date="2021-06-16T03:39:00Z">
        <w:r w:rsidR="00A85189">
          <w:rPr>
            <w:lang w:val="en-GB"/>
          </w:rPr>
          <w:t xml:space="preserve">e Beers and BDC; Meat industry </w:t>
        </w:r>
      </w:ins>
    </w:p>
    <w:p w14:paraId="56C65EC5" w14:textId="6DCB1397" w:rsidR="00454E1A" w:rsidRDefault="00E24686">
      <w:pPr>
        <w:rPr>
          <w:ins w:id="2472" w:author="Stepan Polikanov" w:date="2021-06-16T03:10:00Z"/>
          <w:lang w:val="en-GB"/>
        </w:rPr>
      </w:pPr>
      <w:ins w:id="2473" w:author="Stepan Polikanov" w:date="2021-06-16T02:55:00Z">
        <w:r>
          <w:rPr>
            <w:lang w:val="en-GB"/>
          </w:rPr>
          <w:t xml:space="preserve">Diamond mining is the most dominant economic sector in </w:t>
        </w:r>
      </w:ins>
      <w:ins w:id="2474" w:author="Stepan Polikanov" w:date="2021-06-16T02:56:00Z">
        <w:r>
          <w:rPr>
            <w:lang w:val="en-GB"/>
          </w:rPr>
          <w:t>Botswana, with</w:t>
        </w:r>
      </w:ins>
      <w:ins w:id="2475" w:author="Stepan Polikanov" w:date="2021-06-16T03:01:00Z">
        <w:r w:rsidR="00FD4140">
          <w:rPr>
            <w:lang w:val="en-GB"/>
          </w:rPr>
          <w:t xml:space="preserve"> 35-4</w:t>
        </w:r>
        <w:r w:rsidR="00FD4140" w:rsidRPr="00FD4140">
          <w:rPr>
            <w:lang w:val="en-GB"/>
          </w:rPr>
          <w:t>0</w:t>
        </w:r>
        <w:r w:rsidR="00FD4140">
          <w:rPr>
            <w:lang w:val="en-GB"/>
          </w:rPr>
          <w:t>% of government income coming from mini</w:t>
        </w:r>
      </w:ins>
      <w:ins w:id="2476" w:author="Stepan Polikanov" w:date="2021-06-16T03:02:00Z">
        <w:r w:rsidR="00FD4140">
          <w:rPr>
            <w:lang w:val="en-GB"/>
          </w:rPr>
          <w:t>ng. Precious metals and gemstones are mined by both inter</w:t>
        </w:r>
      </w:ins>
      <w:ins w:id="2477" w:author="Stepan Polikanov" w:date="2021-06-16T03:03:00Z">
        <w:r w:rsidR="00FD4140">
          <w:rPr>
            <w:lang w:val="en-GB"/>
          </w:rPr>
          <w:t>national enterprises and state-owned companies. The former is said to have an influence on political decision-making process</w:t>
        </w:r>
      </w:ins>
      <w:ins w:id="2478" w:author="Stepan Polikanov" w:date="2021-06-16T03:08:00Z">
        <w:r w:rsidR="00FD4140">
          <w:rPr>
            <w:lang w:val="en-GB"/>
          </w:rPr>
          <w:t xml:space="preserve"> </w:t>
        </w:r>
        <w:r w:rsidR="00FD4140">
          <w:rPr>
            <w:lang w:val="en-GB"/>
          </w:rPr>
          <w:fldChar w:fldCharType="begin" w:fldLock="1"/>
        </w:r>
      </w:ins>
      <w:r w:rsidR="00F73D53">
        <w:rPr>
          <w:lang w:val="en-GB"/>
        </w:rPr>
        <w:instrText>ADDIN CSL_CITATION {"citationItems":[{"id":"ITEM-1","itemData":{"ISSN":"24761397","author":[{"dropping-particle":"","family":"Gapa","given":"Angela","non-dropping-particle":"","parse-names":false,"suffix":""}],"container-title":"Journal of Global South Studies","id":"ITEM-1","issued":{"date-parts":[["2016","6","15"]]},"language":"English","page":"49+","title":"Strategic partner or shot caller? The De Beers factor in Botswana's development","type":"article-journal","volume":"33"},"uris":["http://www.mendeley.com/documents/?uuid=32956685-e484-448c-97aa-6669cfeb74dd"]}],"mendeley":{"formattedCitation":"(Gapa 2016)","plainTextFormattedCitation":"(Gapa 2016)","previouslyFormattedCitation":"(Gapa 2016)"},"properties":{"noteIndex":0},"schema":"https://github.com/citation-style-language/schema/raw/master/csl-citation.json"}</w:instrText>
      </w:r>
      <w:r w:rsidR="00FD4140">
        <w:rPr>
          <w:lang w:val="en-GB"/>
        </w:rPr>
        <w:fldChar w:fldCharType="separate"/>
      </w:r>
      <w:r w:rsidR="00FD4140" w:rsidRPr="00FD4140">
        <w:rPr>
          <w:noProof/>
          <w:lang w:val="en-GB"/>
        </w:rPr>
        <w:t>(Gapa 2016)</w:t>
      </w:r>
      <w:ins w:id="2479" w:author="Stepan Polikanov" w:date="2021-06-16T03:08:00Z">
        <w:r w:rsidR="00FD4140">
          <w:rPr>
            <w:lang w:val="en-GB"/>
          </w:rPr>
          <w:fldChar w:fldCharType="end"/>
        </w:r>
      </w:ins>
      <w:ins w:id="2480" w:author="Stepan Polikanov" w:date="2021-06-16T03:03:00Z">
        <w:r w:rsidR="00FD4140">
          <w:rPr>
            <w:lang w:val="en-GB"/>
          </w:rPr>
          <w:t xml:space="preserve">. </w:t>
        </w:r>
      </w:ins>
      <w:ins w:id="2481" w:author="Stepan Polikanov" w:date="2021-06-16T03:08:00Z">
        <w:r w:rsidR="00FD4140">
          <w:rPr>
            <w:lang w:val="en-GB"/>
          </w:rPr>
          <w:t xml:space="preserve">The </w:t>
        </w:r>
        <w:r w:rsidR="00B9455F">
          <w:rPr>
            <w:lang w:val="en-GB"/>
          </w:rPr>
          <w:t>5</w:t>
        </w:r>
        <w:r w:rsidR="00B9455F" w:rsidRPr="00FD4140">
          <w:rPr>
            <w:lang w:val="en-GB"/>
          </w:rPr>
          <w:t>0</w:t>
        </w:r>
        <w:r w:rsidR="00B9455F">
          <w:rPr>
            <w:lang w:val="en-GB"/>
          </w:rPr>
          <w:t>/5</w:t>
        </w:r>
        <w:r w:rsidR="00B9455F" w:rsidRPr="00FD4140">
          <w:rPr>
            <w:lang w:val="en-GB"/>
          </w:rPr>
          <w:t>0</w:t>
        </w:r>
        <w:r w:rsidR="00B9455F">
          <w:rPr>
            <w:lang w:val="en-GB"/>
          </w:rPr>
          <w:t xml:space="preserve"> ownership of </w:t>
        </w:r>
      </w:ins>
      <w:ins w:id="2482" w:author="Stepan Polikanov" w:date="2021-06-16T03:09:00Z">
        <w:r w:rsidR="00B9455F">
          <w:rPr>
            <w:lang w:val="en-GB"/>
          </w:rPr>
          <w:t xml:space="preserve">mines by </w:t>
        </w:r>
        <w:proofErr w:type="spellStart"/>
        <w:r w:rsidR="00B9455F">
          <w:rPr>
            <w:lang w:val="en-GB"/>
          </w:rPr>
          <w:t>Boswana</w:t>
        </w:r>
        <w:proofErr w:type="spellEnd"/>
        <w:r w:rsidR="00B9455F">
          <w:rPr>
            <w:lang w:val="en-GB"/>
          </w:rPr>
          <w:t xml:space="preserve"> state company and De Beers, largest diamond operator in the world, is a symbiotic relationship, in which state </w:t>
        </w:r>
      </w:ins>
      <w:ins w:id="2483" w:author="Stepan Polikanov" w:date="2021-06-16T03:10:00Z">
        <w:r w:rsidR="00B9455F">
          <w:rPr>
            <w:lang w:val="en-GB"/>
          </w:rPr>
          <w:t>can be said to be a partner of the international conglomerate.</w:t>
        </w:r>
      </w:ins>
    </w:p>
    <w:p w14:paraId="3F5E0239" w14:textId="0C1EF826" w:rsidR="00B9455F" w:rsidRDefault="00B9455F">
      <w:pPr>
        <w:rPr>
          <w:ins w:id="2484" w:author="Stepan Polikanov" w:date="2021-06-16T03:17:00Z"/>
          <w:lang w:val="en-GB"/>
        </w:rPr>
      </w:pPr>
      <w:ins w:id="2485" w:author="Stepan Polikanov" w:date="2021-06-16T03:10:00Z">
        <w:r>
          <w:rPr>
            <w:lang w:val="en-GB"/>
          </w:rPr>
          <w:t xml:space="preserve">To further uncover the relationship between business and party in Botswana, it is worth to </w:t>
        </w:r>
      </w:ins>
      <w:ins w:id="2486" w:author="Stepan Polikanov" w:date="2021-06-16T03:11:00Z">
        <w:r>
          <w:rPr>
            <w:lang w:val="en-GB"/>
          </w:rPr>
          <w:t>say that when a party came into power, no sizable enterprise was present in the domestic private sec</w:t>
        </w:r>
      </w:ins>
      <w:ins w:id="2487" w:author="Stepan Polikanov" w:date="2021-06-16T03:12:00Z">
        <w:r>
          <w:rPr>
            <w:lang w:val="en-GB"/>
          </w:rPr>
          <w:t xml:space="preserve">tor. This effectively means that Botswana started out </w:t>
        </w:r>
      </w:ins>
      <w:ins w:id="2488" w:author="Stepan Polikanov" w:date="2021-06-16T03:15:00Z">
        <w:r>
          <w:rPr>
            <w:lang w:val="en-GB"/>
          </w:rPr>
          <w:t xml:space="preserve">as domination of </w:t>
        </w:r>
        <w:r w:rsidR="008A395B">
          <w:rPr>
            <w:lang w:val="en-GB"/>
          </w:rPr>
          <w:t>economy. It is correct to say that policies implemented by BDP fostered generations of</w:t>
        </w:r>
      </w:ins>
      <w:ins w:id="2489" w:author="Stepan Polikanov" w:date="2021-06-16T03:16:00Z">
        <w:r w:rsidR="008A395B">
          <w:rPr>
            <w:lang w:val="en-GB"/>
          </w:rPr>
          <w:t xml:space="preserve"> businesses, particularly in meat industry, that received substantial investments and support, as well as preferential negotiated prices with internationa</w:t>
        </w:r>
      </w:ins>
      <w:ins w:id="2490" w:author="Stepan Polikanov" w:date="2021-06-16T03:17:00Z">
        <w:r w:rsidR="008A395B">
          <w:rPr>
            <w:lang w:val="en-GB"/>
          </w:rPr>
          <w:t>l actors.</w:t>
        </w:r>
      </w:ins>
    </w:p>
    <w:p w14:paraId="604A2B5D" w14:textId="066F0AED" w:rsidR="005248F0" w:rsidRDefault="008A395B">
      <w:pPr>
        <w:rPr>
          <w:ins w:id="2491" w:author="Stepan Polikanov" w:date="2021-06-16T03:27:00Z"/>
          <w:lang w:val="en-GB"/>
        </w:rPr>
      </w:pPr>
      <w:ins w:id="2492" w:author="Stepan Polikanov" w:date="2021-06-16T03:17:00Z">
        <w:r>
          <w:rPr>
            <w:lang w:val="en-GB"/>
          </w:rPr>
          <w:t xml:space="preserve">In this logic, BDP through state </w:t>
        </w:r>
      </w:ins>
      <w:ins w:id="2493" w:author="Stepan Polikanov" w:date="2021-06-16T03:18:00Z">
        <w:r>
          <w:rPr>
            <w:lang w:val="en-GB"/>
          </w:rPr>
          <w:t>owned enterprises and a co</w:t>
        </w:r>
      </w:ins>
      <w:ins w:id="2494" w:author="Stepan Polikanov" w:date="2021-06-16T15:19:00Z">
        <w:r w:rsidR="00354F82">
          <w:rPr>
            <w:lang w:val="en-GB"/>
          </w:rPr>
          <w:t>-</w:t>
        </w:r>
      </w:ins>
      <w:ins w:id="2495" w:author="Stepan Polikanov" w:date="2021-06-16T03:18:00Z">
        <w:r>
          <w:rPr>
            <w:lang w:val="en-GB"/>
          </w:rPr>
          <w:t>opted economic elites are seemingly in control of the economic situation. However, to exclude De Beers pres</w:t>
        </w:r>
      </w:ins>
      <w:ins w:id="2496" w:author="Stepan Polikanov" w:date="2021-06-16T03:19:00Z">
        <w:r>
          <w:rPr>
            <w:lang w:val="en-GB"/>
          </w:rPr>
          <w:t xml:space="preserve">ence and effects on politics is </w:t>
        </w:r>
        <w:r w:rsidR="007E0FFA">
          <w:rPr>
            <w:lang w:val="en-GB"/>
          </w:rPr>
          <w:t xml:space="preserve">to make a mistake. </w:t>
        </w:r>
      </w:ins>
      <w:ins w:id="2497" w:author="Stepan Polikanov" w:date="2021-06-16T03:22:00Z">
        <w:r w:rsidR="007E0FFA">
          <w:rPr>
            <w:lang w:val="en-GB"/>
          </w:rPr>
          <w:t xml:space="preserve">Firstly, De Beers is a major donor in any BDP election effort, </w:t>
        </w:r>
      </w:ins>
      <w:ins w:id="2498" w:author="Stepan Polikanov" w:date="2021-06-16T03:23:00Z">
        <w:r w:rsidR="00E51C03">
          <w:rPr>
            <w:lang w:val="en-GB"/>
          </w:rPr>
          <w:t xml:space="preserve">which is, in other words, lobbying for political influence. </w:t>
        </w:r>
      </w:ins>
      <w:ins w:id="2499" w:author="Stepan Polikanov" w:date="2021-06-16T03:24:00Z">
        <w:r w:rsidR="00E51C03">
          <w:rPr>
            <w:lang w:val="en-GB"/>
          </w:rPr>
          <w:t>Not only donating money, D</w:t>
        </w:r>
      </w:ins>
      <w:ins w:id="2500" w:author="Stepan Polikanov" w:date="2021-06-16T03:25:00Z">
        <w:r w:rsidR="00E51C03">
          <w:rPr>
            <w:lang w:val="en-GB"/>
          </w:rPr>
          <w:t>e Beers hired political consultants to run national election campaigns for BDP. Former presidents and current presidents have personal ties to De Beers’ leadership</w:t>
        </w:r>
      </w:ins>
      <w:ins w:id="2501" w:author="Stepan Polikanov" w:date="2021-06-16T03:27:00Z">
        <w:r w:rsidR="00EA764C">
          <w:rPr>
            <w:lang w:val="en-GB"/>
          </w:rPr>
          <w:t xml:space="preserve"> and received loans. </w:t>
        </w:r>
      </w:ins>
    </w:p>
    <w:p w14:paraId="4322F788" w14:textId="678087EA" w:rsidR="00EA764C" w:rsidRDefault="00EA764C">
      <w:pPr>
        <w:rPr>
          <w:ins w:id="2502" w:author="Stepan Polikanov" w:date="2021-06-16T03:31:00Z"/>
          <w:lang w:val="en-GB"/>
        </w:rPr>
      </w:pPr>
      <w:ins w:id="2503" w:author="Stepan Polikanov" w:date="2021-06-16T03:27:00Z">
        <w:r>
          <w:rPr>
            <w:lang w:val="en-GB"/>
          </w:rPr>
          <w:t>From the other perspective, with Russian, Australian and Canadian d</w:t>
        </w:r>
      </w:ins>
      <w:ins w:id="2504" w:author="Stepan Polikanov" w:date="2021-06-16T03:28:00Z">
        <w:r>
          <w:rPr>
            <w:lang w:val="en-GB"/>
          </w:rPr>
          <w:t>iamond operators uniting against the De Beers cartel</w:t>
        </w:r>
      </w:ins>
      <w:ins w:id="2505" w:author="Stepan Polikanov" w:date="2021-06-16T03:29:00Z">
        <w:r>
          <w:rPr>
            <w:lang w:val="en-GB"/>
          </w:rPr>
          <w:t xml:space="preserve"> in </w:t>
        </w:r>
        <w:r w:rsidRPr="00EA764C">
          <w:rPr>
            <w:lang w:val="en-GB"/>
          </w:rPr>
          <w:t>2000</w:t>
        </w:r>
        <w:r>
          <w:rPr>
            <w:lang w:val="en-GB"/>
          </w:rPr>
          <w:t>, De Beers is dependent on the regulatory powers of Botswana’s government as well</w:t>
        </w:r>
      </w:ins>
      <w:ins w:id="2506" w:author="Stepan Polikanov" w:date="2021-06-16T03:36:00Z">
        <w:r w:rsidR="00F73D53">
          <w:rPr>
            <w:lang w:val="en-GB"/>
          </w:rPr>
          <w:t xml:space="preserve"> </w:t>
        </w:r>
        <w:r w:rsidR="00F73D53">
          <w:rPr>
            <w:lang w:val="en-GB"/>
          </w:rPr>
          <w:fldChar w:fldCharType="begin" w:fldLock="1"/>
        </w:r>
      </w:ins>
      <w:r w:rsidR="00043986">
        <w:rPr>
          <w:lang w:val="en-GB"/>
        </w:rPr>
        <w:instrText>ADDIN CSL_CITATION {"citationItems":[{"id":"ITEM-1","itemData":{"ISSN":"24761397","author":[{"dropping-particle":"","family":"Gapa","given":"Angela","non-dropping-particle":"","parse-names":false,"suffix":""}],"container-title":"Journal of Global South Studies","id":"ITEM-1","issued":{"date-parts":[["2016","6","15"]]},"language":"English","page":"49+","title":"Strategic partner or shot caller? The De Beers factor in Botswana's development","type":"article-journal","volume":"33"},"uris":["http://www.mendeley.com/documents/?uuid=32956685-e484-448c-97aa-6669cfeb74dd"]}],"mendeley":{"formattedCitation":"(Gapa 2016)","plainTextFormattedCitation":"(Gapa 2016)","previouslyFormattedCitation":"(Gapa 2016)"},"properties":{"noteIndex":0},"schema":"https://github.com/citation-style-language/schema/raw/master/csl-citation.json"}</w:instrText>
      </w:r>
      <w:r w:rsidR="00F73D53">
        <w:rPr>
          <w:lang w:val="en-GB"/>
        </w:rPr>
        <w:fldChar w:fldCharType="separate"/>
      </w:r>
      <w:r w:rsidR="00F73D53" w:rsidRPr="00F73D53">
        <w:rPr>
          <w:noProof/>
          <w:lang w:val="en-GB"/>
        </w:rPr>
        <w:t>(Gapa 2016)</w:t>
      </w:r>
      <w:ins w:id="2507" w:author="Stepan Polikanov" w:date="2021-06-16T03:36:00Z">
        <w:r w:rsidR="00F73D53">
          <w:rPr>
            <w:lang w:val="en-GB"/>
          </w:rPr>
          <w:fldChar w:fldCharType="end"/>
        </w:r>
      </w:ins>
      <w:ins w:id="2508" w:author="Stepan Polikanov" w:date="2021-06-16T15:02:00Z">
        <w:r w:rsidR="00B07780">
          <w:rPr>
            <w:lang w:val="en-GB"/>
          </w:rPr>
          <w:t>.</w:t>
        </w:r>
      </w:ins>
      <w:ins w:id="2509" w:author="Stepan Polikanov" w:date="2021-06-16T03:30:00Z">
        <w:r>
          <w:rPr>
            <w:lang w:val="en-GB"/>
          </w:rPr>
          <w:t xml:space="preserve"> If </w:t>
        </w:r>
      </w:ins>
      <w:ins w:id="2510" w:author="Stepan Polikanov" w:date="2021-06-16T15:02:00Z">
        <w:r w:rsidR="00B07780">
          <w:rPr>
            <w:lang w:val="en-GB"/>
          </w:rPr>
          <w:t>t</w:t>
        </w:r>
      </w:ins>
      <w:ins w:id="2511" w:author="Stepan Polikanov" w:date="2021-06-16T03:30:00Z">
        <w:r>
          <w:rPr>
            <w:lang w:val="en-GB"/>
          </w:rPr>
          <w:t>he latter was to cut support or nationalise the infrastructure, De Beers would suffer immensely, considering their assets’ concentration in Africa and Botswana.</w:t>
        </w:r>
      </w:ins>
      <w:ins w:id="2512" w:author="Stepan Polikanov" w:date="2021-06-16T03:31:00Z">
        <w:r>
          <w:rPr>
            <w:lang w:val="en-GB"/>
          </w:rPr>
          <w:t xml:space="preserve"> </w:t>
        </w:r>
      </w:ins>
    </w:p>
    <w:p w14:paraId="69D22A05" w14:textId="0D246FDA" w:rsidR="00EA764C" w:rsidRDefault="00F73D53">
      <w:pPr>
        <w:rPr>
          <w:ins w:id="2513" w:author="Stepan Polikanov" w:date="2021-06-16T03:36:00Z"/>
          <w:lang w:val="en-GB"/>
        </w:rPr>
      </w:pPr>
      <w:ins w:id="2514" w:author="Stepan Polikanov" w:date="2021-06-16T03:32:00Z">
        <w:r>
          <w:rPr>
            <w:lang w:val="en-GB"/>
          </w:rPr>
          <w:t>In the meat market, another large segment of Botswana’s GDP, sta</w:t>
        </w:r>
      </w:ins>
      <w:ins w:id="2515" w:author="Stepan Polikanov" w:date="2021-06-16T03:33:00Z">
        <w:r>
          <w:rPr>
            <w:lang w:val="en-GB"/>
          </w:rPr>
          <w:t>te-owned Botswana Meet Commission has the monopoly on growing, trading and exporting beef produ</w:t>
        </w:r>
      </w:ins>
      <w:ins w:id="2516" w:author="Stepan Polikanov" w:date="2021-06-16T03:34:00Z">
        <w:r>
          <w:rPr>
            <w:lang w:val="en-GB"/>
          </w:rPr>
          <w:t>c</w:t>
        </w:r>
      </w:ins>
      <w:ins w:id="2517" w:author="Stepan Polikanov" w:date="2021-06-16T03:33:00Z">
        <w:r>
          <w:rPr>
            <w:lang w:val="en-GB"/>
          </w:rPr>
          <w:t xml:space="preserve">ts. The </w:t>
        </w:r>
      </w:ins>
      <w:ins w:id="2518" w:author="Stepan Polikanov" w:date="2021-06-16T03:34:00Z">
        <w:r>
          <w:rPr>
            <w:lang w:val="en-GB"/>
          </w:rPr>
          <w:t>sector is completely dominated by BDP</w:t>
        </w:r>
      </w:ins>
      <w:ins w:id="2519" w:author="Stepan Polikanov" w:date="2021-06-16T03:36:00Z">
        <w:r>
          <w:rPr>
            <w:lang w:val="en-GB"/>
          </w:rPr>
          <w:t>.</w:t>
        </w:r>
      </w:ins>
    </w:p>
    <w:p w14:paraId="49E3AD40" w14:textId="7590A3ED" w:rsidR="00F73D53" w:rsidRDefault="00F73D53">
      <w:pPr>
        <w:rPr>
          <w:ins w:id="2520" w:author="Stepan Polikanov" w:date="2021-06-16T03:38:00Z"/>
          <w:lang w:val="en-GB"/>
        </w:rPr>
      </w:pPr>
      <w:ins w:id="2521" w:author="Stepan Polikanov" w:date="2021-06-16T03:36:00Z">
        <w:r>
          <w:rPr>
            <w:lang w:val="en-GB"/>
          </w:rPr>
          <w:t>To sum up, it is hard to determine which t</w:t>
        </w:r>
      </w:ins>
      <w:ins w:id="2522" w:author="Stepan Polikanov" w:date="2021-06-16T03:37:00Z">
        <w:r>
          <w:rPr>
            <w:lang w:val="en-GB"/>
          </w:rPr>
          <w:t>ype Botswana’s economy belongs to – elite pact due to relationship with De Beers, or to domination over economic field</w:t>
        </w:r>
        <w:r w:rsidR="00A85189">
          <w:rPr>
            <w:lang w:val="en-GB"/>
          </w:rPr>
          <w:t>. We believe the latter to be bette</w:t>
        </w:r>
      </w:ins>
      <w:ins w:id="2523" w:author="Stepan Polikanov" w:date="2021-06-16T03:38:00Z">
        <w:r w:rsidR="00A85189">
          <w:rPr>
            <w:lang w:val="en-GB"/>
          </w:rPr>
          <w:t xml:space="preserve">r </w:t>
        </w:r>
      </w:ins>
      <w:ins w:id="2524" w:author="Stepan Polikanov" w:date="2021-06-16T03:37:00Z">
        <w:r w:rsidR="00A85189">
          <w:rPr>
            <w:lang w:val="en-GB"/>
          </w:rPr>
          <w:t>describing of t</w:t>
        </w:r>
      </w:ins>
      <w:ins w:id="2525" w:author="Stepan Polikanov" w:date="2021-06-16T03:38:00Z">
        <w:r w:rsidR="00A85189">
          <w:rPr>
            <w:lang w:val="en-GB"/>
          </w:rPr>
          <w:t xml:space="preserve">he relationship, as cattle industry and half of diamond mining are factually monopolized by the government. </w:t>
        </w:r>
      </w:ins>
    </w:p>
    <w:p w14:paraId="48EDB036" w14:textId="1020B7B0" w:rsidR="00A85189" w:rsidRDefault="00A85189">
      <w:pPr>
        <w:rPr>
          <w:ins w:id="2526" w:author="Stepan Polikanov" w:date="2021-06-16T03:39:00Z"/>
          <w:lang w:val="en-GB"/>
        </w:rPr>
      </w:pPr>
    </w:p>
    <w:p w14:paraId="6A68F38E" w14:textId="21352CEE" w:rsidR="00A85189" w:rsidRDefault="00241F20">
      <w:pPr>
        <w:pStyle w:val="3"/>
        <w:rPr>
          <w:ins w:id="2527" w:author="Stepan Polikanov" w:date="2021-06-16T03:40:00Z"/>
          <w:lang w:val="en-GB"/>
        </w:rPr>
        <w:pPrChange w:id="2528" w:author="Stepan Polikanov" w:date="2021-06-16T15:22:00Z">
          <w:pPr/>
        </w:pPrChange>
      </w:pPr>
      <w:ins w:id="2529" w:author="Поликанов Степан Андреевич" w:date="2021-04-12T16:39:00Z">
        <w:r w:rsidRPr="002E0DF9">
          <w:rPr>
            <w:lang w:val="en-GB"/>
          </w:rPr>
          <w:t>1.</w:t>
        </w:r>
      </w:ins>
      <w:r>
        <w:rPr>
          <w:noProof/>
          <w:lang w:val="en-US"/>
        </w:rPr>
        <w:t xml:space="preserve">4 </w:t>
      </w:r>
      <w:ins w:id="2530" w:author="Stepan Polikanov" w:date="2021-06-16T03:39:00Z">
        <w:r w:rsidR="00A85189">
          <w:rPr>
            <w:lang w:val="en-GB"/>
          </w:rPr>
          <w:t xml:space="preserve">Bias in goods </w:t>
        </w:r>
      </w:ins>
      <w:ins w:id="2531" w:author="Stepan Polikanov" w:date="2021-06-16T03:40:00Z">
        <w:r w:rsidR="00A85189">
          <w:rPr>
            <w:lang w:val="en-GB"/>
          </w:rPr>
          <w:t>distribution</w:t>
        </w:r>
      </w:ins>
    </w:p>
    <w:p w14:paraId="5E7015A9" w14:textId="3792B7B0" w:rsidR="00A85189" w:rsidRDefault="00A85189">
      <w:pPr>
        <w:rPr>
          <w:ins w:id="2532" w:author="Stepan Polikanov" w:date="2021-06-16T04:01:00Z"/>
          <w:lang w:val="en-GB"/>
        </w:rPr>
      </w:pPr>
      <w:ins w:id="2533" w:author="Stepan Polikanov" w:date="2021-06-16T03:40:00Z">
        <w:r>
          <w:rPr>
            <w:lang w:val="en-GB"/>
          </w:rPr>
          <w:t>BDP is rivalled by Umbrella for Democratic Change, UDC, that is a young socialist party that ru</w:t>
        </w:r>
      </w:ins>
      <w:ins w:id="2534" w:author="Stepan Polikanov" w:date="2021-06-16T03:41:00Z">
        <w:r>
          <w:rPr>
            <w:lang w:val="en-GB"/>
          </w:rPr>
          <w:t xml:space="preserve">ns counter to conservative-paternalistic dominance. </w:t>
        </w:r>
      </w:ins>
      <w:ins w:id="2535" w:author="Stepan Polikanov" w:date="2021-06-16T03:59:00Z">
        <w:r w:rsidR="00982318">
          <w:rPr>
            <w:lang w:val="en-GB"/>
          </w:rPr>
          <w:t xml:space="preserve">UDC won </w:t>
        </w:r>
      </w:ins>
      <w:ins w:id="2536" w:author="Stepan Polikanov" w:date="2021-06-16T04:00:00Z">
        <w:r w:rsidR="00043986">
          <w:rPr>
            <w:lang w:val="en-GB"/>
          </w:rPr>
          <w:t>15 constituencies in last elections</w:t>
        </w:r>
      </w:ins>
      <w:ins w:id="2537" w:author="Stepan Polikanov" w:date="2021-06-16T04:01:00Z">
        <w:r w:rsidR="00043986">
          <w:rPr>
            <w:lang w:val="en-GB"/>
          </w:rPr>
          <w:t xml:space="preserve">. We found no evidence of funds or goods allocation disproportionalities. </w:t>
        </w:r>
      </w:ins>
    </w:p>
    <w:p w14:paraId="61F45F1F" w14:textId="1BC21D15" w:rsidR="00043986" w:rsidRDefault="00043986">
      <w:pPr>
        <w:rPr>
          <w:ins w:id="2538" w:author="Stepan Polikanov" w:date="2021-06-16T04:03:00Z"/>
          <w:lang w:val="en-GB"/>
        </w:rPr>
      </w:pPr>
      <w:ins w:id="2539" w:author="Stepan Polikanov" w:date="2021-06-16T04:01:00Z">
        <w:r>
          <w:rPr>
            <w:lang w:val="en-GB"/>
          </w:rPr>
          <w:t>Moreover, one could expect discrimination ag</w:t>
        </w:r>
      </w:ins>
      <w:ins w:id="2540" w:author="Stepan Polikanov" w:date="2021-06-16T04:02:00Z">
        <w:r>
          <w:rPr>
            <w:lang w:val="en-GB"/>
          </w:rPr>
          <w:t>ainst non-Tswana ethnic population. However, all constituencies with high percent of non-Tswana residents enjoyed rough</w:t>
        </w:r>
      </w:ins>
      <w:ins w:id="2541" w:author="Stepan Polikanov" w:date="2021-06-16T04:03:00Z">
        <w:r>
          <w:rPr>
            <w:lang w:val="en-GB"/>
          </w:rPr>
          <w:t>ly the same treatment in resource allocation.</w:t>
        </w:r>
      </w:ins>
    </w:p>
    <w:p w14:paraId="00E26A6D" w14:textId="2359E4F4" w:rsidR="00043986" w:rsidRPr="00043986" w:rsidRDefault="00043986">
      <w:pPr>
        <w:rPr>
          <w:ins w:id="2542" w:author="Stepan Polikanov" w:date="2021-06-16T03:39:00Z"/>
          <w:lang w:val="en-GB"/>
        </w:rPr>
        <w:pPrChange w:id="2543" w:author="Stepan Polikanov" w:date="2021-06-16T11:49:00Z">
          <w:pPr>
            <w:pStyle w:val="4"/>
          </w:pPr>
        </w:pPrChange>
      </w:pPr>
      <w:ins w:id="2544" w:author="Stepan Polikanov" w:date="2021-06-16T04:03:00Z">
        <w:r>
          <w:rPr>
            <w:lang w:val="en-GB"/>
          </w:rPr>
          <w:t xml:space="preserve">As </w:t>
        </w:r>
      </w:ins>
      <w:ins w:id="2545" w:author="Stepan Polikanov" w:date="2021-06-16T04:04:00Z">
        <w:r w:rsidRPr="00043986">
          <w:rPr>
            <w:noProof/>
            <w:lang w:val="en-GB"/>
          </w:rPr>
          <w:t>Anaxagorou</w:t>
        </w:r>
        <w:r>
          <w:rPr>
            <w:noProof/>
            <w:lang w:val="en-GB"/>
          </w:rPr>
          <w:t xml:space="preserve"> et all suggest, good constitutional checks on the executive promote </w:t>
        </w:r>
        <w:r w:rsidR="00676E6A">
          <w:rPr>
            <w:noProof/>
            <w:lang w:val="en-GB"/>
          </w:rPr>
          <w:t xml:space="preserve">homogenious delivery of goods </w:t>
        </w:r>
      </w:ins>
      <w:ins w:id="2546" w:author="Stepan Polikanov" w:date="2021-06-16T04:03:00Z">
        <w:r>
          <w:rPr>
            <w:lang w:val="en-GB"/>
          </w:rPr>
          <w:fldChar w:fldCharType="begin" w:fldLock="1"/>
        </w:r>
      </w:ins>
      <w:r w:rsidR="008539A3">
        <w:rPr>
          <w:lang w:val="en-GB"/>
        </w:rPr>
        <w:instrText>ADDIN CSL_CITATION {"citationItems":[{"id":"ITEM-1","itemData":{"DOI":"https://doi.org/10.1016/j.euroecorev.2020.103430","ISSN":"0014-2921","abstract":"This paper examines how electoral motives shape the subnational allocation of foreign aid commitments by employing a newly constructed geocoded dataset for 14 sub-Saharan African countries over the period 2000–2012. Our results provide strong evidence of a core voter strategy: African leaders diverting Chinese aid towards regions with a high concentration of political supporters. However, no evidence of such preferential treatment is found for World Bank aid, suggesting that aid from traditional donors is less vulnerable to political manipulation. Our results also reveal that checks and balances in recipient countries are an important mediating factor of aid misallocation: while copartisan regions receive larger amounts of Chinese aid in environments with weak checks and balances, these effects disappear when stronger checks and balances are in place. This paper also offers case study evidence from Ghana. Exploiting the 2009 regime change in Ghana and using a difference-in-differences framework, we provide further support of copartisan targeting and confirm that Chinese aid is more manipulable than World Bank aid in this respect.","author":[{"dropping-particle":"","family":"Anaxagorou","given":"Christiana","non-dropping-particle":"","parse-names":false,"suffix":""},{"dropping-particle":"","family":"Efthyvoulou","given":"Georgios","non-dropping-particle":"","parse-names":false,"suffix":""},{"dropping-particle":"","family":"Sarantides","given":"Vassilis","non-dropping-particle":"","parse-names":false,"suffix":""}],"container-title":"European Economic Review","id":"ITEM-1","issued":{"date-parts":[["2020"]]},"page":"103430","title":"Electoral motives and the subnational allocation of foreign aid in sub-Saharan Africa","type":"article-journal","volume":"127"},"uris":["http://www.mendeley.com/documents/?uuid=50b5a1c3-9f66-47bd-bb2e-5944cd72423f"]}],"mendeley":{"formattedCitation":"(Anaxagorou, Efthyvoulou, and Sarantides 2020)","plainTextFormattedCitation":"(Anaxagorou, Efthyvoulou, and Sarantides 2020)","previouslyFormattedCitation":"(Anaxagorou, Efthyvoulou, and Sarantides 2020)"},"properties":{"noteIndex":0},"schema":"https://github.com/citation-style-language/schema/raw/master/csl-citation.json"}</w:instrText>
      </w:r>
      <w:r>
        <w:rPr>
          <w:lang w:val="en-GB"/>
        </w:rPr>
        <w:fldChar w:fldCharType="separate"/>
      </w:r>
      <w:r w:rsidRPr="00043986">
        <w:rPr>
          <w:noProof/>
          <w:lang w:val="en-GB"/>
        </w:rPr>
        <w:t>(Anaxagorou, Efthyvoulou, and Sarantides 2020)</w:t>
      </w:r>
      <w:ins w:id="2547" w:author="Stepan Polikanov" w:date="2021-06-16T04:03:00Z">
        <w:r>
          <w:rPr>
            <w:lang w:val="en-GB"/>
          </w:rPr>
          <w:fldChar w:fldCharType="end"/>
        </w:r>
      </w:ins>
      <w:ins w:id="2548" w:author="Stepan Polikanov" w:date="2021-06-16T04:04:00Z">
        <w:r w:rsidR="00676E6A">
          <w:rPr>
            <w:lang w:val="en-GB"/>
          </w:rPr>
          <w:t>. In support for their research,</w:t>
        </w:r>
      </w:ins>
      <w:ins w:id="2549" w:author="Stepan Polikanov" w:date="2021-06-16T04:05:00Z">
        <w:r w:rsidR="00676E6A">
          <w:rPr>
            <w:lang w:val="en-GB"/>
          </w:rPr>
          <w:t xml:space="preserve"> Botswana is not cited as mishandling foreign aid either.</w:t>
        </w:r>
      </w:ins>
    </w:p>
    <w:p w14:paraId="5233A783" w14:textId="77777777" w:rsidR="00A85189" w:rsidRPr="00F15273" w:rsidRDefault="00A85189">
      <w:pPr>
        <w:rPr>
          <w:ins w:id="2550" w:author="Stepan Polikanov" w:date="2021-06-16T02:29:00Z"/>
          <w:lang w:val="en-GB"/>
        </w:rPr>
        <w:pPrChange w:id="2551" w:author="Stepan Polikanov" w:date="2021-06-16T11:49:00Z">
          <w:pPr>
            <w:pStyle w:val="4"/>
          </w:pPr>
        </w:pPrChange>
      </w:pPr>
    </w:p>
    <w:p w14:paraId="1EF18839" w14:textId="79720695" w:rsidR="005248F0" w:rsidRDefault="00241F20" w:rsidP="005800C8">
      <w:pPr>
        <w:pStyle w:val="2"/>
        <w:rPr>
          <w:ins w:id="2552" w:author="Stepan Polikanov" w:date="2021-06-16T12:28:00Z"/>
        </w:rPr>
      </w:pPr>
      <w:ins w:id="2553" w:author="Stepan Polikanov" w:date="2021-06-17T12:49:00Z">
        <w:r w:rsidRPr="00D1509A">
          <w:t>§</w:t>
        </w:r>
      </w:ins>
      <w:r>
        <w:rPr>
          <w:noProof/>
        </w:rPr>
        <w:t xml:space="preserve">3 </w:t>
      </w:r>
      <w:ins w:id="2554" w:author="Stepan Polikanov" w:date="2021-06-16T11:49:00Z">
        <w:r w:rsidR="005800C8">
          <w:t>Namibia</w:t>
        </w:r>
      </w:ins>
    </w:p>
    <w:p w14:paraId="1855E979" w14:textId="32EA7DA8" w:rsidR="008539A3" w:rsidRDefault="008539A3" w:rsidP="008539A3">
      <w:pPr>
        <w:rPr>
          <w:ins w:id="2555" w:author="Stepan Polikanov" w:date="2021-06-16T12:28:00Z"/>
          <w:lang w:val="en-US"/>
        </w:rPr>
      </w:pPr>
    </w:p>
    <w:p w14:paraId="65F8C8C6" w14:textId="50E584E4" w:rsidR="00BE01B0" w:rsidRPr="00354F82" w:rsidRDefault="00241F20">
      <w:pPr>
        <w:pStyle w:val="3"/>
        <w:rPr>
          <w:ins w:id="2556" w:author="Stepan Polikanov" w:date="2021-06-16T11:50:00Z"/>
          <w:lang w:val="en-US"/>
          <w:rPrChange w:id="2557" w:author="Stepan Polikanov" w:date="2021-06-16T15:22:00Z">
            <w:rPr>
              <w:ins w:id="2558" w:author="Stepan Polikanov" w:date="2021-06-16T11:50:00Z"/>
              <w:lang w:val="en-GB"/>
            </w:rPr>
          </w:rPrChange>
        </w:rPr>
        <w:pPrChange w:id="2559" w:author="Stepan Polikanov" w:date="2021-06-16T15:22:00Z">
          <w:pPr/>
        </w:pPrChange>
      </w:pPr>
      <w:ins w:id="2560" w:author="Поликанов Степан Андреевич" w:date="2021-04-12T16:39:00Z">
        <w:r w:rsidRPr="002E0DF9">
          <w:rPr>
            <w:lang w:val="en-GB"/>
          </w:rPr>
          <w:t>1.</w:t>
        </w:r>
      </w:ins>
      <w:r>
        <w:rPr>
          <w:noProof/>
          <w:lang w:val="en-US"/>
        </w:rPr>
        <w:t xml:space="preserve">1 </w:t>
      </w:r>
      <w:ins w:id="2561" w:author="Stepan Polikanov" w:date="2021-06-16T12:28:00Z">
        <w:r w:rsidR="008539A3">
          <w:rPr>
            <w:lang w:val="en-US"/>
          </w:rPr>
          <w:t xml:space="preserve">War as electoral platform: SWAPO’s </w:t>
        </w:r>
        <w:r w:rsidR="00233BF2">
          <w:rPr>
            <w:lang w:val="en-US"/>
          </w:rPr>
          <w:t>continued dominance since Border War</w:t>
        </w:r>
      </w:ins>
      <w:ins w:id="2562" w:author="Stepan Polikanov" w:date="2021-06-16T15:22:00Z">
        <w:r w:rsidR="00354F82">
          <w:rPr>
            <w:lang w:val="en-US"/>
          </w:rPr>
          <w:t>.</w:t>
        </w:r>
      </w:ins>
    </w:p>
    <w:p w14:paraId="03DE7AE3" w14:textId="37C9DBFF" w:rsidR="005800C8" w:rsidRDefault="005800C8" w:rsidP="00793D5C">
      <w:pPr>
        <w:rPr>
          <w:ins w:id="2563" w:author="Stepan Polikanov" w:date="2021-06-16T12:05:00Z"/>
          <w:rFonts w:cs="Times New Roman"/>
          <w:noProof/>
          <w:szCs w:val="24"/>
          <w:lang w:val="en-GB"/>
        </w:rPr>
      </w:pPr>
      <w:ins w:id="2564" w:author="Stepan Polikanov" w:date="2021-06-16T11:52:00Z">
        <w:r>
          <w:rPr>
            <w:lang w:val="en-GB"/>
          </w:rPr>
          <w:t>The story of Namibia’s liberation movement</w:t>
        </w:r>
      </w:ins>
      <w:ins w:id="2565" w:author="Stepan Polikanov" w:date="2021-06-16T11:58:00Z">
        <w:r w:rsidR="0032202D">
          <w:rPr>
            <w:lang w:val="en-GB"/>
          </w:rPr>
          <w:t xml:space="preserve"> is a similar one to ANC’s. South-West Africa, now Namibia has been under South Afri</w:t>
        </w:r>
      </w:ins>
      <w:ins w:id="2566" w:author="Stepan Polikanov" w:date="2021-06-16T11:59:00Z">
        <w:r w:rsidR="0032202D">
          <w:rPr>
            <w:lang w:val="en-GB"/>
          </w:rPr>
          <w:t>can rule till 199</w:t>
        </w:r>
        <w:r w:rsidR="0032202D" w:rsidRPr="008A6DD7">
          <w:rPr>
            <w:rFonts w:cs="Times New Roman"/>
            <w:noProof/>
            <w:szCs w:val="24"/>
            <w:lang w:val="en-GB"/>
          </w:rPr>
          <w:t>0</w:t>
        </w:r>
        <w:r w:rsidR="0032202D">
          <w:rPr>
            <w:rFonts w:cs="Times New Roman"/>
            <w:noProof/>
            <w:szCs w:val="24"/>
            <w:lang w:val="en-GB"/>
          </w:rPr>
          <w:t xml:space="preserve">. Same apartheid dicriminatory policies persisted there. </w:t>
        </w:r>
      </w:ins>
      <w:ins w:id="2567" w:author="Stepan Polikanov" w:date="2021-06-16T12:02:00Z">
        <w:r w:rsidR="0032202D">
          <w:rPr>
            <w:rFonts w:cs="Times New Roman"/>
            <w:noProof/>
            <w:szCs w:val="24"/>
            <w:lang w:val="en-GB"/>
          </w:rPr>
          <w:t>SWAPO, South Wes</w:t>
        </w:r>
        <w:r w:rsidR="0087311C">
          <w:rPr>
            <w:rFonts w:cs="Times New Roman"/>
            <w:noProof/>
            <w:szCs w:val="24"/>
            <w:lang w:val="en-GB"/>
          </w:rPr>
          <w:t>t</w:t>
        </w:r>
        <w:r w:rsidR="0032202D">
          <w:rPr>
            <w:rFonts w:cs="Times New Roman"/>
            <w:noProof/>
            <w:szCs w:val="24"/>
            <w:lang w:val="en-GB"/>
          </w:rPr>
          <w:t xml:space="preserve"> African People’s organization</w:t>
        </w:r>
        <w:r w:rsidR="0087311C">
          <w:rPr>
            <w:rFonts w:cs="Times New Roman"/>
            <w:noProof/>
            <w:szCs w:val="24"/>
            <w:lang w:val="en-GB"/>
          </w:rPr>
          <w:t xml:space="preserve"> has been a </w:t>
        </w:r>
      </w:ins>
      <w:ins w:id="2568" w:author="Stepan Polikanov" w:date="2021-06-16T12:03:00Z">
        <w:r w:rsidR="0087311C">
          <w:rPr>
            <w:rFonts w:cs="Times New Roman"/>
            <w:noProof/>
            <w:szCs w:val="24"/>
            <w:lang w:val="en-GB"/>
          </w:rPr>
          <w:t xml:space="preserve">liberation anti-South African political force. Through 1966 to </w:t>
        </w:r>
        <w:r w:rsidR="0087311C">
          <w:rPr>
            <w:lang w:val="en-GB"/>
          </w:rPr>
          <w:t>199</w:t>
        </w:r>
        <w:r w:rsidR="0087311C" w:rsidRPr="008A6DD7">
          <w:rPr>
            <w:rFonts w:cs="Times New Roman"/>
            <w:noProof/>
            <w:szCs w:val="24"/>
            <w:lang w:val="en-GB"/>
          </w:rPr>
          <w:t>0</w:t>
        </w:r>
        <w:r w:rsidR="0087311C">
          <w:rPr>
            <w:rFonts w:cs="Times New Roman"/>
            <w:noProof/>
            <w:szCs w:val="24"/>
            <w:lang w:val="en-GB"/>
          </w:rPr>
          <w:t xml:space="preserve"> a </w:t>
        </w:r>
      </w:ins>
      <w:ins w:id="2569" w:author="Stepan Polikanov" w:date="2021-06-16T12:04:00Z">
        <w:r w:rsidR="0087311C">
          <w:rPr>
            <w:rFonts w:cs="Times New Roman"/>
            <w:noProof/>
            <w:szCs w:val="24"/>
            <w:lang w:val="en-GB"/>
          </w:rPr>
          <w:t xml:space="preserve">South African Border War was fought for independence of Namibia from South African </w:t>
        </w:r>
      </w:ins>
      <w:ins w:id="2570" w:author="Stepan Polikanov" w:date="2021-06-16T12:05:00Z">
        <w:r w:rsidR="0087311C">
          <w:rPr>
            <w:rFonts w:cs="Times New Roman"/>
            <w:noProof/>
            <w:szCs w:val="24"/>
            <w:lang w:val="en-GB"/>
          </w:rPr>
          <w:t>apartheid regime. The war culminated in Namibia gaining independence and SWAPO rising to power.</w:t>
        </w:r>
      </w:ins>
    </w:p>
    <w:p w14:paraId="40E37130" w14:textId="38F5F942" w:rsidR="00616DDD" w:rsidRDefault="0087311C" w:rsidP="00793D5C">
      <w:pPr>
        <w:rPr>
          <w:ins w:id="2571" w:author="Stepan Polikanov" w:date="2021-06-16T12:13:00Z"/>
          <w:lang w:val="en-GB"/>
        </w:rPr>
      </w:pPr>
      <w:ins w:id="2572" w:author="Stepan Polikanov" w:date="2021-06-16T12:05:00Z">
        <w:r>
          <w:rPr>
            <w:lang w:val="en-GB"/>
          </w:rPr>
          <w:t>SWAPO’s electoral success has been determ</w:t>
        </w:r>
      </w:ins>
      <w:ins w:id="2573" w:author="Stepan Polikanov" w:date="2021-06-16T12:06:00Z">
        <w:r>
          <w:rPr>
            <w:lang w:val="en-GB"/>
          </w:rPr>
          <w:t xml:space="preserve">ined by its extensive liberation struggles, and even more so </w:t>
        </w:r>
        <w:proofErr w:type="spellStart"/>
        <w:r>
          <w:rPr>
            <w:lang w:val="en-GB"/>
          </w:rPr>
          <w:t>that</w:t>
        </w:r>
        <w:proofErr w:type="spellEnd"/>
        <w:r>
          <w:rPr>
            <w:lang w:val="en-GB"/>
          </w:rPr>
          <w:t xml:space="preserve"> that of ANC. While its South African counterpart was </w:t>
        </w:r>
        <w:r w:rsidR="00E1186C">
          <w:rPr>
            <w:lang w:val="en-GB"/>
          </w:rPr>
          <w:t xml:space="preserve">given subjectivity through </w:t>
        </w:r>
      </w:ins>
      <w:ins w:id="2574" w:author="Stepan Polikanov" w:date="2021-06-16T12:07:00Z">
        <w:r w:rsidR="00E1186C">
          <w:rPr>
            <w:lang w:val="en-GB"/>
          </w:rPr>
          <w:t xml:space="preserve">apartheid government withdrawal and popular decline, SWAPO’s military wing, PLAN – People’s </w:t>
        </w:r>
      </w:ins>
      <w:ins w:id="2575" w:author="Stepan Polikanov" w:date="2021-06-16T12:08:00Z">
        <w:r w:rsidR="00E1186C">
          <w:rPr>
            <w:lang w:val="en-GB"/>
          </w:rPr>
          <w:t xml:space="preserve">Liberation Army of Namibia has been a subject in war actions for over </w:t>
        </w:r>
        <w:r w:rsidR="00E1186C" w:rsidRPr="00043986">
          <w:rPr>
            <w:noProof/>
            <w:lang w:val="en-GB"/>
          </w:rPr>
          <w:t>2</w:t>
        </w:r>
        <w:r w:rsidR="00E1186C" w:rsidRPr="008A6DD7">
          <w:rPr>
            <w:rFonts w:cs="Times New Roman"/>
            <w:noProof/>
            <w:szCs w:val="24"/>
            <w:lang w:val="en-GB"/>
          </w:rPr>
          <w:t>0</w:t>
        </w:r>
        <w:r w:rsidR="00E1186C">
          <w:rPr>
            <w:rFonts w:cs="Times New Roman"/>
            <w:noProof/>
            <w:szCs w:val="24"/>
            <w:lang w:val="en-GB"/>
          </w:rPr>
          <w:t xml:space="preserve"> years. </w:t>
        </w:r>
      </w:ins>
      <w:ins w:id="2576" w:author="Stepan Polikanov" w:date="2021-06-16T12:09:00Z">
        <w:r w:rsidR="00E1186C">
          <w:rPr>
            <w:rFonts w:cs="Times New Roman"/>
            <w:noProof/>
            <w:szCs w:val="24"/>
            <w:lang w:val="en-GB"/>
          </w:rPr>
          <w:t xml:space="preserve">The ‘people’s’ part of SWAPO’s naming typically refers to socialist and communist parties and movements. </w:t>
        </w:r>
      </w:ins>
      <w:ins w:id="2577" w:author="Stepan Polikanov" w:date="2021-06-16T12:10:00Z">
        <w:r w:rsidR="00E1186C">
          <w:rPr>
            <w:rFonts w:cs="Times New Roman"/>
            <w:noProof/>
            <w:szCs w:val="24"/>
            <w:lang w:val="en-GB"/>
          </w:rPr>
          <w:t xml:space="preserve">SWAPO received extensive support from USSR, Angola and indirectly, Cuba. </w:t>
        </w:r>
        <w:r w:rsidR="00616DDD">
          <w:rPr>
            <w:rFonts w:cs="Times New Roman"/>
            <w:noProof/>
            <w:szCs w:val="24"/>
            <w:lang w:val="en-GB"/>
          </w:rPr>
          <w:t>It maintains that is representative o</w:t>
        </w:r>
      </w:ins>
      <w:ins w:id="2578" w:author="Stepan Polikanov" w:date="2021-06-16T12:11:00Z">
        <w:r w:rsidR="00616DDD">
          <w:rPr>
            <w:rFonts w:cs="Times New Roman"/>
            <w:noProof/>
            <w:szCs w:val="24"/>
            <w:lang w:val="en-GB"/>
          </w:rPr>
          <w:t>f socialist ideology, however the real extent of this commitment is under question.</w:t>
        </w:r>
      </w:ins>
      <w:ins w:id="2579" w:author="Stepan Polikanov" w:date="2021-06-16T12:13:00Z">
        <w:r w:rsidR="00616DDD">
          <w:rPr>
            <w:rFonts w:cs="Times New Roman"/>
            <w:noProof/>
            <w:szCs w:val="24"/>
            <w:lang w:val="en-GB"/>
          </w:rPr>
          <w:t xml:space="preserve"> </w:t>
        </w:r>
      </w:ins>
      <w:ins w:id="2580" w:author="Stepan Polikanov" w:date="2021-06-16T12:11:00Z">
        <w:r w:rsidR="00616DDD">
          <w:rPr>
            <w:lang w:val="en-GB"/>
          </w:rPr>
          <w:t xml:space="preserve">On the other hand, SWAPO enjoyed UN and </w:t>
        </w:r>
      </w:ins>
      <w:ins w:id="2581" w:author="Stepan Polikanov" w:date="2021-06-16T12:12:00Z">
        <w:r w:rsidR="00616DDD">
          <w:rPr>
            <w:lang w:val="en-GB"/>
          </w:rPr>
          <w:t>other African countries’ approval in its inde</w:t>
        </w:r>
      </w:ins>
      <w:ins w:id="2582" w:author="Stepan Polikanov" w:date="2021-06-16T12:13:00Z">
        <w:r w:rsidR="00616DDD">
          <w:rPr>
            <w:lang w:val="en-GB"/>
          </w:rPr>
          <w:t xml:space="preserve">pendence efforts. </w:t>
        </w:r>
      </w:ins>
    </w:p>
    <w:p w14:paraId="7056F5E5" w14:textId="117AE2D1" w:rsidR="00233BF2" w:rsidRDefault="00616DDD" w:rsidP="00793D5C">
      <w:pPr>
        <w:rPr>
          <w:ins w:id="2583" w:author="Stepan Polikanov" w:date="2021-06-16T12:29:00Z"/>
          <w:rFonts w:cs="Times New Roman"/>
          <w:noProof/>
          <w:szCs w:val="24"/>
          <w:lang w:val="en-GB"/>
        </w:rPr>
      </w:pPr>
      <w:ins w:id="2584" w:author="Stepan Polikanov" w:date="2021-06-16T12:13:00Z">
        <w:r>
          <w:rPr>
            <w:rFonts w:cs="Times New Roman"/>
            <w:noProof/>
            <w:szCs w:val="24"/>
            <w:lang w:val="en-GB"/>
          </w:rPr>
          <w:lastRenderedPageBreak/>
          <w:t>Being this big a deal, SWAPO’s rise to powe</w:t>
        </w:r>
      </w:ins>
      <w:ins w:id="2585" w:author="Stepan Polikanov" w:date="2021-06-16T12:14:00Z">
        <w:r>
          <w:rPr>
            <w:rFonts w:cs="Times New Roman"/>
            <w:noProof/>
            <w:szCs w:val="24"/>
            <w:lang w:val="en-GB"/>
          </w:rPr>
          <w:t xml:space="preserve">r has reinforced a myth of a liberation movement in pretty much the same way as ANC did. </w:t>
        </w:r>
      </w:ins>
      <w:ins w:id="2586" w:author="Stepan Polikanov" w:date="2021-06-16T12:17:00Z">
        <w:r w:rsidR="002B3032">
          <w:rPr>
            <w:rFonts w:cs="Times New Roman"/>
            <w:noProof/>
            <w:szCs w:val="24"/>
            <w:lang w:val="en-GB"/>
          </w:rPr>
          <w:t xml:space="preserve">Using rhetorics of achieved freedom and economic prosperity, SWAPO utilises same basic myth-building structures that ANC uses, </w:t>
        </w:r>
      </w:ins>
      <w:ins w:id="2587" w:author="Stepan Polikanov" w:date="2021-06-16T12:18:00Z">
        <w:r w:rsidR="002B3032">
          <w:rPr>
            <w:rFonts w:cs="Times New Roman"/>
            <w:noProof/>
            <w:szCs w:val="24"/>
            <w:lang w:val="en-GB"/>
          </w:rPr>
          <w:t xml:space="preserve">mainly break from oppression, </w:t>
        </w:r>
      </w:ins>
      <w:ins w:id="2588" w:author="Stepan Polikanov" w:date="2021-06-16T12:23:00Z">
        <w:r w:rsidR="008539A3">
          <w:rPr>
            <w:rFonts w:cs="Times New Roman"/>
            <w:noProof/>
            <w:szCs w:val="24"/>
            <w:lang w:val="en-GB"/>
          </w:rPr>
          <w:t xml:space="preserve">and heroism of combatants. </w:t>
        </w:r>
      </w:ins>
      <w:ins w:id="2589" w:author="Stepan Polikanov" w:date="2021-06-16T12:26:00Z">
        <w:r w:rsidR="008539A3">
          <w:rPr>
            <w:rFonts w:cs="Times New Roman"/>
            <w:noProof/>
            <w:szCs w:val="24"/>
            <w:lang w:val="en-GB"/>
          </w:rPr>
          <w:t xml:space="preserve">SWAPO is said to manipulate Namibian identity to its liking through first and </w:t>
        </w:r>
      </w:ins>
      <w:ins w:id="2590" w:author="Stepan Polikanov" w:date="2021-06-16T12:27:00Z">
        <w:r w:rsidR="008539A3">
          <w:rPr>
            <w:rFonts w:cs="Times New Roman"/>
            <w:noProof/>
            <w:szCs w:val="24"/>
            <w:lang w:val="en-GB"/>
          </w:rPr>
          <w:t xml:space="preserve">foremost, memory politics and narratives </w:t>
        </w:r>
        <w:r w:rsidR="008539A3">
          <w:rPr>
            <w:rFonts w:cs="Times New Roman"/>
            <w:noProof/>
            <w:szCs w:val="24"/>
            <w:lang w:val="en-GB"/>
          </w:rPr>
          <w:fldChar w:fldCharType="begin" w:fldLock="1"/>
        </w:r>
      </w:ins>
      <w:r w:rsidR="000A6E7B">
        <w:rPr>
          <w:rFonts w:cs="Times New Roman"/>
          <w:noProof/>
          <w:szCs w:val="24"/>
          <w:lang w:val="en-GB"/>
        </w:rPr>
        <w:instrText>ADDIN CSL_CITATION {"citationItems":[{"id":"ITEM-1","itemData":{"abstract":"&amp;lt;p&amp;gt;This paper illustrates the significance of memory culture in the post-colony. The analyses of the “Independence Memorial Museum” in Windhoek will show different aspects of Namibian memory culture and how the SWAPO dominated government uses history to define a national Namibian identity – an approach that leads to tensions between the government and several communities, like the Nama and the German-speaking Namibians. Their conflicts with the state will be discussed in the cases of the Witbooi Bible and the Bismarck Street, and shown how they are connected with questions about property, heritage, and identity in the post-colonial setting.&amp;lt;/p&amp;gt;","author":[{"dropping-particle":"","family":"Gorenflo","given":"Tilman","non-dropping-particle":"","parse-names":false,"suffix":""}],"container-title":"Ethnoscripts","id":"ITEM-1","issue":"1 SE  -","issued":{"date-parts":[["2020","11","5"]]},"title":"SWAPO and the appropriation of history. Memory politics and resulting conflicts of remembrance in the post-colony","type":"article-journal","volume":"22"},"uris":["http://www.mendeley.com/documents/?uuid=429043f4-c351-4dd6-944a-c7ca32f00f6a"]}],"mendeley":{"formattedCitation":"(Gorenflo 2020)","plainTextFormattedCitation":"(Gorenflo 2020)","previouslyFormattedCitation":"(Gorenflo 2020)"},"properties":{"noteIndex":0},"schema":"https://github.com/citation-style-language/schema/raw/master/csl-citation.json"}</w:instrText>
      </w:r>
      <w:r w:rsidR="008539A3">
        <w:rPr>
          <w:rFonts w:cs="Times New Roman"/>
          <w:noProof/>
          <w:szCs w:val="24"/>
          <w:lang w:val="en-GB"/>
        </w:rPr>
        <w:fldChar w:fldCharType="separate"/>
      </w:r>
      <w:r w:rsidR="008539A3" w:rsidRPr="008539A3">
        <w:rPr>
          <w:rFonts w:cs="Times New Roman"/>
          <w:noProof/>
          <w:szCs w:val="24"/>
          <w:lang w:val="en-GB"/>
        </w:rPr>
        <w:t>(Gorenflo 2020)</w:t>
      </w:r>
      <w:ins w:id="2591" w:author="Stepan Polikanov" w:date="2021-06-16T12:27:00Z">
        <w:r w:rsidR="008539A3">
          <w:rPr>
            <w:rFonts w:cs="Times New Roman"/>
            <w:noProof/>
            <w:szCs w:val="24"/>
            <w:lang w:val="en-GB"/>
          </w:rPr>
          <w:fldChar w:fldCharType="end"/>
        </w:r>
        <w:r w:rsidR="008539A3">
          <w:rPr>
            <w:rFonts w:cs="Times New Roman"/>
            <w:noProof/>
            <w:szCs w:val="24"/>
            <w:lang w:val="en-GB"/>
          </w:rPr>
          <w:t xml:space="preserve">. </w:t>
        </w:r>
      </w:ins>
    </w:p>
    <w:p w14:paraId="72E0D6B0" w14:textId="58FCDD4B" w:rsidR="00233BF2" w:rsidRDefault="00233BF2" w:rsidP="00793D5C">
      <w:pPr>
        <w:rPr>
          <w:ins w:id="2592" w:author="Stepan Polikanov" w:date="2021-06-16T12:44:00Z"/>
          <w:rFonts w:cs="Times New Roman"/>
          <w:noProof/>
          <w:szCs w:val="24"/>
          <w:lang w:val="en-GB"/>
        </w:rPr>
      </w:pPr>
      <w:ins w:id="2593" w:author="Stepan Polikanov" w:date="2021-06-16T12:29:00Z">
        <w:r>
          <w:rPr>
            <w:rFonts w:cs="Times New Roman"/>
            <w:noProof/>
            <w:szCs w:val="24"/>
            <w:lang w:val="en-GB"/>
          </w:rPr>
          <w:t>Like the ANC, SWAPO discriminates other liberation movements in an effort to cement its pos</w:t>
        </w:r>
      </w:ins>
      <w:ins w:id="2594" w:author="Stepan Polikanov" w:date="2021-06-16T12:30:00Z">
        <w:r>
          <w:rPr>
            <w:rFonts w:cs="Times New Roman"/>
            <w:noProof/>
            <w:szCs w:val="24"/>
            <w:lang w:val="en-GB"/>
          </w:rPr>
          <w:t>ition as a sole savior of Namibia people. This is seen in discarding SWANU</w:t>
        </w:r>
      </w:ins>
      <w:ins w:id="2595" w:author="Stepan Polikanov" w:date="2021-06-16T12:31:00Z">
        <w:r>
          <w:rPr>
            <w:rFonts w:cs="Times New Roman"/>
            <w:noProof/>
            <w:szCs w:val="24"/>
            <w:lang w:val="en-GB"/>
          </w:rPr>
          <w:t xml:space="preserve"> and other gro</w:t>
        </w:r>
      </w:ins>
      <w:ins w:id="2596" w:author="Stepan Polikanov" w:date="2021-06-16T12:32:00Z">
        <w:r>
          <w:rPr>
            <w:rFonts w:cs="Times New Roman"/>
            <w:noProof/>
            <w:szCs w:val="24"/>
            <w:lang w:val="en-GB"/>
          </w:rPr>
          <w:t xml:space="preserve">ups efforts. It is also a well-known belief among opposition </w:t>
        </w:r>
        <w:r w:rsidR="008B2F61">
          <w:rPr>
            <w:rFonts w:cs="Times New Roman"/>
            <w:noProof/>
            <w:szCs w:val="24"/>
            <w:lang w:val="en-GB"/>
          </w:rPr>
          <w:t xml:space="preserve">that SWAPO is covering up its extreme witch hunt among its members </w:t>
        </w:r>
      </w:ins>
      <w:ins w:id="2597" w:author="Stepan Polikanov" w:date="2021-06-16T12:33:00Z">
        <w:r w:rsidR="008B2F61">
          <w:rPr>
            <w:rFonts w:cs="Times New Roman"/>
            <w:noProof/>
            <w:szCs w:val="24"/>
            <w:lang w:val="en-GB"/>
          </w:rPr>
          <w:t>in the period of war. It said that being sure of South African spies among the movement’s members, executions</w:t>
        </w:r>
      </w:ins>
      <w:ins w:id="2598" w:author="Stepan Polikanov" w:date="2021-06-16T12:34:00Z">
        <w:r w:rsidR="008B2F61">
          <w:rPr>
            <w:rFonts w:cs="Times New Roman"/>
            <w:noProof/>
            <w:szCs w:val="24"/>
            <w:lang w:val="en-GB"/>
          </w:rPr>
          <w:t xml:space="preserve"> and</w:t>
        </w:r>
      </w:ins>
      <w:ins w:id="2599" w:author="Stepan Polikanov" w:date="2021-06-16T12:33:00Z">
        <w:r w:rsidR="008B2F61">
          <w:rPr>
            <w:rFonts w:cs="Times New Roman"/>
            <w:noProof/>
            <w:szCs w:val="24"/>
            <w:lang w:val="en-GB"/>
          </w:rPr>
          <w:t xml:space="preserve"> interrogations </w:t>
        </w:r>
      </w:ins>
      <w:ins w:id="2600" w:author="Stepan Polikanov" w:date="2021-06-16T12:34:00Z">
        <w:r w:rsidR="008B2F61">
          <w:rPr>
            <w:rFonts w:cs="Times New Roman"/>
            <w:noProof/>
            <w:szCs w:val="24"/>
            <w:lang w:val="en-GB"/>
          </w:rPr>
          <w:t>among the ranks of SWAPO and PLAN took place with no respect for human rights</w:t>
        </w:r>
      </w:ins>
      <w:ins w:id="2601" w:author="Stepan Polikanov" w:date="2021-06-16T12:43:00Z">
        <w:r w:rsidR="000A6E7B">
          <w:rPr>
            <w:rFonts w:cs="Times New Roman"/>
            <w:noProof/>
            <w:szCs w:val="24"/>
            <w:lang w:val="en-GB"/>
          </w:rPr>
          <w:t xml:space="preserve"> </w:t>
        </w:r>
        <w:r w:rsidR="000A6E7B">
          <w:rPr>
            <w:rFonts w:cs="Times New Roman"/>
            <w:noProof/>
            <w:szCs w:val="24"/>
            <w:lang w:val="en-GB"/>
          </w:rPr>
          <w:fldChar w:fldCharType="begin" w:fldLock="1"/>
        </w:r>
      </w:ins>
      <w:r w:rsidR="00115F84">
        <w:rPr>
          <w:rFonts w:cs="Times New Roman"/>
          <w:noProof/>
          <w:szCs w:val="24"/>
          <w:lang w:val="en-GB"/>
        </w:rPr>
        <w:instrText>ADDIN CSL_CITATION {"citationItems":[{"id":"ITEM-1","itemData":{"author":[{"dropping-particle":"","family":"Breaking the Wall of Silence (BWS)","given":"Namibian NGO","non-dropping-particle":"","parse-names":false,"suffix":""}],"id":"ITEM-1","issued":{"date-parts":[["2010"]]},"number-of-pages":"7","title":"Atrocities and gross human rights violations by the Liberation Movement, SWAPO during the Liberation Struggle","type":"report"},"uris":["http://www.mendeley.com/documents/?uuid=2f1ee6fb-f726-4dfc-9fe0-37ee4768388f"]}],"mendeley":{"formattedCitation":"(Breaking the Wall of Silence (BWS) 2010)","plainTextFormattedCitation":"(Breaking the Wall of Silence (BWS) 2010)","previouslyFormattedCitation":"(Breaking the Wall of Silence (BWS) 2010)"},"properties":{"noteIndex":0},"schema":"https://github.com/citation-style-language/schema/raw/master/csl-citation.json"}</w:instrText>
      </w:r>
      <w:r w:rsidR="000A6E7B">
        <w:rPr>
          <w:rFonts w:cs="Times New Roman"/>
          <w:noProof/>
          <w:szCs w:val="24"/>
          <w:lang w:val="en-GB"/>
        </w:rPr>
        <w:fldChar w:fldCharType="separate"/>
      </w:r>
      <w:r w:rsidR="000A6E7B" w:rsidRPr="000A6E7B">
        <w:rPr>
          <w:rFonts w:cs="Times New Roman"/>
          <w:noProof/>
          <w:szCs w:val="24"/>
          <w:lang w:val="en-GB"/>
        </w:rPr>
        <w:t>(Breaking the Wall of Silence (BWS) 2010)</w:t>
      </w:r>
      <w:ins w:id="2602" w:author="Stepan Polikanov" w:date="2021-06-16T12:43:00Z">
        <w:r w:rsidR="000A6E7B">
          <w:rPr>
            <w:rFonts w:cs="Times New Roman"/>
            <w:noProof/>
            <w:szCs w:val="24"/>
            <w:lang w:val="en-GB"/>
          </w:rPr>
          <w:fldChar w:fldCharType="end"/>
        </w:r>
      </w:ins>
      <w:ins w:id="2603" w:author="Stepan Polikanov" w:date="2021-06-16T12:34:00Z">
        <w:r w:rsidR="008B2F61">
          <w:rPr>
            <w:rFonts w:cs="Times New Roman"/>
            <w:noProof/>
            <w:szCs w:val="24"/>
            <w:lang w:val="en-GB"/>
          </w:rPr>
          <w:t xml:space="preserve">. </w:t>
        </w:r>
      </w:ins>
    </w:p>
    <w:p w14:paraId="5F810C35" w14:textId="0E87A52A" w:rsidR="000A6E7B" w:rsidRPr="00112884" w:rsidRDefault="00112884" w:rsidP="00793D5C">
      <w:pPr>
        <w:rPr>
          <w:ins w:id="2604" w:author="Stepan Polikanov" w:date="2021-06-16T12:26:00Z"/>
          <w:rFonts w:cs="Times New Roman"/>
          <w:noProof/>
          <w:szCs w:val="24"/>
          <w:lang w:val="en-GB"/>
        </w:rPr>
      </w:pPr>
      <w:ins w:id="2605" w:author="Stepan Polikanov" w:date="2021-06-16T12:44:00Z">
        <w:r>
          <w:rPr>
            <w:rFonts w:cs="Times New Roman"/>
            <w:noProof/>
            <w:szCs w:val="24"/>
            <w:lang w:val="en-GB"/>
          </w:rPr>
          <w:t>To sum up, a war libera</w:t>
        </w:r>
      </w:ins>
      <w:ins w:id="2606" w:author="Stepan Polikanov" w:date="2021-06-16T12:45:00Z">
        <w:r>
          <w:rPr>
            <w:rFonts w:cs="Times New Roman"/>
            <w:noProof/>
            <w:szCs w:val="24"/>
            <w:lang w:val="en-GB"/>
          </w:rPr>
          <w:t>tion myth is one that SWAPO has continually used throught its dominant rule. The extensive role of international help shaped a maintained socialist para</w:t>
        </w:r>
      </w:ins>
      <w:ins w:id="2607" w:author="Stepan Polikanov" w:date="2021-06-16T12:46:00Z">
        <w:r>
          <w:rPr>
            <w:rFonts w:cs="Times New Roman"/>
            <w:noProof/>
            <w:szCs w:val="24"/>
            <w:lang w:val="en-GB"/>
          </w:rPr>
          <w:t>digm in party’s self-identification. To uphold the myth, SWAPO filters information away from alleged war crimes an</w:t>
        </w:r>
      </w:ins>
      <w:ins w:id="2608" w:author="Stepan Polikanov" w:date="2021-06-16T12:47:00Z">
        <w:r>
          <w:rPr>
            <w:rFonts w:cs="Times New Roman"/>
            <w:noProof/>
            <w:szCs w:val="24"/>
            <w:lang w:val="en-GB"/>
          </w:rPr>
          <w:t xml:space="preserve">d war hardships, and targets the role of its leadership and persistence in liberation struggles. </w:t>
        </w:r>
      </w:ins>
    </w:p>
    <w:p w14:paraId="12CA74D1" w14:textId="0DFC1A54" w:rsidR="008539A3" w:rsidRDefault="008539A3" w:rsidP="00793D5C">
      <w:pPr>
        <w:rPr>
          <w:ins w:id="2609" w:author="Stepan Polikanov" w:date="2021-06-16T13:03:00Z"/>
          <w:rFonts w:cs="Times New Roman"/>
          <w:noProof/>
          <w:szCs w:val="24"/>
          <w:lang w:val="en-GB"/>
        </w:rPr>
      </w:pPr>
    </w:p>
    <w:p w14:paraId="513DED14" w14:textId="07AF244F" w:rsidR="00106C0A" w:rsidRDefault="00241F20">
      <w:pPr>
        <w:pStyle w:val="3"/>
        <w:rPr>
          <w:ins w:id="2610" w:author="Stepan Polikanov" w:date="2021-06-16T13:16:00Z"/>
          <w:noProof/>
          <w:lang w:val="en-GB"/>
        </w:rPr>
        <w:pPrChange w:id="2611" w:author="Stepan Polikanov" w:date="2021-06-16T15:22:00Z">
          <w:pPr/>
        </w:pPrChange>
      </w:pPr>
      <w:ins w:id="2612" w:author="Поликанов Степан Андреевич" w:date="2021-04-12T16:39:00Z">
        <w:r w:rsidRPr="002E0DF9">
          <w:rPr>
            <w:lang w:val="en-GB"/>
          </w:rPr>
          <w:t>1.</w:t>
        </w:r>
        <w:r w:rsidRPr="00F04DB0">
          <w:rPr>
            <w:noProof/>
            <w:lang w:val="en-US"/>
          </w:rPr>
          <w:t>2</w:t>
        </w:r>
        <w:r w:rsidRPr="002E0DF9">
          <w:rPr>
            <w:lang w:val="en-GB"/>
          </w:rPr>
          <w:t xml:space="preserve"> </w:t>
        </w:r>
      </w:ins>
      <w:ins w:id="2613" w:author="Stepan Polikanov" w:date="2021-06-16T14:06:00Z">
        <w:r w:rsidR="009047C1">
          <w:rPr>
            <w:noProof/>
            <w:lang w:val="en-GB"/>
          </w:rPr>
          <w:t>Elitist socialism of Namibia’s ruling party</w:t>
        </w:r>
      </w:ins>
    </w:p>
    <w:p w14:paraId="1F80FD65" w14:textId="5F9FE709" w:rsidR="00106C0A" w:rsidRDefault="00566EA1" w:rsidP="00115F84">
      <w:pPr>
        <w:rPr>
          <w:ins w:id="2614" w:author="Stepan Polikanov" w:date="2021-06-16T13:48:00Z"/>
          <w:lang w:val="en-GB"/>
        </w:rPr>
      </w:pPr>
      <w:ins w:id="2615" w:author="Stepan Polikanov" w:date="2021-06-16T13:19:00Z">
        <w:r>
          <w:rPr>
            <w:lang w:val="en-GB"/>
          </w:rPr>
          <w:t xml:space="preserve">The description of SWAPO in recent </w:t>
        </w:r>
      </w:ins>
      <w:ins w:id="2616" w:author="Stepan Polikanov" w:date="2021-06-16T13:20:00Z">
        <w:r>
          <w:rPr>
            <w:lang w:val="en-GB"/>
          </w:rPr>
          <w:t xml:space="preserve">years constantly include words like ‘authoritarian’, </w:t>
        </w:r>
      </w:ins>
      <w:ins w:id="2617" w:author="Stepan Polikanov" w:date="2021-06-16T13:22:00Z">
        <w:r>
          <w:rPr>
            <w:lang w:val="en-GB"/>
          </w:rPr>
          <w:t>‘</w:t>
        </w:r>
        <w:r w:rsidR="0022283B">
          <w:rPr>
            <w:lang w:val="en-GB"/>
          </w:rPr>
          <w:t>stagnant’</w:t>
        </w:r>
      </w:ins>
      <w:ins w:id="2618" w:author="Stepan Polikanov" w:date="2021-06-16T13:23:00Z">
        <w:r w:rsidR="0022283B">
          <w:rPr>
            <w:lang w:val="en-GB"/>
          </w:rPr>
          <w:t>, ‘dominated by old men’. This is due to highly concentrated focus on party elites in the party system of SWAPO. The first generation of SWAPO activists and a political</w:t>
        </w:r>
      </w:ins>
      <w:ins w:id="2619" w:author="Stepan Polikanov" w:date="2021-06-16T13:24:00Z">
        <w:r w:rsidR="0022283B">
          <w:rPr>
            <w:lang w:val="en-GB"/>
          </w:rPr>
          <w:t xml:space="preserve"> elite class that emerged after the way still governs the country, and is seemingly invincible to change by younger politicians </w:t>
        </w:r>
      </w:ins>
      <w:ins w:id="2620" w:author="Stepan Polikanov" w:date="2021-06-16T13:47:00Z">
        <w:r w:rsidR="00115F84">
          <w:rPr>
            <w:lang w:val="en-GB"/>
          </w:rPr>
          <w:fldChar w:fldCharType="begin" w:fldLock="1"/>
        </w:r>
      </w:ins>
      <w:r w:rsidR="00E87584">
        <w:rPr>
          <w:lang w:val="en-GB"/>
        </w:rPr>
        <w:instrText>ADDIN CSL_CITATION {"citationItems":[{"id":"ITEM-1","itemData":{"DOI":"10.1093/afraf/adw073","ISSN":"0001-9909","abstract":"This article presents an anatomy of power relations and policymaking within the ranks of the former liberation movement South West African People's Organization (SWAPO) in Namibia. It summarizes the features of Namibia's dominant party state and argues that Namibia is a case of competitive authoritarian rule. Our analysis documents how the first generation of SWAPO activists, in exile after the early 1960s, has since independence in 1990 remained the most influential segment of the former anti-colonial movement. This continuity is personified in the country's third president, Hage Geingob, and parts of his team in cabinet. Despite some gradual and increasingly visible shifts in the composition of SWAPO MPs, the party's first generation has so far remained largely in control of the country's political affairs. Analysing the background of the ministers serving since independence also shows that a second generation of SWAPO activists, in exile after the mid-1970s, gradually expanded their influence and took over leading positions. Given the dominance of SWAPO and the lack of any meaningful political opposition, a new leadership depends on upward inner-party mobility. Given the limited scope for a younger generation to move into higher offices, the strengthening of democracy through new leadership and innovative thinking is very limited. Rather, politics tends to be reproduced through established networks and bonds with a low degree of permissiveness, which reinforces the nature of the competitive authoritarian regime under the control of ‘old men’.","author":[{"dropping-particle":"","family":"Melber","given":"Henning","non-dropping-particle":"","parse-names":false,"suffix":""},{"dropping-particle":"","family":"Kromrey","given":"Daniela","non-dropping-particle":"","parse-names":false,"suffix":""},{"dropping-particle":"","family":"Welz","given":"Martin","non-dropping-particle":"","parse-names":false,"suffix":""}],"container-title":"African Affairs","id":"ITEM-1","issue":"463","issued":{"date-parts":[["2017","4","1"]]},"page":"284-310","title":"Changing of the guard? An anatomy of power within SWAPO of Namibia","type":"article-journal","volume":"116"},"uris":["http://www.mendeley.com/documents/?uuid=4254731e-84ff-478c-9046-1f02101152e0"]}],"mendeley":{"formattedCitation":"(Melber, Kromrey, and Welz 2017)","plainTextFormattedCitation":"(Melber, Kromrey, and Welz 2017)","previouslyFormattedCitation":"(Melber, Kromrey, and Welz 2017)"},"properties":{"noteIndex":0},"schema":"https://github.com/citation-style-language/schema/raw/master/csl-citation.json"}</w:instrText>
      </w:r>
      <w:r w:rsidR="00115F84">
        <w:rPr>
          <w:lang w:val="en-GB"/>
        </w:rPr>
        <w:fldChar w:fldCharType="separate"/>
      </w:r>
      <w:r w:rsidR="00115F84" w:rsidRPr="00115F84">
        <w:rPr>
          <w:noProof/>
          <w:lang w:val="en-GB"/>
        </w:rPr>
        <w:t>(Melber, Kromrey, and Welz 2017)</w:t>
      </w:r>
      <w:ins w:id="2621" w:author="Stepan Polikanov" w:date="2021-06-16T13:47:00Z">
        <w:r w:rsidR="00115F84">
          <w:rPr>
            <w:lang w:val="en-GB"/>
          </w:rPr>
          <w:fldChar w:fldCharType="end"/>
        </w:r>
      </w:ins>
      <w:ins w:id="2622" w:author="Stepan Polikanov" w:date="2021-06-16T13:24:00Z">
        <w:r w:rsidR="0022283B">
          <w:rPr>
            <w:lang w:val="en-GB"/>
          </w:rPr>
          <w:t xml:space="preserve">. </w:t>
        </w:r>
      </w:ins>
      <w:ins w:id="2623" w:author="Stepan Polikanov" w:date="2021-06-16T13:48:00Z">
        <w:r w:rsidR="00115F84">
          <w:rPr>
            <w:lang w:val="en-GB"/>
          </w:rPr>
          <w:t>This, in turn, affects the governance style of the party.</w:t>
        </w:r>
      </w:ins>
    </w:p>
    <w:p w14:paraId="44FE9BBB" w14:textId="0825A162" w:rsidR="00106C0A" w:rsidRDefault="00115F84" w:rsidP="00793D5C">
      <w:pPr>
        <w:rPr>
          <w:ins w:id="2624" w:author="Stepan Polikanov" w:date="2021-06-16T13:58:00Z"/>
          <w:lang w:val="en-GB"/>
        </w:rPr>
      </w:pPr>
      <w:ins w:id="2625" w:author="Stepan Polikanov" w:date="2021-06-16T13:48:00Z">
        <w:r>
          <w:rPr>
            <w:lang w:val="en-GB"/>
          </w:rPr>
          <w:t>One example of this is little attention to grass-roots politics. Having gat</w:t>
        </w:r>
      </w:ins>
      <w:ins w:id="2626" w:author="Stepan Polikanov" w:date="2021-06-16T13:49:00Z">
        <w:r>
          <w:rPr>
            <w:lang w:val="en-GB"/>
          </w:rPr>
          <w:t>hered a lot of support among the core voter groups, SWAPO is detached from day-to-day struggles. It gath</w:t>
        </w:r>
      </w:ins>
      <w:ins w:id="2627" w:author="Stepan Polikanov" w:date="2021-06-16T13:50:00Z">
        <w:r>
          <w:rPr>
            <w:lang w:val="en-GB"/>
          </w:rPr>
          <w:t xml:space="preserve">ers support by advancing national and regional policies, but on the </w:t>
        </w:r>
        <w:r w:rsidR="00643E6E">
          <w:rPr>
            <w:lang w:val="en-GB"/>
          </w:rPr>
          <w:t xml:space="preserve">local level of party branches and </w:t>
        </w:r>
      </w:ins>
      <w:ins w:id="2628" w:author="Stepan Polikanov" w:date="2021-06-16T13:51:00Z">
        <w:r w:rsidR="00643E6E">
          <w:rPr>
            <w:lang w:val="en-GB"/>
          </w:rPr>
          <w:t>sections – the basic unit of party presence including 15 to 5</w:t>
        </w:r>
        <w:r w:rsidR="00643E6E" w:rsidRPr="00115F84">
          <w:rPr>
            <w:noProof/>
            <w:lang w:val="en-GB"/>
          </w:rPr>
          <w:t>0</w:t>
        </w:r>
        <w:r w:rsidR="00643E6E">
          <w:rPr>
            <w:noProof/>
            <w:lang w:val="en-GB"/>
          </w:rPr>
          <w:t xml:space="preserve"> </w:t>
        </w:r>
      </w:ins>
      <w:ins w:id="2629" w:author="Stepan Polikanov" w:date="2021-06-16T13:52:00Z">
        <w:r w:rsidR="00643E6E">
          <w:rPr>
            <w:noProof/>
            <w:lang w:val="en-GB"/>
          </w:rPr>
          <w:t xml:space="preserve">members, it </w:t>
        </w:r>
      </w:ins>
      <w:ins w:id="2630" w:author="Stepan Polikanov" w:date="2021-06-16T13:54:00Z">
        <w:r w:rsidR="00643E6E">
          <w:rPr>
            <w:noProof/>
            <w:lang w:val="en-GB"/>
          </w:rPr>
          <w:t xml:space="preserve">is rarely </w:t>
        </w:r>
        <w:r w:rsidR="00643E6E">
          <w:rPr>
            <w:lang w:val="en-GB"/>
          </w:rPr>
          <w:t xml:space="preserve">included in </w:t>
        </w:r>
        <w:r w:rsidR="00E87584">
          <w:rPr>
            <w:lang w:val="en-GB"/>
          </w:rPr>
          <w:t>hearing social demands of the people.</w:t>
        </w:r>
      </w:ins>
      <w:ins w:id="2631" w:author="Stepan Polikanov" w:date="2021-06-16T13:55:00Z">
        <w:r w:rsidR="00E87584">
          <w:rPr>
            <w:lang w:val="en-GB"/>
          </w:rPr>
          <w:t xml:space="preserve"> With the COVID-19 pandemic researchers found that local goods provision and social programmes have improved, and, moreover, previously re</w:t>
        </w:r>
      </w:ins>
      <w:ins w:id="2632" w:author="Stepan Polikanov" w:date="2021-06-16T13:56:00Z">
        <w:r w:rsidR="00E87584">
          <w:rPr>
            <w:lang w:val="en-GB"/>
          </w:rPr>
          <w:t xml:space="preserve">jected measures were implemented </w:t>
        </w:r>
      </w:ins>
      <w:ins w:id="2633" w:author="Stepan Polikanov" w:date="2021-06-16T13:57:00Z">
        <w:r w:rsidR="00E87584">
          <w:rPr>
            <w:lang w:val="en-GB"/>
          </w:rPr>
          <w:fldChar w:fldCharType="begin" w:fldLock="1"/>
        </w:r>
      </w:ins>
      <w:r w:rsidR="009047C1">
        <w:rPr>
          <w:lang w:val="en-GB"/>
        </w:rPr>
        <w:instrText>ADDIN CSL_CITATION {"citationItems":[{"id":"ITEM-1","itemData":{"DOI":"10.1080/02589346.2021.1913803","ISSN":"0258-9346","author":[{"dropping-particle":"","family":"Marenga","given":"Ralph","non-dropping-particle":"","parse-names":false,"suffix":""},{"dropping-particle":"","family":"Amupanda","given":"Job Shipululo","non-dropping-particle":"","parse-names":false,"suffix":""}],"container-title":"Politikon","id":"ITEM-1","issue":"2","issued":{"date-parts":[["2021","4","3"]]},"note":"doi: 10.1080/02589346.2021.1913803","page":"206-225","publisher":"Routledge","title":"The Coronavirus and Social Justice in Namibia","type":"article-journal","volume":"48"},"uris":["http://www.mendeley.com/documents/?uuid=1f34549f-f789-44d9-9234-585d70ed281b"]}],"mendeley":{"formattedCitation":"(Marenga and Amupanda 2021)","plainTextFormattedCitation":"(Marenga and Amupanda 2021)","previouslyFormattedCitation":"(Marenga and Amupanda 2021)"},"properties":{"noteIndex":0},"schema":"https://github.com/citation-style-language/schema/raw/master/csl-citation.json"}</w:instrText>
      </w:r>
      <w:r w:rsidR="00E87584">
        <w:rPr>
          <w:lang w:val="en-GB"/>
        </w:rPr>
        <w:fldChar w:fldCharType="separate"/>
      </w:r>
      <w:r w:rsidR="00E87584" w:rsidRPr="00E87584">
        <w:rPr>
          <w:noProof/>
          <w:lang w:val="en-GB"/>
        </w:rPr>
        <w:t>(Marenga and Amupanda 2021)</w:t>
      </w:r>
      <w:ins w:id="2634" w:author="Stepan Polikanov" w:date="2021-06-16T13:57:00Z">
        <w:r w:rsidR="00E87584">
          <w:rPr>
            <w:lang w:val="en-GB"/>
          </w:rPr>
          <w:fldChar w:fldCharType="end"/>
        </w:r>
      </w:ins>
      <w:ins w:id="2635" w:author="Stepan Polikanov" w:date="2021-06-16T13:56:00Z">
        <w:r w:rsidR="00E87584">
          <w:rPr>
            <w:lang w:val="en-GB"/>
          </w:rPr>
          <w:t>.</w:t>
        </w:r>
      </w:ins>
    </w:p>
    <w:p w14:paraId="41C3FDB1" w14:textId="57186739" w:rsidR="00EB0F9F" w:rsidRDefault="00EB0F9F" w:rsidP="00793D5C">
      <w:pPr>
        <w:rPr>
          <w:ins w:id="2636" w:author="Stepan Polikanov" w:date="2021-06-16T15:19:00Z"/>
          <w:lang w:val="en-GB"/>
        </w:rPr>
      </w:pPr>
      <w:ins w:id="2637" w:author="Stepan Polikanov" w:date="2021-06-16T13:59:00Z">
        <w:r>
          <w:rPr>
            <w:lang w:val="en-GB"/>
          </w:rPr>
          <w:t>This traces back to a serious problem in both SWAPO’s myth-building and local politics</w:t>
        </w:r>
      </w:ins>
      <w:ins w:id="2638" w:author="Stepan Polikanov" w:date="2021-06-16T14:00:00Z">
        <w:r>
          <w:rPr>
            <w:lang w:val="en-GB"/>
          </w:rPr>
          <w:t xml:space="preserve"> issues. From the rise to power, socialist notions of the ruling party were not so well-received by the electorate, as </w:t>
        </w:r>
        <w:r>
          <w:rPr>
            <w:lang w:val="en-GB"/>
          </w:rPr>
          <w:lastRenderedPageBreak/>
          <w:t>SWAPO had hoped. Moreover, with the end of t</w:t>
        </w:r>
      </w:ins>
      <w:ins w:id="2639" w:author="Stepan Polikanov" w:date="2021-06-16T14:01:00Z">
        <w:r>
          <w:rPr>
            <w:lang w:val="en-GB"/>
          </w:rPr>
          <w:t>he war, the need in support from USSR and Angola has vanished, leaving the socialist agenda without reason. From that point, SWAPO embraced neo</w:t>
        </w:r>
      </w:ins>
      <w:ins w:id="2640" w:author="Stepan Polikanov" w:date="2021-06-16T14:02:00Z">
        <w:r>
          <w:rPr>
            <w:lang w:val="en-GB"/>
          </w:rPr>
          <w:t>liberal capitalist policies and pragmatic approach to both ruling and business</w:t>
        </w:r>
      </w:ins>
      <w:ins w:id="2641" w:author="Stepan Polikanov" w:date="2021-06-16T14:05:00Z">
        <w:r w:rsidR="009047C1">
          <w:rPr>
            <w:lang w:val="en-GB"/>
          </w:rPr>
          <w:t xml:space="preserve"> </w:t>
        </w:r>
      </w:ins>
      <w:ins w:id="2642" w:author="Stepan Polikanov" w:date="2021-06-16T14:06:00Z">
        <w:r w:rsidR="009047C1">
          <w:rPr>
            <w:lang w:val="en-GB"/>
          </w:rPr>
          <w:fldChar w:fldCharType="begin" w:fldLock="1"/>
        </w:r>
      </w:ins>
      <w:r w:rsidR="006330AE">
        <w:rPr>
          <w:lang w:val="en-GB"/>
        </w:rPr>
        <w:instrText>ADDIN CSL_CITATION {"citationItems":[{"id":"ITEM-1","itemData":{"DOI":"10.1080/02589346.2021.1913803","ISSN":"0258-9346","author":[{"dropping-particle":"","family":"Marenga","given":"Ralph","non-dropping-particle":"","parse-names":false,"suffix":""},{"dropping-particle":"","family":"Amupanda","given":"Job Shipululo","non-dropping-particle":"","parse-names":false,"suffix":""}],"container-title":"Politikon","id":"ITEM-1","issue":"2","issued":{"date-parts":[["2021","4","3"]]},"note":"doi: 10.1080/02589346.2021.1913803","page":"206-225","publisher":"Routledge","title":"The Coronavirus and Social Justice in Namibia","type":"article-journal","volume":"48"},"uris":["http://www.mendeley.com/documents/?uuid=1f34549f-f789-44d9-9234-585d70ed281b"]}],"mendeley":{"formattedCitation":"(Marenga and Amupanda 2021)","plainTextFormattedCitation":"(Marenga and Amupanda 2021)","previouslyFormattedCitation":"(Marenga and Amupanda 2021)"},"properties":{"noteIndex":0},"schema":"https://github.com/citation-style-language/schema/raw/master/csl-citation.json"}</w:instrText>
      </w:r>
      <w:r w:rsidR="009047C1">
        <w:rPr>
          <w:lang w:val="en-GB"/>
        </w:rPr>
        <w:fldChar w:fldCharType="separate"/>
      </w:r>
      <w:r w:rsidR="009047C1" w:rsidRPr="009047C1">
        <w:rPr>
          <w:noProof/>
          <w:lang w:val="en-GB"/>
        </w:rPr>
        <w:t>(Marenga and Amupanda 2021)</w:t>
      </w:r>
      <w:ins w:id="2643" w:author="Stepan Polikanov" w:date="2021-06-16T14:06:00Z">
        <w:r w:rsidR="009047C1">
          <w:rPr>
            <w:lang w:val="en-GB"/>
          </w:rPr>
          <w:fldChar w:fldCharType="end"/>
        </w:r>
      </w:ins>
      <w:ins w:id="2644" w:author="Stepan Polikanov" w:date="2021-06-16T14:02:00Z">
        <w:r>
          <w:rPr>
            <w:lang w:val="en-GB"/>
          </w:rPr>
          <w:t xml:space="preserve">. Now, at the point of </w:t>
        </w:r>
      </w:ins>
      <w:ins w:id="2645" w:author="Stepan Polikanov" w:date="2021-06-16T14:03:00Z">
        <w:r>
          <w:rPr>
            <w:lang w:val="en-GB"/>
          </w:rPr>
          <w:t>once again increasing pop</w:t>
        </w:r>
        <w:r w:rsidR="009047C1">
          <w:rPr>
            <w:lang w:val="en-GB"/>
          </w:rPr>
          <w:t>ul</w:t>
        </w:r>
        <w:r>
          <w:rPr>
            <w:lang w:val="en-GB"/>
          </w:rPr>
          <w:t xml:space="preserve">arity of </w:t>
        </w:r>
        <w:r w:rsidR="009047C1">
          <w:rPr>
            <w:lang w:val="en-GB"/>
          </w:rPr>
          <w:t xml:space="preserve">soft left agenda, </w:t>
        </w:r>
      </w:ins>
      <w:ins w:id="2646" w:author="Stepan Polikanov" w:date="2021-06-16T14:04:00Z">
        <w:r w:rsidR="009047C1">
          <w:rPr>
            <w:lang w:val="en-GB"/>
          </w:rPr>
          <w:t xml:space="preserve">SWAPO is trying to hijack </w:t>
        </w:r>
      </w:ins>
      <w:ins w:id="2647" w:author="Stepan Polikanov" w:date="2021-06-16T14:05:00Z">
        <w:r w:rsidR="009047C1">
          <w:rPr>
            <w:lang w:val="en-GB"/>
          </w:rPr>
          <w:t>it by once again calling it a socialist party.</w:t>
        </w:r>
      </w:ins>
    </w:p>
    <w:p w14:paraId="5E3CD2EB" w14:textId="77777777" w:rsidR="00354F82" w:rsidRDefault="00354F82" w:rsidP="00793D5C">
      <w:pPr>
        <w:rPr>
          <w:ins w:id="2648" w:author="Stepan Polikanov" w:date="2021-06-16T14:05:00Z"/>
          <w:lang w:val="en-GB"/>
        </w:rPr>
      </w:pPr>
    </w:p>
    <w:p w14:paraId="1F906C26" w14:textId="511F7F85" w:rsidR="00354F82" w:rsidRPr="00354F82" w:rsidRDefault="00241F20">
      <w:pPr>
        <w:pStyle w:val="3"/>
        <w:rPr>
          <w:ins w:id="2649" w:author="Stepan Polikanov" w:date="2021-06-16T14:07:00Z"/>
          <w:lang w:val="en-GB"/>
        </w:rPr>
        <w:pPrChange w:id="2650" w:author="Stepan Polikanov" w:date="2021-06-16T15:22:00Z">
          <w:pPr/>
        </w:pPrChange>
      </w:pPr>
      <w:ins w:id="2651" w:author="Поликанов Степан Андреевич" w:date="2021-04-12T16:39:00Z">
        <w:r w:rsidRPr="002E0DF9">
          <w:rPr>
            <w:lang w:val="en-GB"/>
          </w:rPr>
          <w:t>1.</w:t>
        </w:r>
      </w:ins>
      <w:r>
        <w:rPr>
          <w:noProof/>
          <w:lang w:val="en-US"/>
        </w:rPr>
        <w:t xml:space="preserve">3 </w:t>
      </w:r>
      <w:ins w:id="2652" w:author="Stepan Polikanov" w:date="2021-06-16T15:19:00Z">
        <w:r w:rsidR="00354F82">
          <w:rPr>
            <w:lang w:val="en-GB"/>
          </w:rPr>
          <w:t>State ventures, and China’s expansion: SWAPO and business</w:t>
        </w:r>
      </w:ins>
    </w:p>
    <w:p w14:paraId="679080C4" w14:textId="143834E3" w:rsidR="00342CF2" w:rsidRDefault="00342CF2" w:rsidP="00793D5C">
      <w:pPr>
        <w:rPr>
          <w:ins w:id="2653" w:author="Stepan Polikanov" w:date="2021-06-16T14:08:00Z"/>
          <w:lang w:val="en-GB"/>
        </w:rPr>
      </w:pPr>
      <w:ins w:id="2654" w:author="Stepan Polikanov" w:date="2021-06-16T14:07:00Z">
        <w:r>
          <w:rPr>
            <w:lang w:val="en-GB"/>
          </w:rPr>
          <w:t xml:space="preserve">The SWAPO Party Constitution </w:t>
        </w:r>
      </w:ins>
      <w:ins w:id="2655" w:author="Stepan Polikanov" w:date="2021-06-16T14:08:00Z">
        <w:r>
          <w:rPr>
            <w:lang w:val="en-GB"/>
          </w:rPr>
          <w:t xml:space="preserve">in the </w:t>
        </w:r>
        <w:r w:rsidRPr="00342CF2">
          <w:rPr>
            <w:lang w:val="en-GB"/>
            <w:rPrChange w:id="2656" w:author="Stepan Polikanov" w:date="2021-06-16T14:08:00Z">
              <w:rPr/>
            </w:rPrChange>
          </w:rPr>
          <w:t>aims and objectives</w:t>
        </w:r>
        <w:r>
          <w:rPr>
            <w:lang w:val="en-GB"/>
          </w:rPr>
          <w:t xml:space="preserve"> section lists a following statement:</w:t>
        </w:r>
      </w:ins>
    </w:p>
    <w:p w14:paraId="562EFF3C" w14:textId="4FE7FCB6" w:rsidR="00342CF2" w:rsidRDefault="00342CF2" w:rsidP="00793D5C">
      <w:pPr>
        <w:rPr>
          <w:ins w:id="2657" w:author="Stepan Polikanov" w:date="2021-06-16T14:08:00Z"/>
          <w:i/>
          <w:lang w:val="en-GB"/>
        </w:rPr>
      </w:pPr>
      <w:ins w:id="2658" w:author="Stepan Polikanov" w:date="2021-06-16T14:08:00Z">
        <w:r w:rsidRPr="00342CF2">
          <w:rPr>
            <w:i/>
            <w:lang w:val="en-GB"/>
            <w:rPrChange w:id="2659" w:author="Stepan Polikanov" w:date="2021-06-16T14:08:00Z">
              <w:rPr>
                <w:lang w:val="en-GB"/>
              </w:rPr>
            </w:rPrChange>
          </w:rPr>
          <w:t>‘</w:t>
        </w:r>
        <w:r w:rsidRPr="00342CF2">
          <w:rPr>
            <w:i/>
            <w:lang w:val="en-GB"/>
            <w:rPrChange w:id="2660" w:author="Stepan Polikanov" w:date="2021-06-16T14:08:00Z">
              <w:rPr/>
            </w:rPrChange>
          </w:rPr>
          <w:t>to establish companies, close corporations and any other business organization, either wholly owned by the PARTY or the PARTY in partnership with either organizations or institutions, with the view to generating funds necessary to ensure the smooth function and operations of the PARTY.</w:t>
        </w:r>
        <w:r w:rsidRPr="00342CF2">
          <w:rPr>
            <w:i/>
            <w:lang w:val="en-GB"/>
            <w:rPrChange w:id="2661" w:author="Stepan Polikanov" w:date="2021-06-16T14:08:00Z">
              <w:rPr>
                <w:lang w:val="en-GB"/>
              </w:rPr>
            </w:rPrChange>
          </w:rPr>
          <w:t>’</w:t>
        </w:r>
      </w:ins>
    </w:p>
    <w:p w14:paraId="11D6B4CD" w14:textId="7BC57539" w:rsidR="00342CF2" w:rsidRDefault="00342CF2" w:rsidP="00793D5C">
      <w:pPr>
        <w:rPr>
          <w:ins w:id="2662" w:author="Stepan Polikanov" w:date="2021-06-16T14:15:00Z"/>
          <w:lang w:val="en-GB"/>
        </w:rPr>
      </w:pPr>
      <w:ins w:id="2663" w:author="Stepan Polikanov" w:date="2021-06-16T14:08:00Z">
        <w:r>
          <w:rPr>
            <w:lang w:val="en-GB"/>
          </w:rPr>
          <w:t xml:space="preserve">Disregarding the need for party </w:t>
        </w:r>
      </w:ins>
      <w:ins w:id="2664" w:author="Stepan Polikanov" w:date="2021-06-16T14:09:00Z">
        <w:r>
          <w:rPr>
            <w:lang w:val="en-GB"/>
          </w:rPr>
          <w:t xml:space="preserve">funding, this statement provides for a clear view of SWAPO’s desired place in Namibia’s economic system. </w:t>
        </w:r>
      </w:ins>
      <w:ins w:id="2665" w:author="Stepan Polikanov" w:date="2021-06-16T14:15:00Z">
        <w:r>
          <w:rPr>
            <w:lang w:val="en-GB"/>
          </w:rPr>
          <w:t>The plan from the start was to nationalise important ventures and lead them to directive-based economy that is cost-effective and achieves social justice.</w:t>
        </w:r>
      </w:ins>
    </w:p>
    <w:p w14:paraId="612F0F48" w14:textId="17565D8E" w:rsidR="00342CF2" w:rsidRDefault="00342CF2" w:rsidP="00793D5C">
      <w:pPr>
        <w:rPr>
          <w:ins w:id="2666" w:author="Stepan Polikanov" w:date="2021-06-16T15:09:00Z"/>
          <w:lang w:val="en-GB"/>
        </w:rPr>
      </w:pPr>
      <w:ins w:id="2667" w:author="Stepan Polikanov" w:date="2021-06-16T14:15:00Z">
        <w:r>
          <w:rPr>
            <w:lang w:val="en-GB"/>
          </w:rPr>
          <w:t>The implementation, how</w:t>
        </w:r>
      </w:ins>
      <w:ins w:id="2668" w:author="Stepan Polikanov" w:date="2021-06-16T14:28:00Z">
        <w:r w:rsidR="00244918">
          <w:rPr>
            <w:lang w:val="en-GB"/>
          </w:rPr>
          <w:t xml:space="preserve">ever, </w:t>
        </w:r>
      </w:ins>
      <w:ins w:id="2669" w:author="Stepan Polikanov" w:date="2021-06-16T15:04:00Z">
        <w:r w:rsidR="00B07780">
          <w:rPr>
            <w:lang w:val="en-GB"/>
          </w:rPr>
          <w:t>resulted in Kalahari Holdings, a state-run enterprise that dominates contrac</w:t>
        </w:r>
      </w:ins>
      <w:ins w:id="2670" w:author="Stepan Polikanov" w:date="2021-06-16T15:05:00Z">
        <w:r w:rsidR="00B07780">
          <w:rPr>
            <w:lang w:val="en-GB"/>
          </w:rPr>
          <w:t>t allocation and is a tie from party to party-business elite that holds part of the economic power. While the role of Kalahari and other suc</w:t>
        </w:r>
      </w:ins>
      <w:ins w:id="2671" w:author="Stepan Polikanov" w:date="2021-06-16T15:06:00Z">
        <w:r w:rsidR="00B07780">
          <w:rPr>
            <w:lang w:val="en-GB"/>
          </w:rPr>
          <w:t xml:space="preserve">h enterprises is evident, SWAPO, much like the ANC </w:t>
        </w:r>
      </w:ins>
      <w:ins w:id="2672" w:author="Stepan Polikanov" w:date="2021-06-16T15:07:00Z">
        <w:r w:rsidR="00013A52">
          <w:rPr>
            <w:lang w:val="en-GB"/>
          </w:rPr>
          <w:t xml:space="preserve">inherited white-own business sector. By estimations, it was not as big as in South Africa to cause friction, but not as small to become dominated by the party. </w:t>
        </w:r>
      </w:ins>
      <w:ins w:id="2673" w:author="Stepan Polikanov" w:date="2021-06-16T15:08:00Z">
        <w:r w:rsidR="00013A52">
          <w:rPr>
            <w:lang w:val="en-GB"/>
          </w:rPr>
          <w:t>The relationship is described in familiar ‘elite pact’ way, however, our final conclusion of the party-business relationship in Namibia is not limited to th</w:t>
        </w:r>
      </w:ins>
      <w:ins w:id="2674" w:author="Stepan Polikanov" w:date="2021-06-16T15:09:00Z">
        <w:r w:rsidR="00013A52">
          <w:rPr>
            <w:lang w:val="en-GB"/>
          </w:rPr>
          <w:t xml:space="preserve">is </w:t>
        </w:r>
      </w:ins>
      <w:ins w:id="2675" w:author="Stepan Polikanov" w:date="2021-06-16T15:08:00Z">
        <w:r w:rsidR="00013A52">
          <w:rPr>
            <w:lang w:val="en-GB"/>
          </w:rPr>
          <w:t>relations</w:t>
        </w:r>
      </w:ins>
      <w:ins w:id="2676" w:author="Stepan Polikanov" w:date="2021-06-16T15:09:00Z">
        <w:r w:rsidR="00013A52">
          <w:rPr>
            <w:lang w:val="en-GB"/>
          </w:rPr>
          <w:t xml:space="preserve">hip. For one thing, non-white business elites that started to develop after the independence, naturally support SWAPO. </w:t>
        </w:r>
      </w:ins>
    </w:p>
    <w:p w14:paraId="674FDCA3" w14:textId="6179C6A4" w:rsidR="00013A52" w:rsidRPr="00354F82" w:rsidRDefault="00013A52" w:rsidP="00793D5C">
      <w:pPr>
        <w:rPr>
          <w:ins w:id="2677" w:author="Stepan Polikanov" w:date="2021-06-16T14:56:00Z"/>
          <w:lang w:val="en-GB"/>
        </w:rPr>
      </w:pPr>
      <w:ins w:id="2678" w:author="Stepan Polikanov" w:date="2021-06-16T15:09:00Z">
        <w:r>
          <w:rPr>
            <w:lang w:val="en-GB"/>
          </w:rPr>
          <w:t xml:space="preserve">The </w:t>
        </w:r>
      </w:ins>
      <w:ins w:id="2679" w:author="Stepan Polikanov" w:date="2021-06-16T15:10:00Z">
        <w:r>
          <w:rPr>
            <w:lang w:val="en-GB"/>
          </w:rPr>
          <w:t xml:space="preserve">relationship between SWAPO and Chinese firms is one of cooperation, sometimes at the expense of </w:t>
        </w:r>
        <w:r w:rsidR="0048268C">
          <w:rPr>
            <w:lang w:val="en-GB"/>
          </w:rPr>
          <w:t>domestic</w:t>
        </w:r>
        <w:r>
          <w:rPr>
            <w:lang w:val="en-GB"/>
          </w:rPr>
          <w:t xml:space="preserve"> business. </w:t>
        </w:r>
      </w:ins>
      <w:ins w:id="2680" w:author="Stepan Polikanov" w:date="2021-06-16T15:11:00Z">
        <w:r w:rsidR="0048268C">
          <w:rPr>
            <w:lang w:val="en-GB"/>
          </w:rPr>
          <w:t>It is true regarding tender allocations. It is not competitive and is reported to benefit either adjacent to the party structures, or external fi</w:t>
        </w:r>
      </w:ins>
      <w:ins w:id="2681" w:author="Stepan Polikanov" w:date="2021-06-16T15:12:00Z">
        <w:r w:rsidR="0048268C">
          <w:rPr>
            <w:lang w:val="en-GB"/>
          </w:rPr>
          <w:t xml:space="preserve">rms, notably Chinese. </w:t>
        </w:r>
      </w:ins>
      <w:ins w:id="2682" w:author="Stepan Polikanov" w:date="2021-06-16T15:15:00Z">
        <w:r w:rsidR="0048268C">
          <w:rPr>
            <w:lang w:val="en-GB"/>
          </w:rPr>
          <w:t>Specifically, Chinese-Namibian relations target mining, that i</w:t>
        </w:r>
      </w:ins>
      <w:ins w:id="2683" w:author="Stepan Polikanov" w:date="2021-06-16T15:16:00Z">
        <w:r w:rsidR="0048268C">
          <w:rPr>
            <w:lang w:val="en-GB"/>
          </w:rPr>
          <w:t>s done primarily with China’s technologies</w:t>
        </w:r>
        <w:r w:rsidR="00354F82">
          <w:rPr>
            <w:lang w:val="en-GB"/>
          </w:rPr>
          <w:t>, as well as retail, a tra</w:t>
        </w:r>
      </w:ins>
      <w:ins w:id="2684" w:author="Stepan Polikanov" w:date="2021-06-16T15:17:00Z">
        <w:r w:rsidR="00354F82">
          <w:rPr>
            <w:lang w:val="en-GB"/>
          </w:rPr>
          <w:t>ditional Chinese outlet for expansion, and construction</w:t>
        </w:r>
      </w:ins>
      <w:ins w:id="2685" w:author="Stepan Polikanov" w:date="2021-06-16T15:18:00Z">
        <w:r w:rsidR="00354F82">
          <w:rPr>
            <w:lang w:val="en-GB"/>
          </w:rPr>
          <w:t xml:space="preserve"> </w:t>
        </w:r>
      </w:ins>
      <w:ins w:id="2686" w:author="Stepan Polikanov" w:date="2021-06-16T15:19:00Z">
        <w:r w:rsidR="00354F82">
          <w:rPr>
            <w:lang w:val="en-GB"/>
          </w:rPr>
          <w:fldChar w:fldCharType="begin" w:fldLock="1"/>
        </w:r>
      </w:ins>
      <w:r w:rsidR="00354F82">
        <w:rPr>
          <w:lang w:val="en-GB"/>
        </w:rPr>
        <w:instrText>ADDIN CSL_CITATION {"citationItems":[{"id":"ITEM-1","itemData":{"author":[{"dropping-particle":"","family":"Melber","given":"Henning","non-dropping-particle":"","parse-names":false,"suffix":""}],"id":"ITEM-1","issued":{"date-parts":[["2019","4","15"]]},"page":"7-23","title":"China in Namibia: An \"All-Weather-Friendship\" Examined","type":"article-journal","volume":"XX"},"uris":["http://www.mendeley.com/documents/?uuid=42d92693-70dd-4121-9fcf-103edb82e8ca"]}],"mendeley":{"formattedCitation":"(Melber 2019)","plainTextFormattedCitation":"(Melber 2019)","previouslyFormattedCitation":"(Melber 2019)"},"properties":{"noteIndex":0},"schema":"https://github.com/citation-style-language/schema/raw/master/csl-citation.json"}</w:instrText>
      </w:r>
      <w:r w:rsidR="00354F82">
        <w:rPr>
          <w:lang w:val="en-GB"/>
        </w:rPr>
        <w:fldChar w:fldCharType="separate"/>
      </w:r>
      <w:r w:rsidR="00354F82" w:rsidRPr="00354F82">
        <w:rPr>
          <w:noProof/>
          <w:lang w:val="en-GB"/>
        </w:rPr>
        <w:t>(Melber 2019)</w:t>
      </w:r>
      <w:ins w:id="2687" w:author="Stepan Polikanov" w:date="2021-06-16T15:19:00Z">
        <w:r w:rsidR="00354F82">
          <w:rPr>
            <w:lang w:val="en-GB"/>
          </w:rPr>
          <w:fldChar w:fldCharType="end"/>
        </w:r>
      </w:ins>
      <w:ins w:id="2688" w:author="Stepan Polikanov" w:date="2021-06-16T15:17:00Z">
        <w:r w:rsidR="00354F82">
          <w:rPr>
            <w:lang w:val="en-GB"/>
          </w:rPr>
          <w:t xml:space="preserve">. Moreover, Chinese trained Namibian army for a period of time. The nature of the relationship as part of the China’s expansion to </w:t>
        </w:r>
      </w:ins>
      <w:ins w:id="2689" w:author="Stepan Polikanov" w:date="2021-06-16T15:18:00Z">
        <w:r w:rsidR="00354F82">
          <w:rPr>
            <w:lang w:val="en-GB"/>
          </w:rPr>
          <w:t>Africa is cooperative, with soft pushback by Namibians.</w:t>
        </w:r>
      </w:ins>
      <w:ins w:id="2690" w:author="Stepan Polikanov" w:date="2021-06-16T15:16:00Z">
        <w:r w:rsidR="0048268C">
          <w:rPr>
            <w:lang w:val="en-GB"/>
          </w:rPr>
          <w:t xml:space="preserve"> </w:t>
        </w:r>
      </w:ins>
    </w:p>
    <w:p w14:paraId="51593EDB" w14:textId="208E6DB4" w:rsidR="00702E8E" w:rsidRDefault="00702E8E" w:rsidP="00793D5C">
      <w:pPr>
        <w:rPr>
          <w:ins w:id="2691" w:author="Stepan Polikanov" w:date="2021-06-16T15:02:00Z"/>
          <w:lang w:val="en-GB"/>
        </w:rPr>
      </w:pPr>
      <w:ins w:id="2692" w:author="Stepan Polikanov" w:date="2021-06-16T14:56:00Z">
        <w:r>
          <w:rPr>
            <w:lang w:val="en-GB"/>
          </w:rPr>
          <w:lastRenderedPageBreak/>
          <w:t xml:space="preserve">Several large media </w:t>
        </w:r>
      </w:ins>
      <w:ins w:id="2693" w:author="Stepan Polikanov" w:date="2021-06-16T14:57:00Z">
        <w:r>
          <w:rPr>
            <w:lang w:val="en-GB"/>
          </w:rPr>
          <w:t xml:space="preserve">ventures are owned by the state through Kalahari. They are reported to be biased towards </w:t>
        </w:r>
        <w:r w:rsidR="006330AE">
          <w:rPr>
            <w:lang w:val="en-GB"/>
          </w:rPr>
          <w:t>SWAPO, praising it. Overall, media f</w:t>
        </w:r>
      </w:ins>
      <w:ins w:id="2694" w:author="Stepan Polikanov" w:date="2021-06-16T14:58:00Z">
        <w:r w:rsidR="006330AE">
          <w:rPr>
            <w:lang w:val="en-GB"/>
          </w:rPr>
          <w:t>reedom in the country is quite protected. While researching local and national opposition sources I have found pronounced and aggressive articles about SWAPO’s position, and it appear</w:t>
        </w:r>
      </w:ins>
      <w:ins w:id="2695" w:author="Stepan Polikanov" w:date="2021-06-16T14:59:00Z">
        <w:r w:rsidR="006330AE">
          <w:rPr>
            <w:lang w:val="en-GB"/>
          </w:rPr>
          <w:t>s that criticism of the state is handled nicely by SWAPO, given its leading role in politics</w:t>
        </w:r>
      </w:ins>
      <w:ins w:id="2696" w:author="Stepan Polikanov" w:date="2021-06-16T15:01:00Z">
        <w:r w:rsidR="006330AE">
          <w:rPr>
            <w:lang w:val="en-GB"/>
          </w:rPr>
          <w:t xml:space="preserve"> </w:t>
        </w:r>
      </w:ins>
      <w:ins w:id="2697" w:author="Stepan Polikanov" w:date="2021-06-16T15:02:00Z">
        <w:r w:rsidR="006330AE">
          <w:rPr>
            <w:lang w:val="en-GB"/>
          </w:rPr>
          <w:fldChar w:fldCharType="begin" w:fldLock="1"/>
        </w:r>
      </w:ins>
      <w:r w:rsidR="00354F82">
        <w:rPr>
          <w:lang w:val="en-GB"/>
        </w:rPr>
        <w:instrText>ADDIN CSL_CITATION {"citationItems":[{"id":"ITEM-1","itemData":{"DOI":"10.13140/RG.2.2.12865.86884","author":[{"dropping-particle":"","family":"Melber","given":"Henning","non-dropping-particle":"","parse-names":false,"suffix":""}],"id":"ITEM-1","issued":{"date-parts":[["2018","2","1"]]},"title":"The political economy of Namibia","type":"book"},"uris":["http://www.mendeley.com/documents/?uuid=f1ab67ee-56b5-4b99-bfdf-88779434705c"]}],"mendeley":{"formattedCitation":"(Melber 2018)","plainTextFormattedCitation":"(Melber 2018)","previouslyFormattedCitation":"(Melber 2018)"},"properties":{"noteIndex":0},"schema":"https://github.com/citation-style-language/schema/raw/master/csl-citation.json"}</w:instrText>
      </w:r>
      <w:r w:rsidR="006330AE">
        <w:rPr>
          <w:lang w:val="en-GB"/>
        </w:rPr>
        <w:fldChar w:fldCharType="separate"/>
      </w:r>
      <w:r w:rsidR="006330AE" w:rsidRPr="006330AE">
        <w:rPr>
          <w:noProof/>
          <w:lang w:val="en-GB"/>
        </w:rPr>
        <w:t>(Melber 2018)</w:t>
      </w:r>
      <w:ins w:id="2698" w:author="Stepan Polikanov" w:date="2021-06-16T15:02:00Z">
        <w:r w:rsidR="006330AE">
          <w:rPr>
            <w:lang w:val="en-GB"/>
          </w:rPr>
          <w:fldChar w:fldCharType="end"/>
        </w:r>
      </w:ins>
      <w:ins w:id="2699" w:author="Stepan Polikanov" w:date="2021-06-16T14:59:00Z">
        <w:r w:rsidR="006330AE">
          <w:rPr>
            <w:lang w:val="en-GB"/>
          </w:rPr>
          <w:t xml:space="preserve">. This also confirms the statement of that ‘SWAPO plays around with breaking the rules of the democratic game, but </w:t>
        </w:r>
      </w:ins>
      <w:ins w:id="2700" w:author="Stepan Polikanov" w:date="2021-06-16T15:00:00Z">
        <w:r w:rsidR="006330AE">
          <w:rPr>
            <w:lang w:val="en-GB"/>
          </w:rPr>
          <w:t xml:space="preserve">nonetheless upholds and continues to deliver on its promises as a liberator </w:t>
        </w:r>
      </w:ins>
      <w:ins w:id="2701" w:author="Stepan Polikanov" w:date="2021-06-16T15:01:00Z">
        <w:r w:rsidR="006330AE">
          <w:rPr>
            <w:lang w:val="en-GB"/>
          </w:rPr>
          <w:fldChar w:fldCharType="begin" w:fldLock="1"/>
        </w:r>
      </w:ins>
      <w:r w:rsidR="006330AE">
        <w:rPr>
          <w:lang w:val="en-GB"/>
        </w:rPr>
        <w:instrText>ADDIN CSL_CITATION {"citationItems":[{"id":"ITEM-1","itemData":{"DOI":"10.1080/02589346.2015.1005790","ISSN":"0258-9346","author":[{"dropping-particle":"","family":"Melber","given":"Henning","non-dropping-particle":"","parse-names":false,"suffix":""}],"container-title":"Politikon","id":"ITEM-1","issue":"1","issued":{"date-parts":[["2015","1","2"]]},"note":"doi: 10.1080/02589346.2015.1005790","page":"45-66","publisher":"Routledge","title":"Post-liberation Democratic Authoritarianism: The Case of Namibia","type":"article-journal","volume":"42"},"uris":["http://www.mendeley.com/documents/?uuid=3ad6d211-7a68-4dd0-8698-497d87418854"]}],"mendeley":{"formattedCitation":"(Melber 2015)","plainTextFormattedCitation":"(Melber 2015)","previouslyFormattedCitation":"(Melber 2015)"},"properties":{"noteIndex":0},"schema":"https://github.com/citation-style-language/schema/raw/master/csl-citation.json"}</w:instrText>
      </w:r>
      <w:r w:rsidR="006330AE">
        <w:rPr>
          <w:lang w:val="en-GB"/>
        </w:rPr>
        <w:fldChar w:fldCharType="separate"/>
      </w:r>
      <w:r w:rsidR="006330AE" w:rsidRPr="006330AE">
        <w:rPr>
          <w:noProof/>
          <w:lang w:val="en-GB"/>
        </w:rPr>
        <w:t>(Melber 2015)</w:t>
      </w:r>
      <w:ins w:id="2702" w:author="Stepan Polikanov" w:date="2021-06-16T15:01:00Z">
        <w:r w:rsidR="006330AE">
          <w:rPr>
            <w:lang w:val="en-GB"/>
          </w:rPr>
          <w:fldChar w:fldCharType="end"/>
        </w:r>
      </w:ins>
      <w:ins w:id="2703" w:author="Stepan Polikanov" w:date="2021-06-16T15:00:00Z">
        <w:r w:rsidR="006330AE">
          <w:rPr>
            <w:lang w:val="en-GB"/>
          </w:rPr>
          <w:t>.</w:t>
        </w:r>
      </w:ins>
    </w:p>
    <w:p w14:paraId="3A1BE02B" w14:textId="77777777" w:rsidR="00354F82" w:rsidRDefault="00354F82" w:rsidP="00793D5C">
      <w:pPr>
        <w:rPr>
          <w:ins w:id="2704" w:author="Stepan Polikanov" w:date="2021-06-16T15:21:00Z"/>
          <w:lang w:val="en-GB"/>
        </w:rPr>
      </w:pPr>
    </w:p>
    <w:p w14:paraId="2ED69C07" w14:textId="19CBEC1A" w:rsidR="00354F82" w:rsidRDefault="00241F20">
      <w:pPr>
        <w:pStyle w:val="3"/>
        <w:rPr>
          <w:ins w:id="2705" w:author="Stepan Polikanov" w:date="2021-06-16T14:50:00Z"/>
          <w:lang w:val="en-GB"/>
        </w:rPr>
        <w:pPrChange w:id="2706" w:author="Stepan Polikanov" w:date="2021-06-16T15:21:00Z">
          <w:pPr/>
        </w:pPrChange>
      </w:pPr>
      <w:ins w:id="2707" w:author="Поликанов Степан Андреевич" w:date="2021-04-12T16:39:00Z">
        <w:r w:rsidRPr="002E0DF9">
          <w:rPr>
            <w:lang w:val="en-GB"/>
          </w:rPr>
          <w:t>1.</w:t>
        </w:r>
      </w:ins>
      <w:r>
        <w:rPr>
          <w:noProof/>
          <w:lang w:val="en-US"/>
        </w:rPr>
        <w:t xml:space="preserve">4 </w:t>
      </w:r>
      <w:ins w:id="2708" w:author="Stepan Polikanov" w:date="2021-06-16T15:21:00Z">
        <w:r w:rsidR="00354F82">
          <w:rPr>
            <w:lang w:val="en-GB"/>
          </w:rPr>
          <w:t>Bias in goods allocation</w:t>
        </w:r>
      </w:ins>
    </w:p>
    <w:p w14:paraId="736570F2" w14:textId="0291C301" w:rsidR="003D442A" w:rsidRDefault="003D442A" w:rsidP="00793D5C">
      <w:pPr>
        <w:rPr>
          <w:ins w:id="2709" w:author="Stepan Polikanov" w:date="2021-06-16T15:20:00Z"/>
          <w:lang w:val="en-GB"/>
        </w:rPr>
      </w:pPr>
      <w:ins w:id="2710" w:author="Stepan Polikanov" w:date="2021-06-16T14:50:00Z">
        <w:r>
          <w:rPr>
            <w:lang w:val="en-GB"/>
          </w:rPr>
          <w:t>Bias in allocation of public goods, if there is any, should be seen through ar</w:t>
        </w:r>
      </w:ins>
      <w:ins w:id="2711" w:author="Stepan Polikanov" w:date="2021-06-16T14:51:00Z">
        <w:r>
          <w:rPr>
            <w:lang w:val="en-GB"/>
          </w:rPr>
          <w:t xml:space="preserve">eas with increased SWAPO support. These are </w:t>
        </w:r>
      </w:ins>
      <w:ins w:id="2712" w:author="Stepan Polikanov" w:date="2021-06-16T14:54:00Z">
        <w:r w:rsidR="00702E8E">
          <w:rPr>
            <w:lang w:val="en-GB"/>
          </w:rPr>
          <w:t>N</w:t>
        </w:r>
      </w:ins>
      <w:ins w:id="2713" w:author="Stepan Polikanov" w:date="2021-06-16T14:51:00Z">
        <w:r>
          <w:rPr>
            <w:lang w:val="en-GB"/>
          </w:rPr>
          <w:t xml:space="preserve">orthern regions, the former </w:t>
        </w:r>
        <w:proofErr w:type="spellStart"/>
        <w:r>
          <w:rPr>
            <w:lang w:val="en-GB"/>
          </w:rPr>
          <w:t>Ovamboland</w:t>
        </w:r>
      </w:ins>
      <w:proofErr w:type="spellEnd"/>
      <w:ins w:id="2714" w:author="Stepan Polikanov" w:date="2021-06-16T14:52:00Z">
        <w:r>
          <w:rPr>
            <w:lang w:val="en-GB"/>
          </w:rPr>
          <w:t xml:space="preserve">. Opposition constituencies are situated in the </w:t>
        </w:r>
      </w:ins>
      <w:ins w:id="2715" w:author="Stepan Polikanov" w:date="2021-06-16T14:54:00Z">
        <w:r w:rsidR="00702E8E">
          <w:rPr>
            <w:lang w:val="en-GB"/>
          </w:rPr>
          <w:t>S</w:t>
        </w:r>
      </w:ins>
      <w:ins w:id="2716" w:author="Stepan Polikanov" w:date="2021-06-16T14:52:00Z">
        <w:r>
          <w:rPr>
            <w:lang w:val="en-GB"/>
          </w:rPr>
          <w:t>outh, occupied by Landless People’s Move</w:t>
        </w:r>
      </w:ins>
      <w:ins w:id="2717" w:author="Stepan Polikanov" w:date="2021-06-16T14:53:00Z">
        <w:r>
          <w:rPr>
            <w:lang w:val="en-GB"/>
          </w:rPr>
          <w:t xml:space="preserve">ment and in the North-west, Popular Democratic Movement. </w:t>
        </w:r>
        <w:r w:rsidR="00702E8E">
          <w:rPr>
            <w:lang w:val="en-GB"/>
          </w:rPr>
          <w:t>Ethnic distinction fo</w:t>
        </w:r>
      </w:ins>
      <w:ins w:id="2718" w:author="Stepan Polikanov" w:date="2021-06-16T14:54:00Z">
        <w:r w:rsidR="00702E8E">
          <w:rPr>
            <w:lang w:val="en-GB"/>
          </w:rPr>
          <w:t>llows roughly the same lines, with SWAPO’s origins coming from the North.</w:t>
        </w:r>
      </w:ins>
    </w:p>
    <w:p w14:paraId="7B42D070" w14:textId="58C7EEFF" w:rsidR="00A1673B" w:rsidRDefault="00354F82" w:rsidP="00793D5C">
      <w:pPr>
        <w:rPr>
          <w:ins w:id="2719" w:author="Stepan Polikanov" w:date="2021-06-16T15:29:00Z"/>
          <w:lang w:val="en-GB"/>
        </w:rPr>
      </w:pPr>
      <w:ins w:id="2720" w:author="Stepan Polikanov" w:date="2021-06-16T15:20:00Z">
        <w:r>
          <w:rPr>
            <w:lang w:val="en-GB"/>
          </w:rPr>
          <w:t>Service delivery is reported to be skewed in favour of urban areas, and richer regions of the country</w:t>
        </w:r>
      </w:ins>
      <w:ins w:id="2721" w:author="Stepan Polikanov" w:date="2021-06-16T15:21:00Z">
        <w:r>
          <w:rPr>
            <w:lang w:val="en-GB"/>
          </w:rPr>
          <w:t xml:space="preserve"> </w:t>
        </w:r>
        <w:r>
          <w:rPr>
            <w:lang w:val="en-GB"/>
          </w:rPr>
          <w:fldChar w:fldCharType="begin" w:fldLock="1"/>
        </w:r>
      </w:ins>
      <w:r w:rsidR="00B70B79">
        <w:rPr>
          <w:lang w:val="en-GB"/>
        </w:rPr>
        <w:instrText>ADDIN CSL_CITATION {"citationItems":[{"id":"ITEM-1","itemData":{"DOI":"10.13140/RG.2.2.12865.86884","author":[{"dropping-particle":"","family":"Melber","given":"Henning","non-dropping-particle":"","parse-names":false,"suffix":""}],"id":"ITEM-1","issued":{"date-parts":[["2018","2","1"]]},"title":"The political economy of Namibia","type":"book"},"uris":["http://www.mendeley.com/documents/?uuid=f1ab67ee-56b5-4b99-bfdf-88779434705c"]}],"mendeley":{"formattedCitation":"(Melber 2018)","plainTextFormattedCitation":"(Melber 2018)","previouslyFormattedCitation":"(Melber 2018)"},"properties":{"noteIndex":0},"schema":"https://github.com/citation-style-language/schema/raw/master/csl-citation.json"}</w:instrText>
      </w:r>
      <w:r>
        <w:rPr>
          <w:lang w:val="en-GB"/>
        </w:rPr>
        <w:fldChar w:fldCharType="separate"/>
      </w:r>
      <w:r w:rsidRPr="00354F82">
        <w:rPr>
          <w:noProof/>
          <w:lang w:val="en-GB"/>
        </w:rPr>
        <w:t>(Melber 2018)</w:t>
      </w:r>
      <w:ins w:id="2722" w:author="Stepan Polikanov" w:date="2021-06-16T15:21:00Z">
        <w:r>
          <w:rPr>
            <w:lang w:val="en-GB"/>
          </w:rPr>
          <w:fldChar w:fldCharType="end"/>
        </w:r>
        <w:r>
          <w:rPr>
            <w:lang w:val="en-GB"/>
          </w:rPr>
          <w:t>.</w:t>
        </w:r>
      </w:ins>
      <w:ins w:id="2723" w:author="Stepan Polikanov" w:date="2021-06-16T15:23:00Z">
        <w:r w:rsidR="001502B0">
          <w:rPr>
            <w:lang w:val="en-GB"/>
          </w:rPr>
          <w:t xml:space="preserve"> </w:t>
        </w:r>
      </w:ins>
      <w:ins w:id="2724" w:author="Stepan Polikanov" w:date="2021-06-16T15:27:00Z">
        <w:r w:rsidR="001502B0">
          <w:rPr>
            <w:lang w:val="en-GB"/>
          </w:rPr>
          <w:t>Water supply and elect</w:t>
        </w:r>
        <w:r w:rsidR="00866A8E">
          <w:rPr>
            <w:lang w:val="en-GB"/>
          </w:rPr>
          <w:t>r</w:t>
        </w:r>
        <w:r w:rsidR="001502B0">
          <w:rPr>
            <w:lang w:val="en-GB"/>
          </w:rPr>
          <w:t xml:space="preserve">icity </w:t>
        </w:r>
        <w:r w:rsidR="00866A8E">
          <w:rPr>
            <w:lang w:val="en-GB"/>
          </w:rPr>
          <w:t xml:space="preserve">availability is skewed and </w:t>
        </w:r>
      </w:ins>
      <w:ins w:id="2725" w:author="Stepan Polikanov" w:date="2021-06-16T15:28:00Z">
        <w:r w:rsidR="00866A8E">
          <w:rPr>
            <w:lang w:val="en-GB"/>
          </w:rPr>
          <w:t>poor due to mismanagement and ineffective administration. However, Namibian ‘</w:t>
        </w:r>
        <w:proofErr w:type="spellStart"/>
        <w:r w:rsidR="00866A8E">
          <w:rPr>
            <w:lang w:val="en-GB"/>
          </w:rPr>
          <w:t>Namwater</w:t>
        </w:r>
        <w:proofErr w:type="spellEnd"/>
        <w:r w:rsidR="00866A8E">
          <w:rPr>
            <w:lang w:val="en-GB"/>
          </w:rPr>
          <w:t>’ works directly with local and regional authorities to distribute</w:t>
        </w:r>
      </w:ins>
      <w:ins w:id="2726" w:author="Stepan Polikanov" w:date="2021-06-16T15:29:00Z">
        <w:r w:rsidR="00866A8E">
          <w:rPr>
            <w:lang w:val="en-GB"/>
          </w:rPr>
          <w:t xml:space="preserve"> equally under decentralization principle</w:t>
        </w:r>
      </w:ins>
      <w:ins w:id="2727" w:author="Stepan Polikanov" w:date="2021-06-16T15:32:00Z">
        <w:r w:rsidR="00B70B79">
          <w:rPr>
            <w:lang w:val="en-GB"/>
          </w:rPr>
          <w:t xml:space="preserve"> </w:t>
        </w:r>
        <w:r w:rsidR="00B70B79">
          <w:rPr>
            <w:lang w:val="en-GB"/>
          </w:rPr>
          <w:fldChar w:fldCharType="begin" w:fldLock="1"/>
        </w:r>
      </w:ins>
      <w:r w:rsidR="00241F20">
        <w:rPr>
          <w:lang w:val="en-GB"/>
        </w:rPr>
        <w:instrText>ADDIN CSL_CITATION {"citationItems":[{"id":"ITEM-1","itemData":{"DOI":"10.13140/RG.2.2.29746.43209","author":[{"dropping-particle":"","family":"Remmert","given":"Dietrich","non-dropping-particle":"","parse-names":false,"suffix":""}],"id":"ITEM-1","issued":{"date-parts":[["2016","9","1"]]},"title":"Water Governance in Namibia: A Tale of Delayed Implementation, Policy Shortfalls, and Miscommunication.","type":"book"},"uris":["http://www.mendeley.com/documents/?uuid=3fc2c029-be66-460f-9c55-2ae97ff1fe1e"]}],"mendeley":{"formattedCitation":"(Remmert 2016)","plainTextFormattedCitation":"(Remmert 2016)","previouslyFormattedCitation":"(Remmert 2016)"},"properties":{"noteIndex":0},"schema":"https://github.com/citation-style-language/schema/raw/master/csl-citation.json"}</w:instrText>
      </w:r>
      <w:r w:rsidR="00B70B79">
        <w:rPr>
          <w:lang w:val="en-GB"/>
        </w:rPr>
        <w:fldChar w:fldCharType="separate"/>
      </w:r>
      <w:r w:rsidR="00B70B79" w:rsidRPr="00B70B79">
        <w:rPr>
          <w:noProof/>
          <w:lang w:val="en-GB"/>
        </w:rPr>
        <w:t>(Remmert 2016)</w:t>
      </w:r>
      <w:ins w:id="2728" w:author="Stepan Polikanov" w:date="2021-06-16T15:32:00Z">
        <w:r w:rsidR="00B70B79">
          <w:rPr>
            <w:lang w:val="en-GB"/>
          </w:rPr>
          <w:fldChar w:fldCharType="end"/>
        </w:r>
      </w:ins>
      <w:ins w:id="2729" w:author="Stepan Polikanov" w:date="2021-06-16T15:29:00Z">
        <w:r w:rsidR="00866A8E">
          <w:rPr>
            <w:lang w:val="en-GB"/>
          </w:rPr>
          <w:t>.</w:t>
        </w:r>
      </w:ins>
    </w:p>
    <w:p w14:paraId="02E9497A" w14:textId="0898B0FA" w:rsidR="00241F20" w:rsidRDefault="00866A8E" w:rsidP="00793D5C">
      <w:pPr>
        <w:rPr>
          <w:ins w:id="2730" w:author="Stepan Polikanov" w:date="2021-06-17T10:07:00Z"/>
          <w:lang w:val="en-GB"/>
        </w:rPr>
      </w:pPr>
      <w:ins w:id="2731" w:author="Stepan Polikanov" w:date="2021-06-16T15:29:00Z">
        <w:r>
          <w:rPr>
            <w:lang w:val="en-GB"/>
          </w:rPr>
          <w:t xml:space="preserve">To sum up, mismanagement and one-time abuses of distribution of goods have occurred extensively, however we did not find any </w:t>
        </w:r>
      </w:ins>
      <w:ins w:id="2732" w:author="Stepan Polikanov" w:date="2021-06-16T15:30:00Z">
        <w:r>
          <w:rPr>
            <w:lang w:val="en-GB"/>
          </w:rPr>
          <w:t>evidence to suggest SWAPO targeting constituencies or ethnic groups with service delivery. That is, however, does not mean a bias is not present. Huge rates of ineq</w:t>
        </w:r>
      </w:ins>
      <w:ins w:id="2733" w:author="Stepan Polikanov" w:date="2021-06-16T15:31:00Z">
        <w:r>
          <w:rPr>
            <w:lang w:val="en-GB"/>
          </w:rPr>
          <w:t>uality in the country provide for bad understanding of people’s needs by rich party officials, which results in overall poor quality of govern</w:t>
        </w:r>
      </w:ins>
      <w:ins w:id="2734" w:author="Stepan Polikanov" w:date="2021-06-16T15:32:00Z">
        <w:r>
          <w:rPr>
            <w:lang w:val="en-GB"/>
          </w:rPr>
          <w:t xml:space="preserve">ance on regional </w:t>
        </w:r>
        <w:r w:rsidR="00B70B79">
          <w:rPr>
            <w:lang w:val="en-GB"/>
          </w:rPr>
          <w:t>and local level.</w:t>
        </w:r>
      </w:ins>
    </w:p>
    <w:p w14:paraId="64CA2F33" w14:textId="3B81A333" w:rsidR="00241F20" w:rsidRDefault="00241F20" w:rsidP="00793D5C">
      <w:pPr>
        <w:rPr>
          <w:ins w:id="2735" w:author="Stepan Polikanov" w:date="2021-06-17T10:07:00Z"/>
          <w:lang w:val="en-GB"/>
        </w:rPr>
      </w:pPr>
    </w:p>
    <w:p w14:paraId="775EB60A" w14:textId="3A5778B2" w:rsidR="00241F20" w:rsidRDefault="00241F20" w:rsidP="00241F20">
      <w:pPr>
        <w:pStyle w:val="2"/>
        <w:rPr>
          <w:ins w:id="2736" w:author="Stepan Polikanov" w:date="2021-06-17T10:09:00Z"/>
        </w:rPr>
      </w:pPr>
      <w:ins w:id="2737" w:author="Stepan Polikanov" w:date="2021-06-17T12:49:00Z">
        <w:r w:rsidRPr="00D1509A">
          <w:t>§</w:t>
        </w:r>
      </w:ins>
      <w:r>
        <w:rPr>
          <w:noProof/>
        </w:rPr>
        <w:t xml:space="preserve">4 </w:t>
      </w:r>
      <w:ins w:id="2738" w:author="Stepan Polikanov" w:date="2021-06-17T10:48:00Z">
        <w:r>
          <w:t>Findings</w:t>
        </w:r>
      </w:ins>
    </w:p>
    <w:p w14:paraId="34484EF7" w14:textId="0F5CA723" w:rsidR="00241F20" w:rsidRDefault="00241F20" w:rsidP="00241F20">
      <w:pPr>
        <w:rPr>
          <w:ins w:id="2739" w:author="Stepan Polikanov" w:date="2021-06-17T10:10:00Z"/>
          <w:lang w:val="en-US"/>
        </w:rPr>
      </w:pPr>
      <w:ins w:id="2740" w:author="Stepan Polikanov" w:date="2021-06-17T10:09:00Z">
        <w:r>
          <w:rPr>
            <w:lang w:val="en-US"/>
          </w:rPr>
          <w:t xml:space="preserve">Reviewing South Africa, Botswana and Namibia provided for </w:t>
        </w:r>
      </w:ins>
      <w:ins w:id="2741" w:author="Stepan Polikanov" w:date="2021-06-17T10:43:00Z">
        <w:r>
          <w:rPr>
            <w:lang w:val="en-US"/>
          </w:rPr>
          <w:t xml:space="preserve">an </w:t>
        </w:r>
      </w:ins>
      <w:ins w:id="2742" w:author="Stepan Polikanov" w:date="2021-06-17T10:09:00Z">
        <w:r>
          <w:rPr>
            <w:lang w:val="en-US"/>
          </w:rPr>
          <w:t>extensive understanding of context-spec</w:t>
        </w:r>
      </w:ins>
      <w:ins w:id="2743" w:author="Stepan Polikanov" w:date="2021-06-17T10:10:00Z">
        <w:r>
          <w:rPr>
            <w:lang w:val="en-US"/>
          </w:rPr>
          <w:t xml:space="preserve">ific factors, influencing party dominance in these countries, that cannot be measured by statistical methods. </w:t>
        </w:r>
      </w:ins>
      <w:ins w:id="2744" w:author="Stepan Polikanov" w:date="2021-06-17T10:40:00Z">
        <w:r>
          <w:rPr>
            <w:lang w:val="en-US"/>
          </w:rPr>
          <w:t>Regarding identity and shared traits, it is obvious that Botswana stands out both in term</w:t>
        </w:r>
      </w:ins>
      <w:ins w:id="2745" w:author="Stepan Polikanov" w:date="2021-06-17T10:41:00Z">
        <w:r>
          <w:rPr>
            <w:lang w:val="en-US"/>
          </w:rPr>
          <w:t>s of party origins, approach to business, and local politics. Policies and institutional choices that were made by BDP on the ‘fresh sheet</w:t>
        </w:r>
      </w:ins>
      <w:ins w:id="2746" w:author="Stepan Polikanov" w:date="2021-06-17T10:42:00Z">
        <w:r>
          <w:rPr>
            <w:lang w:val="en-US"/>
          </w:rPr>
          <w:t xml:space="preserve">’ which was Botswana after independence are unique and probably </w:t>
        </w:r>
        <w:r>
          <w:rPr>
            <w:lang w:val="en-US"/>
          </w:rPr>
          <w:lastRenderedPageBreak/>
          <w:t xml:space="preserve">ungeneralizable as well as </w:t>
        </w:r>
      </w:ins>
      <w:ins w:id="2747" w:author="Stepan Polikanov" w:date="2021-06-17T10:43:00Z">
        <w:r>
          <w:rPr>
            <w:lang w:val="en-US"/>
          </w:rPr>
          <w:t xml:space="preserve">the </w:t>
        </w:r>
      </w:ins>
      <w:ins w:id="2748" w:author="Stepan Polikanov" w:date="2021-06-17T10:42:00Z">
        <w:r>
          <w:rPr>
            <w:lang w:val="en-US"/>
          </w:rPr>
          <w:t xml:space="preserve">style of governance by former liberation movements </w:t>
        </w:r>
      </w:ins>
      <w:ins w:id="2749" w:author="Stepan Polikanov" w:date="2021-06-17T10:43:00Z">
        <w:r>
          <w:rPr>
            <w:lang w:val="en-US"/>
          </w:rPr>
          <w:t>is. It, however, presents an incredible success story, one that is built on the commit</w:t>
        </w:r>
      </w:ins>
      <w:ins w:id="2750" w:author="Stepan Polikanov" w:date="2021-06-17T10:44:00Z">
        <w:r>
          <w:rPr>
            <w:lang w:val="en-US"/>
          </w:rPr>
          <w:t>ment to good governance and exploitation of tradition for development’s sake.</w:t>
        </w:r>
      </w:ins>
    </w:p>
    <w:p w14:paraId="51F961A4" w14:textId="1100C15A" w:rsidR="00241F20" w:rsidRDefault="00241F20" w:rsidP="00241F20">
      <w:pPr>
        <w:rPr>
          <w:ins w:id="2751" w:author="Stepan Polikanov" w:date="2021-06-17T10:18:00Z"/>
          <w:noProof/>
          <w:lang w:val="en-GB"/>
        </w:rPr>
      </w:pPr>
      <w:ins w:id="2752" w:author="Stepan Polikanov" w:date="2021-06-17T10:10:00Z">
        <w:r>
          <w:rPr>
            <w:lang w:val="en-US"/>
          </w:rPr>
          <w:t xml:space="preserve">Firstly, the role of the party myth, a </w:t>
        </w:r>
      </w:ins>
      <w:ins w:id="2753" w:author="Stepan Polikanov" w:date="2021-06-17T10:11:00Z">
        <w:r>
          <w:rPr>
            <w:lang w:val="en-US"/>
          </w:rPr>
          <w:t>narrative that produce</w:t>
        </w:r>
      </w:ins>
      <w:ins w:id="2754" w:author="Stepan Polikanov" w:date="2021-06-17T10:43:00Z">
        <w:r>
          <w:rPr>
            <w:lang w:val="en-US"/>
          </w:rPr>
          <w:t>s</w:t>
        </w:r>
      </w:ins>
      <w:ins w:id="2755" w:author="Stepan Polikanov" w:date="2021-06-17T10:11:00Z">
        <w:r>
          <w:rPr>
            <w:lang w:val="en-US"/>
          </w:rPr>
          <w:t xml:space="preserve"> grounds for </w:t>
        </w:r>
      </w:ins>
      <w:ins w:id="2756" w:author="Stepan Polikanov" w:date="2021-06-17T10:43:00Z">
        <w:r>
          <w:rPr>
            <w:lang w:val="en-US"/>
          </w:rPr>
          <w:t xml:space="preserve">the </w:t>
        </w:r>
      </w:ins>
      <w:ins w:id="2757" w:author="Stepan Polikanov" w:date="2021-06-17T10:11:00Z">
        <w:r>
          <w:rPr>
            <w:lang w:val="en-US"/>
          </w:rPr>
          <w:t>uniqueness of a ruling party’s position within a democratic system, is enormous. It is best seen in examples of A</w:t>
        </w:r>
      </w:ins>
      <w:ins w:id="2758" w:author="Stepan Polikanov" w:date="2021-06-17T10:12:00Z">
        <w:r>
          <w:rPr>
            <w:lang w:val="en-US"/>
          </w:rPr>
          <w:t xml:space="preserve">NC and </w:t>
        </w:r>
      </w:ins>
      <w:ins w:id="2759" w:author="Stepan Polikanov" w:date="2021-06-17T10:13:00Z">
        <w:r>
          <w:rPr>
            <w:lang w:val="en-US"/>
          </w:rPr>
          <w:t>SWAPO</w:t>
        </w:r>
      </w:ins>
      <w:ins w:id="2760" w:author="Stepan Polikanov" w:date="2021-06-17T10:12:00Z">
        <w:r>
          <w:rPr>
            <w:lang w:val="en-US"/>
          </w:rPr>
          <w:t xml:space="preserve">, as they do not build their image on extensive economic achievements like </w:t>
        </w:r>
      </w:ins>
      <w:ins w:id="2761" w:author="Stepan Polikanov" w:date="2021-06-17T10:13:00Z">
        <w:r>
          <w:rPr>
            <w:lang w:val="en-US"/>
          </w:rPr>
          <w:t xml:space="preserve">BDP, but exploit liberation struggles as </w:t>
        </w:r>
        <w:r>
          <w:rPr>
            <w:lang w:val="en-GB"/>
          </w:rPr>
          <w:t xml:space="preserve">justification for </w:t>
        </w:r>
      </w:ins>
      <w:ins w:id="2762" w:author="Stepan Polikanov" w:date="2021-06-17T10:28:00Z">
        <w:r>
          <w:rPr>
            <w:lang w:val="en-GB"/>
          </w:rPr>
          <w:t xml:space="preserve">the </w:t>
        </w:r>
      </w:ins>
      <w:ins w:id="2763" w:author="Stepan Polikanov" w:date="2021-06-17T10:14:00Z">
        <w:r>
          <w:rPr>
            <w:lang w:val="en-GB"/>
          </w:rPr>
          <w:t>moral superiority of the party. Careful maintenance of origin myths allowed for</w:t>
        </w:r>
      </w:ins>
      <w:ins w:id="2764" w:author="Stepan Polikanov" w:date="2021-06-17T10:15:00Z">
        <w:r>
          <w:rPr>
            <w:lang w:val="en-GB"/>
          </w:rPr>
          <w:t xml:space="preserve"> impressive 3</w:t>
        </w:r>
        <w:r w:rsidRPr="00B70B79">
          <w:rPr>
            <w:noProof/>
            <w:lang w:val="en-GB"/>
          </w:rPr>
          <w:t>0</w:t>
        </w:r>
        <w:r>
          <w:rPr>
            <w:noProof/>
            <w:lang w:val="en-GB"/>
          </w:rPr>
          <w:t xml:space="preserve"> years of dominance and continuous popular support. However, in doing so</w:t>
        </w:r>
      </w:ins>
      <w:ins w:id="2765" w:author="Stepan Polikanov" w:date="2021-06-17T10:16:00Z">
        <w:r>
          <w:rPr>
            <w:noProof/>
            <w:lang w:val="en-GB"/>
          </w:rPr>
          <w:t xml:space="preserve">, alternation of history in </w:t>
        </w:r>
      </w:ins>
      <w:ins w:id="2766" w:author="Stepan Polikanov" w:date="2021-06-17T10:28:00Z">
        <w:r>
          <w:rPr>
            <w:noProof/>
            <w:lang w:val="en-GB"/>
          </w:rPr>
          <w:t xml:space="preserve">the </w:t>
        </w:r>
      </w:ins>
      <w:ins w:id="2767" w:author="Stepan Polikanov" w:date="2021-06-17T10:16:00Z">
        <w:r>
          <w:rPr>
            <w:noProof/>
            <w:lang w:val="en-GB"/>
          </w:rPr>
          <w:t>context of memory politics has occurred. Whether it is denying human rights</w:t>
        </w:r>
      </w:ins>
      <w:ins w:id="2768" w:author="Stepan Polikanov" w:date="2021-06-17T10:17:00Z">
        <w:r>
          <w:rPr>
            <w:noProof/>
            <w:lang w:val="en-GB"/>
          </w:rPr>
          <w:t xml:space="preserve"> abuses, or simply not paying dues to other liberation movements, it is a defining characteristic of myth-bui</w:t>
        </w:r>
      </w:ins>
      <w:ins w:id="2769" w:author="Stepan Polikanov" w:date="2021-06-17T10:28:00Z">
        <w:r>
          <w:rPr>
            <w:noProof/>
            <w:lang w:val="en-GB"/>
          </w:rPr>
          <w:t>l</w:t>
        </w:r>
      </w:ins>
      <w:ins w:id="2770" w:author="Stepan Polikanov" w:date="2021-06-17T10:17:00Z">
        <w:r>
          <w:rPr>
            <w:noProof/>
            <w:lang w:val="en-GB"/>
          </w:rPr>
          <w:t>ding</w:t>
        </w:r>
      </w:ins>
      <w:ins w:id="2771" w:author="Stepan Polikanov" w:date="2021-06-17T10:18:00Z">
        <w:r>
          <w:rPr>
            <w:noProof/>
            <w:lang w:val="en-GB"/>
          </w:rPr>
          <w:t xml:space="preserve"> in these countries. Future research is needed to trace this phenomenon on a larger scale. </w:t>
        </w:r>
      </w:ins>
    </w:p>
    <w:p w14:paraId="20503CCB" w14:textId="14B82C86" w:rsidR="00241F20" w:rsidRDefault="00241F20" w:rsidP="00241F20">
      <w:pPr>
        <w:rPr>
          <w:ins w:id="2772" w:author="Stepan Polikanov" w:date="2021-06-17T10:22:00Z"/>
          <w:lang w:val="en-GB"/>
        </w:rPr>
      </w:pPr>
      <w:ins w:id="2773" w:author="Stepan Polikanov" w:date="2021-06-17T10:18:00Z">
        <w:r>
          <w:rPr>
            <w:lang w:val="en-GB"/>
          </w:rPr>
          <w:t xml:space="preserve">Secondly, we </w:t>
        </w:r>
      </w:ins>
      <w:ins w:id="2774" w:author="Stepan Polikanov" w:date="2021-06-17T10:19:00Z">
        <w:r>
          <w:rPr>
            <w:lang w:val="en-GB"/>
          </w:rPr>
          <w:t>find that different strategies persisted in handling local politics with various success. Traditional mass participation with neo</w:t>
        </w:r>
      </w:ins>
      <w:ins w:id="2775" w:author="Stepan Polikanov" w:date="2021-06-17T10:28:00Z">
        <w:r>
          <w:rPr>
            <w:lang w:val="en-GB"/>
          </w:rPr>
          <w:t>-</w:t>
        </w:r>
      </w:ins>
      <w:ins w:id="2776" w:author="Stepan Polikanov" w:date="2021-06-17T10:19:00Z">
        <w:r>
          <w:rPr>
            <w:lang w:val="en-GB"/>
          </w:rPr>
          <w:t>patrimonial tra</w:t>
        </w:r>
      </w:ins>
      <w:ins w:id="2777" w:author="Stepan Polikanov" w:date="2021-06-17T10:20:00Z">
        <w:r>
          <w:rPr>
            <w:lang w:val="en-GB"/>
          </w:rPr>
          <w:t>its of ANC, use of traditional institutions by BDP</w:t>
        </w:r>
      </w:ins>
      <w:ins w:id="2778" w:author="Stepan Polikanov" w:date="2021-06-17T10:28:00Z">
        <w:r>
          <w:rPr>
            <w:lang w:val="en-GB"/>
          </w:rPr>
          <w:t>,</w:t>
        </w:r>
      </w:ins>
      <w:ins w:id="2779" w:author="Stepan Polikanov" w:date="2021-06-17T10:20:00Z">
        <w:r>
          <w:rPr>
            <w:lang w:val="en-GB"/>
          </w:rPr>
          <w:t xml:space="preserve"> and concentration of power and efforts at the top of party management by SWAPO </w:t>
        </w:r>
      </w:ins>
      <w:ins w:id="2780" w:author="Stepan Polikanov" w:date="2021-06-17T10:21:00Z">
        <w:r>
          <w:rPr>
            <w:lang w:val="en-GB"/>
          </w:rPr>
          <w:t>bear interesting results. Governance at large is tied to these strategies, and time will tell which of these will be most effective</w:t>
        </w:r>
      </w:ins>
      <w:ins w:id="2781" w:author="Stepan Polikanov" w:date="2021-06-17T10:22:00Z">
        <w:r>
          <w:rPr>
            <w:lang w:val="en-GB"/>
          </w:rPr>
          <w:t>, however</w:t>
        </w:r>
      </w:ins>
      <w:ins w:id="2782" w:author="Stepan Polikanov" w:date="2021-06-17T10:28:00Z">
        <w:r>
          <w:rPr>
            <w:lang w:val="en-GB"/>
          </w:rPr>
          <w:t>,</w:t>
        </w:r>
      </w:ins>
      <w:ins w:id="2783" w:author="Stepan Polikanov" w:date="2021-06-17T10:22:00Z">
        <w:r>
          <w:rPr>
            <w:lang w:val="en-GB"/>
          </w:rPr>
          <w:t xml:space="preserve"> at this point</w:t>
        </w:r>
      </w:ins>
      <w:ins w:id="2784" w:author="Stepan Polikanov" w:date="2021-06-17T10:28:00Z">
        <w:r>
          <w:rPr>
            <w:lang w:val="en-GB"/>
          </w:rPr>
          <w:t>,</w:t>
        </w:r>
      </w:ins>
      <w:ins w:id="2785" w:author="Stepan Polikanov" w:date="2021-06-17T10:22:00Z">
        <w:r>
          <w:rPr>
            <w:lang w:val="en-GB"/>
          </w:rPr>
          <w:t xml:space="preserve"> we continue to hold local politics and grassroots efforts as necessary for democratic dominance.</w:t>
        </w:r>
      </w:ins>
    </w:p>
    <w:p w14:paraId="0D9175C2" w14:textId="23BF8AFF" w:rsidR="00241F20" w:rsidRDefault="00241F20" w:rsidP="00241F20">
      <w:pPr>
        <w:rPr>
          <w:ins w:id="2786" w:author="Stepan Polikanov" w:date="2021-06-17T10:29:00Z"/>
          <w:lang w:val="en-GB"/>
        </w:rPr>
      </w:pPr>
      <w:ins w:id="2787" w:author="Stepan Polikanov" w:date="2021-06-17T10:22:00Z">
        <w:r>
          <w:rPr>
            <w:lang w:val="en-GB"/>
          </w:rPr>
          <w:t>Relations</w:t>
        </w:r>
      </w:ins>
      <w:ins w:id="2788" w:author="Stepan Polikanov" w:date="2021-06-17T10:23:00Z">
        <w:r>
          <w:rPr>
            <w:lang w:val="en-GB"/>
          </w:rPr>
          <w:t>hip with domestic and foreign business interests turned out to be crucial in understanding le</w:t>
        </w:r>
      </w:ins>
      <w:ins w:id="2789" w:author="Stepan Polikanov" w:date="2021-06-17T10:24:00Z">
        <w:r>
          <w:rPr>
            <w:lang w:val="en-GB"/>
          </w:rPr>
          <w:t>vels of institutional checks and balances, as well as constitutional framework robustness for such connections. In all three cases</w:t>
        </w:r>
      </w:ins>
      <w:ins w:id="2790" w:author="Stepan Polikanov" w:date="2021-06-17T10:29:00Z">
        <w:r>
          <w:rPr>
            <w:lang w:val="en-GB"/>
          </w:rPr>
          <w:t>,</w:t>
        </w:r>
      </w:ins>
      <w:ins w:id="2791" w:author="Stepan Polikanov" w:date="2021-06-17T10:24:00Z">
        <w:r>
          <w:rPr>
            <w:lang w:val="en-GB"/>
          </w:rPr>
          <w:t xml:space="preserve"> institutions are bu</w:t>
        </w:r>
      </w:ins>
      <w:ins w:id="2792" w:author="Stepan Polikanov" w:date="2021-06-17T10:25:00Z">
        <w:r>
          <w:rPr>
            <w:lang w:val="en-GB"/>
          </w:rPr>
          <w:t>ilt in a way that prohibit</w:t>
        </w:r>
      </w:ins>
      <w:ins w:id="2793" w:author="Stepan Polikanov" w:date="2021-06-17T10:29:00Z">
        <w:r>
          <w:rPr>
            <w:lang w:val="en-GB"/>
          </w:rPr>
          <w:t>s</w:t>
        </w:r>
      </w:ins>
      <w:ins w:id="2794" w:author="Stepan Polikanov" w:date="2021-06-17T10:25:00Z">
        <w:r>
          <w:rPr>
            <w:lang w:val="en-GB"/>
          </w:rPr>
          <w:t xml:space="preserve"> activities such as lobbyism or </w:t>
        </w:r>
        <w:proofErr w:type="spellStart"/>
        <w:r>
          <w:rPr>
            <w:lang w:val="en-GB"/>
          </w:rPr>
          <w:t>favoritism</w:t>
        </w:r>
        <w:proofErr w:type="spellEnd"/>
        <w:r>
          <w:rPr>
            <w:lang w:val="en-GB"/>
          </w:rPr>
          <w:t xml:space="preserve"> for specific companies</w:t>
        </w:r>
      </w:ins>
      <w:ins w:id="2795" w:author="Stepan Polikanov" w:date="2021-06-17T10:26:00Z">
        <w:r>
          <w:rPr>
            <w:lang w:val="en-GB"/>
          </w:rPr>
          <w:t xml:space="preserve">. In cases when this framework fails to deliver, free press </w:t>
        </w:r>
      </w:ins>
      <w:ins w:id="2796" w:author="Stepan Polikanov" w:date="2021-06-17T10:28:00Z">
        <w:r>
          <w:rPr>
            <w:lang w:val="en-GB"/>
          </w:rPr>
          <w:t xml:space="preserve">works </w:t>
        </w:r>
      </w:ins>
      <w:ins w:id="2797" w:author="Stepan Polikanov" w:date="2021-06-17T10:26:00Z">
        <w:r>
          <w:rPr>
            <w:lang w:val="en-GB"/>
          </w:rPr>
          <w:t xml:space="preserve">and independent assessments can be made </w:t>
        </w:r>
      </w:ins>
      <w:ins w:id="2798" w:author="Stepan Polikanov" w:date="2021-06-17T10:28:00Z">
        <w:r>
          <w:rPr>
            <w:lang w:val="en-GB"/>
          </w:rPr>
          <w:t>about the nature of corruption or lack thereof.</w:t>
        </w:r>
      </w:ins>
      <w:ins w:id="2799" w:author="Stepan Polikanov" w:date="2021-06-17T10:29:00Z">
        <w:r>
          <w:rPr>
            <w:lang w:val="en-GB"/>
          </w:rPr>
          <w:t xml:space="preserve"> </w:t>
        </w:r>
      </w:ins>
    </w:p>
    <w:p w14:paraId="02DF4C97" w14:textId="0C5047D4" w:rsidR="00241F20" w:rsidRDefault="00241F20" w:rsidP="00241F20">
      <w:pPr>
        <w:rPr>
          <w:ins w:id="2800" w:author="Stepan Polikanov" w:date="2021-06-17T10:35:00Z"/>
          <w:lang w:val="en-GB"/>
        </w:rPr>
      </w:pPr>
      <w:ins w:id="2801" w:author="Stepan Polikanov" w:date="2021-06-17T10:30:00Z">
        <w:r>
          <w:rPr>
            <w:lang w:val="en-GB"/>
          </w:rPr>
          <w:t>An i</w:t>
        </w:r>
      </w:ins>
      <w:ins w:id="2802" w:author="Stepan Polikanov" w:date="2021-06-17T10:29:00Z">
        <w:r>
          <w:rPr>
            <w:lang w:val="en-GB"/>
          </w:rPr>
          <w:t xml:space="preserve">mportant feature of </w:t>
        </w:r>
      </w:ins>
      <w:ins w:id="2803" w:author="Stepan Polikanov" w:date="2021-06-17T10:32:00Z">
        <w:r>
          <w:rPr>
            <w:lang w:val="en-GB"/>
          </w:rPr>
          <w:t xml:space="preserve">a </w:t>
        </w:r>
      </w:ins>
      <w:ins w:id="2804" w:author="Stepan Polikanov" w:date="2021-06-17T10:29:00Z">
        <w:r>
          <w:rPr>
            <w:lang w:val="en-GB"/>
          </w:rPr>
          <w:t>democratic dominant</w:t>
        </w:r>
      </w:ins>
      <w:ins w:id="2805" w:author="Stepan Polikanov" w:date="2021-06-17T10:33:00Z">
        <w:r>
          <w:rPr>
            <w:lang w:val="en-GB"/>
          </w:rPr>
          <w:t xml:space="preserve"> </w:t>
        </w:r>
      </w:ins>
      <w:ins w:id="2806" w:author="Stepan Polikanov" w:date="2021-06-17T10:29:00Z">
        <w:r>
          <w:rPr>
            <w:lang w:val="en-GB"/>
          </w:rPr>
          <w:t>par</w:t>
        </w:r>
      </w:ins>
      <w:ins w:id="2807" w:author="Stepan Polikanov" w:date="2021-06-17T10:30:00Z">
        <w:r>
          <w:rPr>
            <w:lang w:val="en-GB"/>
          </w:rPr>
          <w:t xml:space="preserve">ty seems to be the ability </w:t>
        </w:r>
      </w:ins>
      <w:ins w:id="2808" w:author="Stepan Polikanov" w:date="2021-06-17T10:31:00Z">
        <w:r>
          <w:rPr>
            <w:lang w:val="en-GB"/>
          </w:rPr>
          <w:t xml:space="preserve">for </w:t>
        </w:r>
      </w:ins>
      <w:ins w:id="2809" w:author="Stepan Polikanov" w:date="2021-06-17T10:33:00Z">
        <w:r>
          <w:rPr>
            <w:lang w:val="en-GB"/>
          </w:rPr>
          <w:t xml:space="preserve">the </w:t>
        </w:r>
      </w:ins>
      <w:ins w:id="2810" w:author="Stepan Polikanov" w:date="2021-06-17T10:31:00Z">
        <w:r>
          <w:rPr>
            <w:lang w:val="en-GB"/>
          </w:rPr>
          <w:t xml:space="preserve">party </w:t>
        </w:r>
      </w:ins>
      <w:ins w:id="2811" w:author="Stepan Polikanov" w:date="2021-06-17T10:30:00Z">
        <w:r>
          <w:rPr>
            <w:lang w:val="en-GB"/>
          </w:rPr>
          <w:t>to hold business interests</w:t>
        </w:r>
      </w:ins>
      <w:ins w:id="2812" w:author="Stepan Polikanov" w:date="2021-06-17T10:31:00Z">
        <w:r>
          <w:rPr>
            <w:lang w:val="en-GB"/>
          </w:rPr>
          <w:t xml:space="preserve">, or to outright dominate </w:t>
        </w:r>
      </w:ins>
      <w:ins w:id="2813" w:author="Stepan Polikanov" w:date="2021-06-17T10:33:00Z">
        <w:r>
          <w:rPr>
            <w:lang w:val="en-GB"/>
          </w:rPr>
          <w:t xml:space="preserve">the </w:t>
        </w:r>
      </w:ins>
      <w:ins w:id="2814" w:author="Stepan Polikanov" w:date="2021-06-17T10:31:00Z">
        <w:r>
          <w:rPr>
            <w:lang w:val="en-GB"/>
          </w:rPr>
          <w:t>economy of the country while maintaining</w:t>
        </w:r>
      </w:ins>
      <w:ins w:id="2815" w:author="Stepan Polikanov" w:date="2021-06-17T10:33:00Z">
        <w:r>
          <w:rPr>
            <w:lang w:val="en-GB"/>
          </w:rPr>
          <w:t xml:space="preserve"> </w:t>
        </w:r>
      </w:ins>
      <w:ins w:id="2816" w:author="Stepan Polikanov" w:date="2021-06-17T10:32:00Z">
        <w:r>
          <w:rPr>
            <w:lang w:val="en-GB"/>
          </w:rPr>
          <w:t>constitutional order.</w:t>
        </w:r>
      </w:ins>
      <w:ins w:id="2817" w:author="Stepan Polikanov" w:date="2021-06-17T10:33:00Z">
        <w:r>
          <w:rPr>
            <w:lang w:val="en-GB"/>
          </w:rPr>
          <w:t xml:space="preserve"> This is especially true </w:t>
        </w:r>
      </w:ins>
      <w:ins w:id="2818" w:author="Stepan Polikanov" w:date="2021-06-17T10:35:00Z">
        <w:r>
          <w:rPr>
            <w:lang w:val="en-GB"/>
          </w:rPr>
          <w:t>with</w:t>
        </w:r>
      </w:ins>
      <w:ins w:id="2819" w:author="Stepan Polikanov" w:date="2021-06-17T10:33:00Z">
        <w:r>
          <w:rPr>
            <w:lang w:val="en-GB"/>
          </w:rPr>
          <w:t xml:space="preserve"> foreign companies, that are allowed to operate by a r</w:t>
        </w:r>
      </w:ins>
      <w:ins w:id="2820" w:author="Stepan Polikanov" w:date="2021-06-17T10:34:00Z">
        <w:r>
          <w:rPr>
            <w:lang w:val="en-GB"/>
          </w:rPr>
          <w:t xml:space="preserve">uling party, </w:t>
        </w:r>
      </w:ins>
      <w:ins w:id="2821" w:author="Stepan Polikanov" w:date="2021-06-17T10:35:00Z">
        <w:r>
          <w:rPr>
            <w:lang w:val="en-GB"/>
          </w:rPr>
          <w:t xml:space="preserve">and </w:t>
        </w:r>
      </w:ins>
      <w:ins w:id="2822" w:author="Stepan Polikanov" w:date="2021-06-17T10:34:00Z">
        <w:r>
          <w:rPr>
            <w:lang w:val="en-GB"/>
          </w:rPr>
          <w:t xml:space="preserve">whose relationship with them is </w:t>
        </w:r>
      </w:ins>
      <w:ins w:id="2823" w:author="Stepan Polikanov" w:date="2021-06-17T10:35:00Z">
        <w:r>
          <w:rPr>
            <w:lang w:val="en-GB"/>
          </w:rPr>
          <w:t>one of ‘elite pact’.</w:t>
        </w:r>
      </w:ins>
    </w:p>
    <w:p w14:paraId="7EE04416" w14:textId="694F0068" w:rsidR="00241F20" w:rsidRDefault="00241F20" w:rsidP="00241F20">
      <w:pPr>
        <w:rPr>
          <w:ins w:id="2824" w:author="Stepan Polikanov" w:date="2021-06-17T10:40:00Z"/>
          <w:lang w:val="en-GB"/>
        </w:rPr>
      </w:pPr>
      <w:ins w:id="2825" w:author="Stepan Polikanov" w:date="2021-06-17T10:35:00Z">
        <w:r>
          <w:rPr>
            <w:lang w:val="en-GB"/>
          </w:rPr>
          <w:t>Lastl</w:t>
        </w:r>
      </w:ins>
      <w:ins w:id="2826" w:author="Stepan Polikanov" w:date="2021-06-17T10:36:00Z">
        <w:r>
          <w:rPr>
            <w:lang w:val="en-GB"/>
          </w:rPr>
          <w:t xml:space="preserve">y, it can be argued that resource allocation is not skewed by </w:t>
        </w:r>
      </w:ins>
      <w:ins w:id="2827" w:author="Stepan Polikanov" w:date="2021-06-17T10:37:00Z">
        <w:r>
          <w:rPr>
            <w:lang w:val="en-GB"/>
          </w:rPr>
          <w:t>constituencies, core or swing, or ethnicity</w:t>
        </w:r>
      </w:ins>
      <w:ins w:id="2828" w:author="Stepan Polikanov" w:date="2021-06-17T10:36:00Z">
        <w:r>
          <w:rPr>
            <w:lang w:val="en-GB"/>
          </w:rPr>
          <w:t xml:space="preserve"> in review</w:t>
        </w:r>
      </w:ins>
      <w:ins w:id="2829" w:author="Stepan Polikanov" w:date="2021-06-17T10:37:00Z">
        <w:r>
          <w:rPr>
            <w:lang w:val="en-GB"/>
          </w:rPr>
          <w:t>e</w:t>
        </w:r>
      </w:ins>
      <w:ins w:id="2830" w:author="Stepan Polikanov" w:date="2021-06-17T10:36:00Z">
        <w:r>
          <w:rPr>
            <w:lang w:val="en-GB"/>
          </w:rPr>
          <w:t xml:space="preserve">d </w:t>
        </w:r>
      </w:ins>
      <w:ins w:id="2831" w:author="Stepan Polikanov" w:date="2021-06-17T10:37:00Z">
        <w:r>
          <w:rPr>
            <w:lang w:val="en-GB"/>
          </w:rPr>
          <w:t xml:space="preserve">countries due to institutional checks </w:t>
        </w:r>
      </w:ins>
      <w:ins w:id="2832" w:author="Stepan Polikanov" w:date="2021-06-17T10:38:00Z">
        <w:r>
          <w:rPr>
            <w:lang w:val="en-GB"/>
          </w:rPr>
          <w:t xml:space="preserve">on the executive </w:t>
        </w:r>
      </w:ins>
      <w:ins w:id="2833" w:author="Stepan Polikanov" w:date="2021-06-17T10:37:00Z">
        <w:r>
          <w:rPr>
            <w:lang w:val="en-GB"/>
          </w:rPr>
          <w:t>at large, and decentralization policies in particular.</w:t>
        </w:r>
      </w:ins>
      <w:ins w:id="2834" w:author="Stepan Polikanov" w:date="2021-06-17T10:38:00Z">
        <w:r>
          <w:rPr>
            <w:lang w:val="en-GB"/>
          </w:rPr>
          <w:t xml:space="preserve"> Having a robust system of public service delivery and goods allocation </w:t>
        </w:r>
      </w:ins>
      <w:ins w:id="2835" w:author="Stepan Polikanov" w:date="2021-06-17T10:39:00Z">
        <w:r>
          <w:rPr>
            <w:lang w:val="en-GB"/>
          </w:rPr>
          <w:t>based on the performance of administrative units is a sign of good governance, and, potentially a defining feature of dominant</w:t>
        </w:r>
      </w:ins>
      <w:ins w:id="2836" w:author="Stepan Polikanov" w:date="2021-06-17T10:40:00Z">
        <w:r>
          <w:rPr>
            <w:lang w:val="en-GB"/>
          </w:rPr>
          <w:t xml:space="preserve"> democratic regimes in Africa.</w:t>
        </w:r>
      </w:ins>
    </w:p>
    <w:p w14:paraId="28639850" w14:textId="77777777" w:rsidR="00241F20" w:rsidRDefault="00241F20">
      <w:pPr>
        <w:spacing w:line="259" w:lineRule="auto"/>
        <w:jc w:val="left"/>
        <w:rPr>
          <w:rFonts w:eastAsiaTheme="majorEastAsia" w:cstheme="majorBidi"/>
          <w:sz w:val="32"/>
          <w:szCs w:val="32"/>
          <w:lang w:val="en-GB"/>
        </w:rPr>
      </w:pPr>
      <w:r>
        <w:rPr>
          <w:lang w:val="en-GB"/>
        </w:rPr>
        <w:lastRenderedPageBreak/>
        <w:br w:type="page"/>
      </w:r>
    </w:p>
    <w:p w14:paraId="2966613B" w14:textId="5F67B3A5" w:rsidR="00241F20" w:rsidRDefault="00241F20" w:rsidP="00241F20">
      <w:pPr>
        <w:pStyle w:val="1"/>
        <w:rPr>
          <w:lang w:val="en-GB"/>
        </w:rPr>
      </w:pPr>
      <w:ins w:id="2837" w:author="Stepan Polikanov" w:date="2021-06-17T10:48:00Z">
        <w:r>
          <w:rPr>
            <w:lang w:val="en-GB"/>
          </w:rPr>
          <w:lastRenderedPageBreak/>
          <w:t>Conclusion</w:t>
        </w:r>
      </w:ins>
    </w:p>
    <w:p w14:paraId="30D0910E" w14:textId="279420A7" w:rsidR="00241F20" w:rsidRDefault="00241F20" w:rsidP="00241F20">
      <w:pPr>
        <w:rPr>
          <w:lang w:val="en-GB"/>
        </w:rPr>
      </w:pPr>
      <w:r>
        <w:rPr>
          <w:lang w:val="en-GB"/>
        </w:rPr>
        <w:t xml:space="preserve">To conclude this paper, we shall provide results on factors that we have identified as relevant for democratic and autocratic party dominance. </w:t>
      </w:r>
    </w:p>
    <w:p w14:paraId="78B55B7D" w14:textId="4941DEE7" w:rsidR="00241F20" w:rsidRDefault="00241F20" w:rsidP="00241F20">
      <w:pPr>
        <w:rPr>
          <w:lang w:val="en-GB"/>
        </w:rPr>
      </w:pPr>
      <w:r>
        <w:rPr>
          <w:lang w:val="en-GB"/>
        </w:rPr>
        <w:t xml:space="preserve">Ethnos in party dominance is evident to be less important than institutional arrangements. Advancing a particular ethnic group appears to apply to dominant-authoritarian regimes, that use coercion as tools of maintaining control. Statistical tests and case studies detected no ethnic factor in either predicting the style of party dominance or in the allocation of goods in democratic settings. This can be explained by a dominant’s party desire to extend its electoral base, and discrimination of ethnic groups runs contrary to that. SWAPO and ANC are examples of multi-ethnos ruling parties with popular support. The question of economic approval also should be raised. These factors are reasons why it is not yet time to discard ethnos from the analysis. A more thorough approach to ethnic factor is needed for future exploration. </w:t>
      </w:r>
    </w:p>
    <w:p w14:paraId="7F112433" w14:textId="68E7F676" w:rsidR="00241F20" w:rsidRDefault="00241F20" w:rsidP="00241F20">
      <w:pPr>
        <w:rPr>
          <w:lang w:val="en-GB"/>
        </w:rPr>
      </w:pPr>
      <w:r>
        <w:rPr>
          <w:lang w:val="en-GB"/>
        </w:rPr>
        <w:t xml:space="preserve">Talking about institutions, it is imperative to note, that they are by far the most defining connection of party dominance. It is indeed hard for a party to dominate an institutional system with good checks and balances, but prolonged party dominance, associated with incumbency advantage and funding </w:t>
      </w:r>
      <w:proofErr w:type="spellStart"/>
      <w:r>
        <w:rPr>
          <w:lang w:val="en-GB"/>
        </w:rPr>
        <w:t>throught</w:t>
      </w:r>
      <w:proofErr w:type="spellEnd"/>
      <w:r>
        <w:rPr>
          <w:lang w:val="en-GB"/>
        </w:rPr>
        <w:t xml:space="preserve"> co-opted or agreed with economic elites, has to do with institutionalization. The robustness of following the rules, uncommon for new democracies is a must for democratic dominant parties. It is also a place for making them. Adaptation of electoral rules for new parties are rarely a conscious choice, as shown by research. We agree with that notion in a sense that manipulation of rules, such as the extension of Namibia’s president terms in power, comes with time spent in a political system. Examples of Botswana, Namibia and South Africa prove that this is not mere coincidence that entrenchment in party politics is essential for dominance. The most important aspect of that is, of course, weakness of opposition and strong narratives.</w:t>
      </w:r>
    </w:p>
    <w:p w14:paraId="2C2C7A5E" w14:textId="017ACF19" w:rsidR="00241F20" w:rsidRDefault="00241F20" w:rsidP="00241F20">
      <w:pPr>
        <w:rPr>
          <w:lang w:val="en-GB"/>
        </w:rPr>
      </w:pPr>
      <w:r>
        <w:rPr>
          <w:lang w:val="en-GB"/>
        </w:rPr>
        <w:t xml:space="preserve">And not only narratives, but political myths that allow a party to stay a moral superior to its rivals, or an effective developmental force, as BDP does it. Our research is showing that the break from colonial past is not a question of inherited institutions, but one of positioning as a new, yet </w:t>
      </w:r>
      <w:proofErr w:type="spellStart"/>
      <w:r>
        <w:rPr>
          <w:lang w:val="en-GB"/>
        </w:rPr>
        <w:t>valorized</w:t>
      </w:r>
      <w:proofErr w:type="spellEnd"/>
      <w:r>
        <w:rPr>
          <w:lang w:val="en-GB"/>
        </w:rPr>
        <w:t xml:space="preserve"> political force. This conclusion adds to a </w:t>
      </w:r>
      <w:proofErr w:type="spellStart"/>
      <w:r>
        <w:rPr>
          <w:lang w:val="en-GB"/>
        </w:rPr>
        <w:t>plast</w:t>
      </w:r>
      <w:proofErr w:type="spellEnd"/>
      <w:r>
        <w:rPr>
          <w:lang w:val="en-GB"/>
        </w:rPr>
        <w:t xml:space="preserve"> of literature, regarding liberation movements, and it is clearly seen through our optics, that electoral success comes from myth dispersion and sacralization.</w:t>
      </w:r>
    </w:p>
    <w:p w14:paraId="26EE062B" w14:textId="77777777" w:rsidR="00241F20" w:rsidRDefault="00241F20" w:rsidP="00241F20">
      <w:pPr>
        <w:rPr>
          <w:lang w:val="en-GB"/>
        </w:rPr>
      </w:pPr>
    </w:p>
    <w:p w14:paraId="5F66DFF9" w14:textId="5C79BCE1" w:rsidR="00241F20" w:rsidRPr="00241F20" w:rsidRDefault="00241F20" w:rsidP="00241F20">
      <w:pPr>
        <w:rPr>
          <w:ins w:id="2838" w:author="Stepan Polikanov" w:date="2021-06-17T12:18:00Z"/>
          <w:lang w:val="en-GB"/>
        </w:rPr>
      </w:pPr>
    </w:p>
    <w:p w14:paraId="014B4692" w14:textId="51332E4B" w:rsidR="00241F20" w:rsidRPr="00241F20" w:rsidRDefault="00241F20" w:rsidP="00241F20">
      <w:pPr>
        <w:pStyle w:val="2"/>
        <w:rPr>
          <w:ins w:id="2839" w:author="Stepan Polikanov" w:date="2021-06-16T01:40:00Z"/>
        </w:rPr>
        <w:pPrChange w:id="2840" w:author="Stepan Polikanov" w:date="2021-06-17T12:19:00Z">
          <w:pPr/>
        </w:pPrChange>
      </w:pPr>
      <w:bookmarkStart w:id="2841" w:name="_Limitations"/>
      <w:bookmarkEnd w:id="2841"/>
      <w:ins w:id="2842" w:author="Stepan Polikanov" w:date="2021-06-17T12:18:00Z">
        <w:r>
          <w:lastRenderedPageBreak/>
          <w:t>Limitation</w:t>
        </w:r>
      </w:ins>
      <w:ins w:id="2843" w:author="Stepan Polikanov" w:date="2021-06-17T12:19:00Z">
        <w:r>
          <w:t>s</w:t>
        </w:r>
      </w:ins>
    </w:p>
    <w:p w14:paraId="7FA19CF0" w14:textId="312EB50E" w:rsidR="00DB4E3D" w:rsidRDefault="00241F20" w:rsidP="00A1673B">
      <w:pPr>
        <w:rPr>
          <w:ins w:id="2844" w:author="Stepan Polikanov" w:date="2021-06-15T23:07:00Z"/>
          <w:lang w:val="en-US"/>
        </w:rPr>
      </w:pPr>
      <w:r>
        <w:rPr>
          <w:lang w:val="en-US"/>
        </w:rPr>
        <w:t>The main limitation of this work is poor significance results from a regression model. It has been a point to show that counting parties and analytical definitions of party dominance are relevant to large-N analysis. Two points of view, statistical and case study, provide for rich and substantive content and somewhat of a conceptual innovation, however methodological rigor in statistical inference can be improved. Refining the model and looking for ways to extend its reach is the aim of future work.</w:t>
      </w:r>
    </w:p>
    <w:p w14:paraId="1D9AC437" w14:textId="556642D4" w:rsidR="00CD3C8B" w:rsidRDefault="00CD3C8B" w:rsidP="00CC6B67">
      <w:pPr>
        <w:rPr>
          <w:ins w:id="2845" w:author="Поликанов Степан Андреевич" w:date="2021-04-12T17:51:00Z"/>
          <w:lang w:val="en-US"/>
        </w:rPr>
      </w:pPr>
    </w:p>
    <w:p w14:paraId="4F1E987B" w14:textId="63CC7BE0" w:rsidR="00CD3C8B" w:rsidRDefault="00CD3C8B" w:rsidP="00CC6B67">
      <w:pPr>
        <w:rPr>
          <w:ins w:id="2846" w:author="Поликанов Степан Андреевич" w:date="2021-04-12T17:51:00Z"/>
          <w:lang w:val="en-US"/>
        </w:rPr>
      </w:pPr>
    </w:p>
    <w:p w14:paraId="36B92E5F" w14:textId="7934BEDC" w:rsidR="00CD3C8B" w:rsidRDefault="00CD3C8B" w:rsidP="00CC6B67">
      <w:pPr>
        <w:rPr>
          <w:ins w:id="2847" w:author="Поликанов Степан Андреевич" w:date="2021-04-12T17:51:00Z"/>
          <w:lang w:val="en-US"/>
        </w:rPr>
      </w:pPr>
    </w:p>
    <w:p w14:paraId="778B01A5" w14:textId="2ACAFD5F" w:rsidR="00CD3C8B" w:rsidRDefault="00CD3C8B" w:rsidP="00CC6B67">
      <w:pPr>
        <w:rPr>
          <w:ins w:id="2848" w:author="Поликанов Степан Андреевич" w:date="2021-04-12T17:51:00Z"/>
          <w:lang w:val="en-US"/>
        </w:rPr>
      </w:pPr>
    </w:p>
    <w:p w14:paraId="4866E4AD" w14:textId="2E5F9F69" w:rsidR="00CD3C8B" w:rsidRDefault="00CD3C8B" w:rsidP="00CC6B67">
      <w:pPr>
        <w:rPr>
          <w:ins w:id="2849" w:author="Поликанов Степан Андреевич" w:date="2021-04-12T17:51:00Z"/>
          <w:lang w:val="en-US"/>
        </w:rPr>
      </w:pPr>
    </w:p>
    <w:p w14:paraId="25733B77" w14:textId="50BD002C" w:rsidR="00CD3C8B" w:rsidRDefault="00CD3C8B" w:rsidP="00CC6B67">
      <w:pPr>
        <w:rPr>
          <w:ins w:id="2850" w:author="Поликанов Степан Андреевич" w:date="2021-04-12T17:51:00Z"/>
          <w:lang w:val="en-US"/>
        </w:rPr>
      </w:pPr>
    </w:p>
    <w:p w14:paraId="7DBC7DCF" w14:textId="433368A2" w:rsidR="00CD3C8B" w:rsidRDefault="00CD3C8B" w:rsidP="00CC6B67">
      <w:pPr>
        <w:rPr>
          <w:ins w:id="2851" w:author="Поликанов Степан Андреевич" w:date="2021-04-12T17:51:00Z"/>
          <w:lang w:val="en-US"/>
        </w:rPr>
      </w:pPr>
    </w:p>
    <w:p w14:paraId="2641E133" w14:textId="48692CE8" w:rsidR="00CD3C8B" w:rsidRDefault="00CD3C8B" w:rsidP="00CC6B67">
      <w:pPr>
        <w:rPr>
          <w:ins w:id="2852" w:author="Поликанов Степан Андреевич" w:date="2021-04-12T17:51:00Z"/>
          <w:lang w:val="en-US"/>
        </w:rPr>
      </w:pPr>
    </w:p>
    <w:p w14:paraId="05EC8FC9" w14:textId="7036F798" w:rsidR="00CD3C8B" w:rsidRDefault="00CD3C8B" w:rsidP="00CC6B67">
      <w:pPr>
        <w:rPr>
          <w:ins w:id="2853" w:author="Stepan Polikanov" w:date="2021-06-16T15:32:00Z"/>
          <w:lang w:val="en-US"/>
        </w:rPr>
      </w:pPr>
    </w:p>
    <w:p w14:paraId="07C58353" w14:textId="3F4BB96E" w:rsidR="00B70B79" w:rsidRDefault="00B70B79" w:rsidP="00CC6B67">
      <w:pPr>
        <w:rPr>
          <w:ins w:id="2854" w:author="Stepan Polikanov" w:date="2021-06-16T15:32:00Z"/>
          <w:lang w:val="en-US"/>
        </w:rPr>
      </w:pPr>
    </w:p>
    <w:p w14:paraId="5715863A" w14:textId="6DFD3802" w:rsidR="00B70B79" w:rsidRDefault="00B70B79" w:rsidP="00CC6B67">
      <w:pPr>
        <w:rPr>
          <w:ins w:id="2855" w:author="Stepan Polikanov" w:date="2021-06-17T10:49:00Z"/>
          <w:lang w:val="en-US"/>
        </w:rPr>
      </w:pPr>
    </w:p>
    <w:p w14:paraId="265A914D" w14:textId="7B84F216" w:rsidR="00241F20" w:rsidRDefault="00241F20" w:rsidP="00CC6B67">
      <w:pPr>
        <w:rPr>
          <w:ins w:id="2856" w:author="Stepan Polikanov" w:date="2021-06-17T10:49:00Z"/>
          <w:lang w:val="en-US"/>
        </w:rPr>
      </w:pPr>
    </w:p>
    <w:p w14:paraId="36484242" w14:textId="0D22B905" w:rsidR="00241F20" w:rsidRDefault="00241F20" w:rsidP="00CC6B67">
      <w:pPr>
        <w:rPr>
          <w:ins w:id="2857" w:author="Stepan Polikanov" w:date="2021-06-17T10:49:00Z"/>
          <w:lang w:val="en-US"/>
        </w:rPr>
      </w:pPr>
    </w:p>
    <w:p w14:paraId="08209C88" w14:textId="6621CB38" w:rsidR="00241F20" w:rsidRDefault="00241F20" w:rsidP="00CC6B67">
      <w:pPr>
        <w:rPr>
          <w:ins w:id="2858" w:author="Stepan Polikanov" w:date="2021-06-17T10:49:00Z"/>
          <w:lang w:val="en-US"/>
        </w:rPr>
      </w:pPr>
    </w:p>
    <w:p w14:paraId="397E1DED" w14:textId="364EED3B" w:rsidR="00241F20" w:rsidRDefault="00241F20" w:rsidP="00CC6B67">
      <w:pPr>
        <w:rPr>
          <w:ins w:id="2859" w:author="Stepan Polikanov" w:date="2021-06-17T10:49:00Z"/>
          <w:lang w:val="en-US"/>
        </w:rPr>
      </w:pPr>
    </w:p>
    <w:p w14:paraId="0CEFCC00" w14:textId="6671CE20" w:rsidR="00241F20" w:rsidRDefault="00241F20" w:rsidP="00CC6B67">
      <w:pPr>
        <w:rPr>
          <w:ins w:id="2860" w:author="Stepan Polikanov" w:date="2021-06-17T10:49:00Z"/>
          <w:lang w:val="en-US"/>
        </w:rPr>
      </w:pPr>
    </w:p>
    <w:p w14:paraId="36FD8F52" w14:textId="387013A2" w:rsidR="00241F20" w:rsidRDefault="00241F20" w:rsidP="00CC6B67">
      <w:pPr>
        <w:rPr>
          <w:ins w:id="2861" w:author="Stepan Polikanov" w:date="2021-06-17T10:49:00Z"/>
          <w:lang w:val="en-US"/>
        </w:rPr>
      </w:pPr>
    </w:p>
    <w:p w14:paraId="3EADF555" w14:textId="32A9A2A9" w:rsidR="00241F20" w:rsidRDefault="00241F20" w:rsidP="00CC6B67">
      <w:pPr>
        <w:rPr>
          <w:ins w:id="2862" w:author="Stepan Polikanov" w:date="2021-06-17T10:49:00Z"/>
          <w:lang w:val="en-US"/>
        </w:rPr>
      </w:pPr>
    </w:p>
    <w:p w14:paraId="30D1ECA3" w14:textId="006FE862" w:rsidR="00241F20" w:rsidRDefault="00241F20" w:rsidP="00CC6B67">
      <w:pPr>
        <w:rPr>
          <w:ins w:id="2863" w:author="Stepan Polikanov" w:date="2021-06-17T10:49:00Z"/>
          <w:lang w:val="en-US"/>
        </w:rPr>
      </w:pPr>
    </w:p>
    <w:p w14:paraId="6663A580" w14:textId="77777777" w:rsidR="00B70B79" w:rsidRDefault="00B70B79" w:rsidP="00CC6B67">
      <w:pPr>
        <w:rPr>
          <w:ins w:id="2864" w:author="Поликанов Степан Андреевич" w:date="2021-03-24T11:26:00Z"/>
          <w:lang w:val="en-US"/>
        </w:rPr>
      </w:pPr>
    </w:p>
    <w:p w14:paraId="471BAAF5" w14:textId="67E49906" w:rsidR="007D3DB5" w:rsidRDefault="007D3DB5">
      <w:pPr>
        <w:pStyle w:val="1"/>
        <w:tabs>
          <w:tab w:val="left" w:pos="5387"/>
        </w:tabs>
        <w:rPr>
          <w:lang w:val="en-US"/>
        </w:rPr>
      </w:pPr>
      <w:ins w:id="2865" w:author="Поликанов Степан Андреевич" w:date="2021-03-24T11:26:00Z">
        <w:r>
          <w:rPr>
            <w:lang w:val="en-US"/>
          </w:rPr>
          <w:t>Bibliography</w:t>
        </w:r>
      </w:ins>
    </w:p>
    <w:p w14:paraId="36DCACBF" w14:textId="327DFBF1"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lang w:val="en-US"/>
        </w:rPr>
        <w:fldChar w:fldCharType="begin" w:fldLock="1"/>
      </w:r>
      <w:r w:rsidRPr="00241F20">
        <w:rPr>
          <w:lang w:val="en-US"/>
        </w:rPr>
        <w:instrText xml:space="preserve">ADDIN Mendeley Bibliography CSL_BIBLIOGRAPHY </w:instrText>
      </w:r>
      <w:r w:rsidRPr="00241F20">
        <w:rPr>
          <w:lang w:val="en-US"/>
        </w:rPr>
        <w:fldChar w:fldCharType="separate"/>
      </w:r>
      <w:r w:rsidRPr="00241F20">
        <w:rPr>
          <w:rFonts w:cs="Times New Roman"/>
          <w:noProof/>
          <w:szCs w:val="24"/>
          <w:lang w:val="en-GB"/>
        </w:rPr>
        <w:t xml:space="preserve">Acemoglu, Daron, Simon Johnson, and James A Robinson. </w:t>
      </w:r>
      <w:r w:rsidRPr="00241F20">
        <w:rPr>
          <w:rFonts w:cs="Times New Roman"/>
          <w:noProof/>
          <w:szCs w:val="24"/>
        </w:rPr>
        <w:t xml:space="preserve">2001. “The Colonial Origins of Comparative Development: An Empirical Investigation.” </w:t>
      </w:r>
      <w:r w:rsidRPr="00241F20">
        <w:rPr>
          <w:rFonts w:cs="Times New Roman"/>
          <w:i/>
          <w:iCs/>
          <w:noProof/>
          <w:szCs w:val="24"/>
        </w:rPr>
        <w:t>Source: The American Economic Review</w:t>
      </w:r>
      <w:r w:rsidRPr="00241F20">
        <w:rPr>
          <w:rFonts w:cs="Times New Roman"/>
          <w:noProof/>
          <w:szCs w:val="24"/>
        </w:rPr>
        <w:t xml:space="preserve"> 91(5): 1369–1401.</w:t>
      </w:r>
    </w:p>
    <w:p w14:paraId="4ADBEFD5"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Aldrich, John H., and John D. Griffin. 2010. “Parties, Elections, and Democratic Politics.” </w:t>
      </w:r>
      <w:r w:rsidRPr="00241F20">
        <w:rPr>
          <w:rFonts w:cs="Times New Roman"/>
          <w:i/>
          <w:iCs/>
          <w:noProof/>
          <w:szCs w:val="24"/>
        </w:rPr>
        <w:t>The Oxford Handbook of American Elections and Political Behavior</w:t>
      </w:r>
      <w:r w:rsidRPr="00241F20">
        <w:rPr>
          <w:rFonts w:cs="Times New Roman"/>
          <w:noProof/>
          <w:szCs w:val="24"/>
        </w:rPr>
        <w:t>. https://www.oxfordhandbooks.com/view/10.1093/oxfordhb/9780199235476.001.0001/oxfordhb-9780199235476-e-31 (March 21, 2021).</w:t>
      </w:r>
    </w:p>
    <w:p w14:paraId="728C8D0D"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Anaxagorou, Christiana, Georgios Efthyvoulou, and Vassilis Sarantides. 2020. “Electoral Motives and the Subnational Allocation of Foreign Aid in Sub-Saharan Africa.” </w:t>
      </w:r>
      <w:r w:rsidRPr="00241F20">
        <w:rPr>
          <w:rFonts w:cs="Times New Roman"/>
          <w:i/>
          <w:iCs/>
          <w:noProof/>
          <w:szCs w:val="24"/>
        </w:rPr>
        <w:t>European Economic Review</w:t>
      </w:r>
      <w:r w:rsidRPr="00241F20">
        <w:rPr>
          <w:rFonts w:cs="Times New Roman"/>
          <w:noProof/>
          <w:szCs w:val="24"/>
        </w:rPr>
        <w:t xml:space="preserve"> 127: 103430. https://www.sciencedirect.com/science/article/pii/S0014292120300623.</w:t>
      </w:r>
    </w:p>
    <w:p w14:paraId="150C214A"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Anciano, Fiona. 2017. “Clientelism as Civil Society? Unpacking the Relationship between Clientelism and Democracy at the Local Level in South Africa.” </w:t>
      </w:r>
      <w:r w:rsidRPr="00241F20">
        <w:rPr>
          <w:rFonts w:cs="Times New Roman"/>
          <w:i/>
          <w:iCs/>
          <w:noProof/>
          <w:szCs w:val="24"/>
        </w:rPr>
        <w:t>Journal of Asian and African Studies</w:t>
      </w:r>
      <w:r w:rsidRPr="00241F20">
        <w:rPr>
          <w:rFonts w:cs="Times New Roman"/>
          <w:noProof/>
          <w:szCs w:val="24"/>
        </w:rPr>
        <w:t xml:space="preserve"> 53: 002190961770948.</w:t>
      </w:r>
    </w:p>
    <w:p w14:paraId="0D65C736"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Ansie Van Wyk, Jo. 2009. </w:t>
      </w:r>
      <w:r w:rsidRPr="00241F20">
        <w:rPr>
          <w:rFonts w:cs="Times New Roman"/>
          <w:i/>
          <w:iCs/>
          <w:noProof/>
          <w:szCs w:val="24"/>
        </w:rPr>
        <w:t>Cadres, Capitalists and Coalitions: The ANC, Business and Development in South Africa</w:t>
      </w:r>
      <w:r w:rsidRPr="00241F20">
        <w:rPr>
          <w:rFonts w:cs="Times New Roman"/>
          <w:noProof/>
          <w:szCs w:val="24"/>
        </w:rPr>
        <w:t>. www.dlprog.org (June 14, 2021).</w:t>
      </w:r>
    </w:p>
    <w:p w14:paraId="1498265B"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Arriola, Leonardo R. 2012. Cambridge Studies in Comparative Politics </w:t>
      </w:r>
      <w:r w:rsidRPr="00241F20">
        <w:rPr>
          <w:rFonts w:cs="Times New Roman"/>
          <w:i/>
          <w:iCs/>
          <w:noProof/>
          <w:szCs w:val="24"/>
        </w:rPr>
        <w:t>Multi-Ethnic Coalitions in Africa: Business Financing of Opposition Election Campaigns</w:t>
      </w:r>
      <w:r w:rsidRPr="00241F20">
        <w:rPr>
          <w:rFonts w:cs="Times New Roman"/>
          <w:noProof/>
          <w:szCs w:val="24"/>
        </w:rPr>
        <w:t>. Cambridge: Cambridge University Press. https://www.cambridge.org/core/books/multiethnic-coalitions-in-africa/8AEE4AC915F7D8A3EF4B9C992CFC9FBF.</w:t>
      </w:r>
    </w:p>
    <w:p w14:paraId="2C042C54" w14:textId="57CEEE19"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Arriola, Leonardo R</w:t>
      </w:r>
      <w:r w:rsidRPr="00241F20">
        <w:rPr>
          <w:rFonts w:cs="Times New Roman"/>
          <w:noProof/>
          <w:szCs w:val="24"/>
          <w:lang w:val="en-GB"/>
        </w:rPr>
        <w:t xml:space="preserve">. </w:t>
      </w:r>
      <w:r w:rsidRPr="00241F20">
        <w:rPr>
          <w:rFonts w:cs="Times New Roman"/>
          <w:noProof/>
          <w:szCs w:val="24"/>
        </w:rPr>
        <w:t xml:space="preserve">2013. “Capital and Opposition in Africa: Coalition Building in Multiethnic Societies.” </w:t>
      </w:r>
      <w:r w:rsidRPr="00241F20">
        <w:rPr>
          <w:rFonts w:cs="Times New Roman"/>
          <w:i/>
          <w:iCs/>
          <w:noProof/>
          <w:szCs w:val="24"/>
        </w:rPr>
        <w:t>World Politics</w:t>
      </w:r>
      <w:r w:rsidRPr="00241F20">
        <w:rPr>
          <w:rFonts w:cs="Times New Roman"/>
          <w:noProof/>
          <w:szCs w:val="24"/>
        </w:rPr>
        <w:t xml:space="preserve"> 65(2): 233–72. http://www.jstor.org.proxylibrary.hse.ru/stable/42002207.</w:t>
      </w:r>
    </w:p>
    <w:p w14:paraId="37255FFE"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Bénit-Gbaffou, Claire. 2012. “Party Politics, Civil Society and Local Democracy - Reflections from Johannesburg.” </w:t>
      </w:r>
      <w:r w:rsidRPr="00241F20">
        <w:rPr>
          <w:rFonts w:cs="Times New Roman"/>
          <w:i/>
          <w:iCs/>
          <w:noProof/>
          <w:szCs w:val="24"/>
        </w:rPr>
        <w:t>Geoforum, Special issue on Party Politics, the Poor and the City</w:t>
      </w:r>
      <w:r w:rsidRPr="00241F20">
        <w:rPr>
          <w:rFonts w:cs="Times New Roman"/>
          <w:noProof/>
          <w:szCs w:val="24"/>
        </w:rPr>
        <w:t xml:space="preserve"> 43(2): 178–89.</w:t>
      </w:r>
    </w:p>
    <w:p w14:paraId="2FE06612"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Benoit, Kenneth, and Michael Marsh. 2010. “Incumbent and Challenger Campaign Spending Effects in Proportional Electoral Systems.” </w:t>
      </w:r>
      <w:r w:rsidRPr="00241F20">
        <w:rPr>
          <w:rFonts w:cs="Times New Roman"/>
          <w:i/>
          <w:iCs/>
          <w:noProof/>
          <w:szCs w:val="24"/>
        </w:rPr>
        <w:t>Political Research Quarterly</w:t>
      </w:r>
      <w:r w:rsidRPr="00241F20">
        <w:rPr>
          <w:rFonts w:cs="Times New Roman"/>
          <w:noProof/>
          <w:szCs w:val="24"/>
        </w:rPr>
        <w:t xml:space="preserve"> 63(1): 159–73.</w:t>
      </w:r>
    </w:p>
    <w:p w14:paraId="4EB88F5D"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Bleck, Jaimie, and Nicolas van de Walle. 2018. </w:t>
      </w:r>
      <w:r w:rsidRPr="00241F20">
        <w:rPr>
          <w:rFonts w:cs="Times New Roman"/>
          <w:i/>
          <w:iCs/>
          <w:noProof/>
          <w:szCs w:val="24"/>
        </w:rPr>
        <w:t>Electoral Politics in Africa since 1990: Continuity in Change</w:t>
      </w:r>
      <w:r w:rsidRPr="00241F20">
        <w:rPr>
          <w:rFonts w:cs="Times New Roman"/>
          <w:noProof/>
          <w:szCs w:val="24"/>
        </w:rPr>
        <w:t>. Cambridge: Cambridge University Press. https://www.cambridge.org/core/books/electoral-politics-in-africa-since-</w:t>
      </w:r>
      <w:r w:rsidRPr="00241F20">
        <w:rPr>
          <w:rFonts w:cs="Times New Roman"/>
          <w:noProof/>
          <w:szCs w:val="24"/>
        </w:rPr>
        <w:lastRenderedPageBreak/>
        <w:t>1990/2CCB7DA751B5140BB6CCD0912CFCA0F0.</w:t>
      </w:r>
    </w:p>
    <w:p w14:paraId="1960BFEC"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Bogaards, Matthijs. 2004. “Counting Parties and Identifying Dominant Party Systems in Africa.” </w:t>
      </w:r>
      <w:r w:rsidRPr="00241F20">
        <w:rPr>
          <w:rFonts w:cs="Times New Roman"/>
          <w:i/>
          <w:iCs/>
          <w:noProof/>
          <w:szCs w:val="24"/>
        </w:rPr>
        <w:t>European Journal of Political Research</w:t>
      </w:r>
      <w:r w:rsidRPr="00241F20">
        <w:rPr>
          <w:rFonts w:cs="Times New Roman"/>
          <w:noProof/>
          <w:szCs w:val="24"/>
        </w:rPr>
        <w:t xml:space="preserve"> 43(2): 173–97. https://ejpr-onlinelibrary-wiley-com.proxylibrary.hse.ru/doi/full/10.1111/j.1475-6765.2004.00150.x (May 26, 2021).</w:t>
      </w:r>
    </w:p>
    <w:p w14:paraId="2FAF921C"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 2013. “Reexamining African Elections.” </w:t>
      </w:r>
      <w:r w:rsidRPr="00241F20">
        <w:rPr>
          <w:rFonts w:cs="Times New Roman"/>
          <w:i/>
          <w:iCs/>
          <w:noProof/>
          <w:szCs w:val="24"/>
        </w:rPr>
        <w:t>Journal of Democracy</w:t>
      </w:r>
      <w:r w:rsidRPr="00241F20">
        <w:rPr>
          <w:rFonts w:cs="Times New Roman"/>
          <w:noProof/>
          <w:szCs w:val="24"/>
        </w:rPr>
        <w:t xml:space="preserve"> 24(4): 151–60.</w:t>
      </w:r>
    </w:p>
    <w:p w14:paraId="7D84F9AF"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Boone, Catherine, and Michael Wahman. 2015. “Rural Bias in African Electoral Systems: Legacies of Unequal Representation in African Democracies.” </w:t>
      </w:r>
      <w:r w:rsidRPr="00241F20">
        <w:rPr>
          <w:rFonts w:cs="Times New Roman"/>
          <w:i/>
          <w:iCs/>
          <w:noProof/>
          <w:szCs w:val="24"/>
        </w:rPr>
        <w:t>Electoral Studies</w:t>
      </w:r>
      <w:r w:rsidRPr="00241F20">
        <w:rPr>
          <w:rFonts w:cs="Times New Roman"/>
          <w:noProof/>
          <w:szCs w:val="24"/>
        </w:rPr>
        <w:t xml:space="preserve"> 40: 335–46.</w:t>
      </w:r>
    </w:p>
    <w:p w14:paraId="716BB3A5"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Bouchard, Gérard. 2013. </w:t>
      </w:r>
      <w:r w:rsidRPr="00241F20">
        <w:rPr>
          <w:rFonts w:cs="Times New Roman"/>
          <w:i/>
          <w:iCs/>
          <w:noProof/>
          <w:szCs w:val="24"/>
        </w:rPr>
        <w:t>National Myths: Constructed Pasts, Contested Presents</w:t>
      </w:r>
      <w:r w:rsidRPr="00241F20">
        <w:rPr>
          <w:rFonts w:cs="Times New Roman"/>
          <w:noProof/>
          <w:szCs w:val="24"/>
        </w:rPr>
        <w:t>. London, UNITED KINGDOM: Taylor &amp; Francis Group. http://ebookcentral.proquest.com/lib/hselibrary-ebooks/detail.action?docID=1181074.</w:t>
      </w:r>
    </w:p>
    <w:p w14:paraId="4BD7B18F"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Bovens, Mark et al. 2014. “Elections.” </w:t>
      </w:r>
      <w:r w:rsidRPr="00241F20">
        <w:rPr>
          <w:rFonts w:cs="Times New Roman"/>
          <w:i/>
          <w:iCs/>
          <w:noProof/>
          <w:szCs w:val="24"/>
        </w:rPr>
        <w:t>The Oxford Handbook of Public Accountability</w:t>
      </w:r>
      <w:r w:rsidRPr="00241F20">
        <w:rPr>
          <w:rFonts w:cs="Times New Roman"/>
          <w:noProof/>
          <w:szCs w:val="24"/>
        </w:rPr>
        <w:t>.</w:t>
      </w:r>
    </w:p>
    <w:p w14:paraId="2CC39517"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Breaking the Wall of Silence (BWS), Namibian NGO. 2010. </w:t>
      </w:r>
      <w:r w:rsidRPr="00241F20">
        <w:rPr>
          <w:rFonts w:cs="Times New Roman"/>
          <w:i/>
          <w:iCs/>
          <w:noProof/>
          <w:szCs w:val="24"/>
        </w:rPr>
        <w:t>Atrocities and Gross Human Rights Violations by the Liberation Movement, SWAPO during the Liberation Struggle</w:t>
      </w:r>
      <w:r w:rsidRPr="00241F20">
        <w:rPr>
          <w:rFonts w:cs="Times New Roman"/>
          <w:noProof/>
          <w:szCs w:val="24"/>
        </w:rPr>
        <w:t>.</w:t>
      </w:r>
    </w:p>
    <w:p w14:paraId="663B5A89"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Brooke-Smith, Robin. 1987. The Scramble for Africa </w:t>
      </w:r>
      <w:r w:rsidRPr="00241F20">
        <w:rPr>
          <w:rFonts w:cs="Times New Roman"/>
          <w:i/>
          <w:iCs/>
          <w:noProof/>
          <w:szCs w:val="24"/>
        </w:rPr>
        <w:t>The Scramble for Africa</w:t>
      </w:r>
      <w:r w:rsidRPr="00241F20">
        <w:rPr>
          <w:rFonts w:cs="Times New Roman"/>
          <w:noProof/>
          <w:szCs w:val="24"/>
        </w:rPr>
        <w:t>. London: Macmillan Education UK.</w:t>
      </w:r>
    </w:p>
    <w:p w14:paraId="0E0D290B"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Burgess, Robin et al. 2015. “The Value of Democracy: Evidence from Road Building in Kenya.” </w:t>
      </w:r>
      <w:r w:rsidRPr="00241F20">
        <w:rPr>
          <w:rFonts w:cs="Times New Roman"/>
          <w:i/>
          <w:iCs/>
          <w:noProof/>
          <w:szCs w:val="24"/>
        </w:rPr>
        <w:t>American Economic Review</w:t>
      </w:r>
      <w:r w:rsidRPr="00241F20">
        <w:rPr>
          <w:rFonts w:cs="Times New Roman"/>
          <w:noProof/>
          <w:szCs w:val="24"/>
        </w:rPr>
        <w:t xml:space="preserve"> 105(6): 1817–51. http://dx.doi.org/10.1257/aer.20131031 (May 4, 2021).</w:t>
      </w:r>
    </w:p>
    <w:p w14:paraId="29EC345C"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Chaney, Paul. 2016. “How Does Single Party Dominance Influence Civil Society Organisations’ Engagement Strategies? Exploratory Analysis of Participative Mainstreaming in a ‘regional’ European Polity.” </w:t>
      </w:r>
      <w:r w:rsidRPr="00241F20">
        <w:rPr>
          <w:rFonts w:cs="Times New Roman"/>
          <w:i/>
          <w:iCs/>
          <w:noProof/>
          <w:szCs w:val="24"/>
        </w:rPr>
        <w:t>Public Policy and Administration</w:t>
      </w:r>
      <w:r w:rsidRPr="00241F20">
        <w:rPr>
          <w:rFonts w:cs="Times New Roman"/>
          <w:noProof/>
          <w:szCs w:val="24"/>
        </w:rPr>
        <w:t xml:space="preserve"> 31(2): 122–46.</w:t>
      </w:r>
    </w:p>
    <w:p w14:paraId="65A16B16"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Cogneau, Denis, Yannick Dupraz, and Sandrine Mesplé-Somps. 2018. </w:t>
      </w:r>
      <w:r w:rsidRPr="00241F20">
        <w:rPr>
          <w:rFonts w:cs="Times New Roman"/>
          <w:i/>
          <w:iCs/>
          <w:noProof/>
          <w:szCs w:val="24"/>
        </w:rPr>
        <w:t>African States and Development in Historical Perspective: Colonial Public Finances in British and French West</w:t>
      </w:r>
      <w:r w:rsidRPr="00241F20">
        <w:rPr>
          <w:rFonts w:cs="Times New Roman"/>
          <w:noProof/>
          <w:szCs w:val="24"/>
        </w:rPr>
        <w:t>. Paris. https://halshs.archives-ouvertes.fr/halshs-01820209 (March 23, 2021).</w:t>
      </w:r>
    </w:p>
    <w:p w14:paraId="7C9617A3"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Constance Moumakwa, Piwane. 2011. “The Botswana Kgotla System: A Mechanism for Traditional Conflict Resolution in Modern Botswana. Case Study of the Kanye Kgotla.” Universitetet i Tromsø. https://munin.uit.no/handle/10037/3211 (June 15, 2021).</w:t>
      </w:r>
    </w:p>
    <w:p w14:paraId="2515B098"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i/>
          <w:iCs/>
          <w:noProof/>
          <w:szCs w:val="24"/>
        </w:rPr>
        <w:t>Country/Territory Report - Botswana.</w:t>
      </w:r>
      <w:r w:rsidRPr="00241F20">
        <w:rPr>
          <w:rFonts w:cs="Times New Roman"/>
          <w:noProof/>
          <w:szCs w:val="24"/>
        </w:rPr>
        <w:t xml:space="preserve"> 2021. Botswana Country Monitor https://login.proxylibrary.hse.ru/login?url=https://search.ebscohost.com/login.aspx?direct=true&amp;db=bsx&amp;AN=150136618&amp;site=eds-live.</w:t>
      </w:r>
    </w:p>
    <w:p w14:paraId="4C246BBE"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Diamond, Larry. 2002. “Thinking about Hybrid Regimes.” </w:t>
      </w:r>
      <w:r w:rsidRPr="00241F20">
        <w:rPr>
          <w:rFonts w:cs="Times New Roman"/>
          <w:i/>
          <w:iCs/>
          <w:noProof/>
          <w:szCs w:val="24"/>
        </w:rPr>
        <w:t>Journal of Democracy</w:t>
      </w:r>
      <w:r w:rsidRPr="00241F20">
        <w:rPr>
          <w:rFonts w:cs="Times New Roman"/>
          <w:noProof/>
          <w:szCs w:val="24"/>
        </w:rPr>
        <w:t xml:space="preserve"> 13(2): 21–35. https://muse.jhu.edu/article/17195 (March 4, 2021).</w:t>
      </w:r>
    </w:p>
    <w:p w14:paraId="2C463E87"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Dionne, Kim Yi, and Jeremy Horowitz. 2016. “The Political Effects of Agricultural Subsidies in Africa: Evidence from Malawi.” </w:t>
      </w:r>
      <w:r w:rsidRPr="00241F20">
        <w:rPr>
          <w:rFonts w:cs="Times New Roman"/>
          <w:i/>
          <w:iCs/>
          <w:noProof/>
          <w:szCs w:val="24"/>
        </w:rPr>
        <w:t>World Development</w:t>
      </w:r>
      <w:r w:rsidRPr="00241F20">
        <w:rPr>
          <w:rFonts w:cs="Times New Roman"/>
          <w:noProof/>
          <w:szCs w:val="24"/>
        </w:rPr>
        <w:t xml:space="preserve"> 87: 215–26.</w:t>
      </w:r>
    </w:p>
    <w:p w14:paraId="1DD9871A"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lastRenderedPageBreak/>
        <w:t xml:space="preserve">Doorenspleet, Renske, and Lia Nijzink. 2013. </w:t>
      </w:r>
      <w:r w:rsidRPr="00241F20">
        <w:rPr>
          <w:rFonts w:cs="Times New Roman"/>
          <w:i/>
          <w:iCs/>
          <w:noProof/>
          <w:szCs w:val="24"/>
        </w:rPr>
        <w:t>One-Party Dominance in African Democracies</w:t>
      </w:r>
      <w:r w:rsidRPr="00241F20">
        <w:rPr>
          <w:rFonts w:cs="Times New Roman"/>
          <w:noProof/>
          <w:szCs w:val="24"/>
        </w:rPr>
        <w:t>. eds. Renske Doorenspleet and Lia Nijzink. Boulder: Lynne Rienner Publishers, Inc.</w:t>
      </w:r>
    </w:p>
    <w:p w14:paraId="3D20C3EA"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Dunleavy, Patrick. 2010. “Rethinking Dominant Party Systems.” In </w:t>
      </w:r>
      <w:r w:rsidRPr="00241F20">
        <w:rPr>
          <w:rFonts w:cs="Times New Roman"/>
          <w:i/>
          <w:iCs/>
          <w:noProof/>
          <w:szCs w:val="24"/>
        </w:rPr>
        <w:t>Dominant Political Parties and Democracy: Concepts, Measures, Cases and Comparisons</w:t>
      </w:r>
      <w:r w:rsidRPr="00241F20">
        <w:rPr>
          <w:rFonts w:cs="Times New Roman"/>
          <w:noProof/>
          <w:szCs w:val="24"/>
        </w:rPr>
        <w:t>, eds. Matthijs Bogaards and Françoise Boucek. London; New York: Routledge, 23–44.</w:t>
      </w:r>
    </w:p>
    <w:p w14:paraId="2D08CF30"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Duverger, Maurice. 1951. </w:t>
      </w:r>
      <w:r w:rsidRPr="00241F20">
        <w:rPr>
          <w:rFonts w:cs="Times New Roman"/>
          <w:i/>
          <w:iCs/>
          <w:noProof/>
          <w:szCs w:val="24"/>
        </w:rPr>
        <w:t>Les partis politiques</w:t>
      </w:r>
      <w:r w:rsidRPr="00241F20">
        <w:rPr>
          <w:rFonts w:cs="Times New Roman"/>
          <w:noProof/>
          <w:szCs w:val="24"/>
        </w:rPr>
        <w:t>. Paris: Librairie Armand Colin.</w:t>
      </w:r>
    </w:p>
    <w:p w14:paraId="46011C7C"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Edgell, Amanda B. et al. 2018. “When and Where Do Elections Matter? A Global Test of the Democratization by Elections Hypothesis, 1900–2010.” </w:t>
      </w:r>
      <w:r w:rsidRPr="00241F20">
        <w:rPr>
          <w:rFonts w:cs="Times New Roman"/>
          <w:i/>
          <w:iCs/>
          <w:noProof/>
          <w:szCs w:val="24"/>
        </w:rPr>
        <w:t>Democratization</w:t>
      </w:r>
      <w:r w:rsidRPr="00241F20">
        <w:rPr>
          <w:rFonts w:cs="Times New Roman"/>
          <w:noProof/>
          <w:szCs w:val="24"/>
        </w:rPr>
        <w:t xml:space="preserve"> 25(3): 422–44. https://www.tandfonline.com/doi/full/10.1080/13510347.2017.1369964 (November 16, 2020).</w:t>
      </w:r>
    </w:p>
    <w:p w14:paraId="33AE95CB"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van Eerd, Jonathan. 2009. “A Comparison of Measurements for the Identification of Party Systems in Sub-Saharan Africa.” In </w:t>
      </w:r>
      <w:r w:rsidRPr="00241F20">
        <w:rPr>
          <w:rFonts w:cs="Times New Roman"/>
          <w:i/>
          <w:iCs/>
          <w:noProof/>
          <w:szCs w:val="24"/>
        </w:rPr>
        <w:t>APSA Annual Meeting and Exhibition</w:t>
      </w:r>
      <w:r w:rsidRPr="00241F20">
        <w:rPr>
          <w:rFonts w:cs="Times New Roman"/>
          <w:noProof/>
          <w:szCs w:val="24"/>
        </w:rPr>
        <w:t>, Toronto, 1–49. https://www.researchgate.net/publication/260898945_A_Comparison_of_Measurements_for_the_Identification_of_Party_Systems_in_Sub-Saharan_Africa_Contents (May 26, 2021).</w:t>
      </w:r>
    </w:p>
    <w:p w14:paraId="4BB550EE"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Eulau, Heinz, Paul David Webb, and Roger Gibbins. 2020. “Elections.” </w:t>
      </w:r>
      <w:r w:rsidRPr="00241F20">
        <w:rPr>
          <w:rFonts w:cs="Times New Roman"/>
          <w:i/>
          <w:iCs/>
          <w:noProof/>
          <w:szCs w:val="24"/>
        </w:rPr>
        <w:t>Encyclopedia Brittanica</w:t>
      </w:r>
      <w:r w:rsidRPr="00241F20">
        <w:rPr>
          <w:rFonts w:cs="Times New Roman"/>
          <w:noProof/>
          <w:szCs w:val="24"/>
        </w:rPr>
        <w:t>. https://www.britannica.com/topic/election-political-science (March 21, 2021).</w:t>
      </w:r>
    </w:p>
    <w:p w14:paraId="05EE9F8B"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Ferree, Karen E., G. Bingham Powell, and Ethan Scheiner. 2014. “Context, Electoral Rules, and Party Systems.” </w:t>
      </w:r>
      <w:r w:rsidRPr="00241F20">
        <w:rPr>
          <w:rFonts w:cs="Times New Roman"/>
          <w:i/>
          <w:iCs/>
          <w:noProof/>
          <w:szCs w:val="24"/>
        </w:rPr>
        <w:t>Annual Review of Political Science</w:t>
      </w:r>
      <w:r w:rsidRPr="00241F20">
        <w:rPr>
          <w:rFonts w:cs="Times New Roman"/>
          <w:noProof/>
          <w:szCs w:val="24"/>
        </w:rPr>
        <w:t xml:space="preserve"> 17: 421–39. www.annualreviews.org (May 12, 2021).</w:t>
      </w:r>
    </w:p>
    <w:p w14:paraId="2E6B4C3F"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Firmin-Sellers, Kathryn. 2000. “Institutions, Context, and Outcomes: Explaining French and British Rule in West Africa.” </w:t>
      </w:r>
      <w:r w:rsidRPr="00241F20">
        <w:rPr>
          <w:rFonts w:cs="Times New Roman"/>
          <w:i/>
          <w:iCs/>
          <w:noProof/>
          <w:szCs w:val="24"/>
        </w:rPr>
        <w:t>Comparative Politics</w:t>
      </w:r>
      <w:r w:rsidRPr="00241F20">
        <w:rPr>
          <w:rFonts w:cs="Times New Roman"/>
          <w:noProof/>
          <w:szCs w:val="24"/>
        </w:rPr>
        <w:t xml:space="preserve"> 32(3): 253–72. http://www.jstor.org.proxylibrary.hse.ru/stable/422366.</w:t>
      </w:r>
    </w:p>
    <w:p w14:paraId="6558E1EE"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Franck, Raphaël, and Ilia Rainer. 2012. “Does the Leader’s Ethnicity Matter? Ethnic Favoritism, Education, and Health in Sub-Saharan Africa.” </w:t>
      </w:r>
      <w:r w:rsidRPr="00241F20">
        <w:rPr>
          <w:rFonts w:cs="Times New Roman"/>
          <w:i/>
          <w:iCs/>
          <w:noProof/>
          <w:szCs w:val="24"/>
        </w:rPr>
        <w:t>American Political Science Review</w:t>
      </w:r>
      <w:r w:rsidRPr="00241F20">
        <w:rPr>
          <w:rFonts w:cs="Times New Roman"/>
          <w:noProof/>
          <w:szCs w:val="24"/>
        </w:rPr>
        <w:t xml:space="preserve"> 106(2): 294–325. https://www.cambridge.org/core/journals/american-political-science-review/article/abs/does-the-leaders-ethnicity-matter-ethnic-favoritism-education-and-health-in-subsaharan-africa/9BC00EED34B8030A6625C99DDAD7DE22 (May 4, 2021).</w:t>
      </w:r>
    </w:p>
    <w:p w14:paraId="1DE04785"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Frankema, Ewout, Jeffrey Williamson, and Pieter Woltjer. 2018. “An Economic Rationale for the West African Scramble? The Commercial Transition and the Commodity Price Boom of 1835–1885.” </w:t>
      </w:r>
      <w:r w:rsidRPr="00241F20">
        <w:rPr>
          <w:rFonts w:cs="Times New Roman"/>
          <w:i/>
          <w:iCs/>
          <w:noProof/>
          <w:szCs w:val="24"/>
        </w:rPr>
        <w:t>The Journal of Economic History</w:t>
      </w:r>
      <w:r w:rsidRPr="00241F20">
        <w:rPr>
          <w:rFonts w:cs="Times New Roman"/>
          <w:noProof/>
          <w:szCs w:val="24"/>
        </w:rPr>
        <w:t xml:space="preserve"> 78(1): 231–67. https://www.cambridge.org/core/article/an-economic-rationale-for-the-west-african-scramble-the-commercial-transition-and-the-commodity-price-boom-of-18351885/5A64C29764E79C75826A45F32562FB04.</w:t>
      </w:r>
    </w:p>
    <w:p w14:paraId="40248DE9"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Franzese, Robert J. 2009. “Multicausality, Context‐Conditionality, and Endogeneity.” </w:t>
      </w:r>
      <w:r w:rsidRPr="00241F20">
        <w:rPr>
          <w:rFonts w:cs="Times New Roman"/>
          <w:i/>
          <w:iCs/>
          <w:noProof/>
          <w:szCs w:val="24"/>
        </w:rPr>
        <w:t xml:space="preserve">The </w:t>
      </w:r>
      <w:r w:rsidRPr="00241F20">
        <w:rPr>
          <w:rFonts w:cs="Times New Roman"/>
          <w:i/>
          <w:iCs/>
          <w:noProof/>
          <w:szCs w:val="24"/>
        </w:rPr>
        <w:lastRenderedPageBreak/>
        <w:t>Oxford Handbook of Comparative Politics</w:t>
      </w:r>
      <w:r w:rsidRPr="00241F20">
        <w:rPr>
          <w:rFonts w:cs="Times New Roman"/>
          <w:noProof/>
          <w:szCs w:val="24"/>
        </w:rPr>
        <w:t>: 1–1040. https://www.oxfordhandbooks.com/view/10.1093/oxfordhb/9780199566020.001.0001/oxfordhb-9780199566020 (April 19, 2021).</w:t>
      </w:r>
    </w:p>
    <w:p w14:paraId="55650041"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Gapa, Angela. 2016. “Strategic Partner or Shot Caller? The De Beers Factor in Botswana’s Development.” </w:t>
      </w:r>
      <w:r w:rsidRPr="00241F20">
        <w:rPr>
          <w:rFonts w:cs="Times New Roman"/>
          <w:i/>
          <w:iCs/>
          <w:noProof/>
          <w:szCs w:val="24"/>
        </w:rPr>
        <w:t>Journal of Global South Studies</w:t>
      </w:r>
      <w:r w:rsidRPr="00241F20">
        <w:rPr>
          <w:rFonts w:cs="Times New Roman"/>
          <w:noProof/>
          <w:szCs w:val="24"/>
        </w:rPr>
        <w:t xml:space="preserve"> 33: 49+. https://link.gale.com/apps/doc/A473845514/ITOF?u=hiec&amp;sid=bookmark-ITOF&amp;xid=74a7bd5a.</w:t>
      </w:r>
    </w:p>
    <w:p w14:paraId="1EC7AAF0"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Gerring, John, Daniel Ziblatt, Johan van Gorp, and Julián Arévalo. 2011. “An Institutional Theory of Direct and Indirect Rule.” </w:t>
      </w:r>
      <w:r w:rsidRPr="00241F20">
        <w:rPr>
          <w:rFonts w:cs="Times New Roman"/>
          <w:i/>
          <w:iCs/>
          <w:noProof/>
          <w:szCs w:val="24"/>
        </w:rPr>
        <w:t>World Politics</w:t>
      </w:r>
      <w:r w:rsidRPr="00241F20">
        <w:rPr>
          <w:rFonts w:cs="Times New Roman"/>
          <w:noProof/>
          <w:szCs w:val="24"/>
        </w:rPr>
        <w:t xml:space="preserve"> 63(3): 377–433. https://www.cambridge.org/core/journals/world-politics/article/abs/an-institutional-theory-of-direct-and-indirect-rule/273A5AF537FBBD0D1A7C4959D3DE83A0 (March 23, 2021).</w:t>
      </w:r>
    </w:p>
    <w:p w14:paraId="6CF56D2F"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Gorenflo, Tilman. 2020. “SWAPO and the Appropriation of History. Memory Politics and Resulting Conflicts of Remembrance in the Post-Colony.” </w:t>
      </w:r>
      <w:r w:rsidRPr="00241F20">
        <w:rPr>
          <w:rFonts w:cs="Times New Roman"/>
          <w:i/>
          <w:iCs/>
          <w:noProof/>
          <w:szCs w:val="24"/>
        </w:rPr>
        <w:t>Ethnoscripts</w:t>
      </w:r>
      <w:r w:rsidRPr="00241F20">
        <w:rPr>
          <w:rFonts w:cs="Times New Roman"/>
          <w:noProof/>
          <w:szCs w:val="24"/>
        </w:rPr>
        <w:t xml:space="preserve"> 22(1 SE-). https://journals.sub.uni-hamburg.de/ethnoscripts/article/view/1565.</w:t>
      </w:r>
    </w:p>
    <w:p w14:paraId="1E6AA687"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Green, Kenneth F. 2012. “The Political Costs of Privatisation: Why Democratic and Authoritarian Dominant Parties Meet Their Doom.” In </w:t>
      </w:r>
      <w:r w:rsidRPr="00241F20">
        <w:rPr>
          <w:rFonts w:cs="Times New Roman"/>
          <w:i/>
          <w:iCs/>
          <w:noProof/>
          <w:szCs w:val="24"/>
        </w:rPr>
        <w:t>Friend or Foe? Dominant Party Systems in Southern Africa</w:t>
      </w:r>
      <w:r w:rsidRPr="00241F20">
        <w:rPr>
          <w:rFonts w:cs="Times New Roman"/>
          <w:noProof/>
          <w:szCs w:val="24"/>
        </w:rPr>
        <w:t>, eds. P van der P (Pierre) du Toit and Nicola de Jagger. Tokio: UN University Press, 232. https://unu.edu/publications/books/12-friend-or-foe-dominant-party-systems-in-southern-africa-insights-from-the-developing-world.html#overview (March 14, 2021).</w:t>
      </w:r>
    </w:p>
    <w:p w14:paraId="7C8345A8"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Gunther, Richard, and Larry Diamond. 2003. “Species of Political Parties: A New Typology.” </w:t>
      </w:r>
      <w:r w:rsidRPr="00241F20">
        <w:rPr>
          <w:rFonts w:cs="Times New Roman"/>
          <w:i/>
          <w:iCs/>
          <w:noProof/>
          <w:szCs w:val="24"/>
        </w:rPr>
        <w:t>Party Politics</w:t>
      </w:r>
      <w:r w:rsidRPr="00241F20">
        <w:rPr>
          <w:rFonts w:cs="Times New Roman"/>
          <w:noProof/>
          <w:szCs w:val="24"/>
        </w:rPr>
        <w:t xml:space="preserve"> 9: 167–99.</w:t>
      </w:r>
    </w:p>
    <w:p w14:paraId="53143C36"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Ham, Carolien van, and Staffan Lindberg. 2019. “Reconsidering African Elections.” </w:t>
      </w:r>
      <w:r w:rsidRPr="00241F20">
        <w:rPr>
          <w:rFonts w:cs="Times New Roman"/>
          <w:i/>
          <w:iCs/>
          <w:noProof/>
          <w:szCs w:val="24"/>
        </w:rPr>
        <w:t>Oxford Research Encyclopedia of Politics</w:t>
      </w:r>
      <w:r w:rsidRPr="00241F20">
        <w:rPr>
          <w:rFonts w:cs="Times New Roman"/>
          <w:noProof/>
          <w:szCs w:val="24"/>
        </w:rPr>
        <w:t>. https://oxfordre-com.proxylibrary.hse.ru/politics/view/10.1093/acrefore/9780190228637.001.0001/acrefore-9780190228637-e-861 (March 5, 2021).</w:t>
      </w:r>
    </w:p>
    <w:p w14:paraId="4A56B8F6"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Hogan, Robert E. 2013. “Campaign Spending and Voter Participation in State Legislative Elections.” </w:t>
      </w:r>
      <w:r w:rsidRPr="00241F20">
        <w:rPr>
          <w:rFonts w:cs="Times New Roman"/>
          <w:i/>
          <w:iCs/>
          <w:noProof/>
          <w:szCs w:val="24"/>
        </w:rPr>
        <w:t>Social Science Quarterly</w:t>
      </w:r>
      <w:r w:rsidRPr="00241F20">
        <w:rPr>
          <w:rFonts w:cs="Times New Roman"/>
          <w:noProof/>
          <w:szCs w:val="24"/>
        </w:rPr>
        <w:t xml:space="preserve"> 94(3): 840–64.</w:t>
      </w:r>
    </w:p>
    <w:p w14:paraId="7C028AEF"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Howard, Marc Morjé, and Philip G Roessler. 2006. “Liberalizing Electoral Outcomes in Competitive Authoritarian Regimes.” </w:t>
      </w:r>
      <w:r w:rsidRPr="00241F20">
        <w:rPr>
          <w:rFonts w:cs="Times New Roman"/>
          <w:i/>
          <w:iCs/>
          <w:noProof/>
          <w:szCs w:val="24"/>
        </w:rPr>
        <w:t>American Journal of Political Science</w:t>
      </w:r>
      <w:r w:rsidRPr="00241F20">
        <w:rPr>
          <w:rFonts w:cs="Times New Roman"/>
          <w:noProof/>
          <w:szCs w:val="24"/>
        </w:rPr>
        <w:t xml:space="preserve"> 50(2): 365–81. http://www.jstor.org.proxylibrary.hse.ru/stable/3694278.</w:t>
      </w:r>
    </w:p>
    <w:p w14:paraId="0898DD4D"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Huntington, S P. 1993. </w:t>
      </w:r>
      <w:r w:rsidRPr="00241F20">
        <w:rPr>
          <w:rFonts w:cs="Times New Roman"/>
          <w:i/>
          <w:iCs/>
          <w:noProof/>
          <w:szCs w:val="24"/>
        </w:rPr>
        <w:t>The Third Wave: Democratization in the Late Twentieth Century</w:t>
      </w:r>
      <w:r w:rsidRPr="00241F20">
        <w:rPr>
          <w:rFonts w:cs="Times New Roman"/>
          <w:noProof/>
          <w:szCs w:val="24"/>
        </w:rPr>
        <w:t>. University of Oklahoma Press. https://books.google.ru/books?id=6REC58gdt2sC.</w:t>
      </w:r>
    </w:p>
    <w:p w14:paraId="6B6E8ACB"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Isike, Christopher, and Hakeem Onapajo. 2017. “THE DECLINE OF A DOMINANT </w:t>
      </w:r>
      <w:r w:rsidRPr="00241F20">
        <w:rPr>
          <w:rFonts w:cs="Times New Roman"/>
          <w:noProof/>
          <w:szCs w:val="24"/>
        </w:rPr>
        <w:lastRenderedPageBreak/>
        <w:t xml:space="preserve">POLITICAL PARTY: THE CASE AND FUTURE OF SOUTH AFRICA’S AFRICAN NATIONAL CONGRESS (ANC).” </w:t>
      </w:r>
      <w:r w:rsidRPr="00241F20">
        <w:rPr>
          <w:rFonts w:cs="Times New Roman"/>
          <w:i/>
          <w:iCs/>
          <w:noProof/>
          <w:szCs w:val="24"/>
        </w:rPr>
        <w:t>Politeia (02568845)</w:t>
      </w:r>
      <w:r w:rsidRPr="00241F20">
        <w:rPr>
          <w:rFonts w:cs="Times New Roman"/>
          <w:noProof/>
          <w:szCs w:val="24"/>
        </w:rPr>
        <w:t xml:space="preserve"> 36(2): 1–20. https://login.proxylibrary.hse.ru/login?url=https://search.ebscohost.com/login.aspx?direct=true&amp;db=edo&amp;AN=131604863&amp;site=eds-live.</w:t>
      </w:r>
    </w:p>
    <w:p w14:paraId="0ACF73F4"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Jablonski, Ryan S. 2014. “How Aid Targets Votes: The Impact of Electoral Incentives on Foreign Aid Distribution.” </w:t>
      </w:r>
      <w:r w:rsidRPr="00241F20">
        <w:rPr>
          <w:rFonts w:cs="Times New Roman"/>
          <w:i/>
          <w:iCs/>
          <w:noProof/>
          <w:szCs w:val="24"/>
        </w:rPr>
        <w:t>World Politics</w:t>
      </w:r>
      <w:r w:rsidRPr="00241F20">
        <w:rPr>
          <w:rFonts w:cs="Times New Roman"/>
          <w:noProof/>
          <w:szCs w:val="24"/>
        </w:rPr>
        <w:t xml:space="preserve"> 66(2): 293–330. https://www.cambridge.org/core/journals/world-politics/article/abs/how-aid-targets-votes-the-impact-of-electoral-incentives-on-foreign-aid-distribution/2723DB9E70C70D5C85992DC67CAFF94F (May 4, 2021).</w:t>
      </w:r>
    </w:p>
    <w:p w14:paraId="53A001D3"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Jacobson, Gary C. 2015. “How Do Campaigns Matter?” </w:t>
      </w:r>
      <w:r w:rsidRPr="00241F20">
        <w:rPr>
          <w:rFonts w:cs="Times New Roman"/>
          <w:i/>
          <w:iCs/>
          <w:noProof/>
          <w:szCs w:val="24"/>
        </w:rPr>
        <w:t>Annual Review of Political Science</w:t>
      </w:r>
      <w:r w:rsidRPr="00241F20">
        <w:rPr>
          <w:rFonts w:cs="Times New Roman"/>
          <w:noProof/>
          <w:szCs w:val="24"/>
        </w:rPr>
        <w:t xml:space="preserve"> 18(1): 31–47.</w:t>
      </w:r>
    </w:p>
    <w:p w14:paraId="3C72DF9B"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Kenyon, Kristi Heather. 2015. “Localizing the Global/Globalizing the Local: Reconciling Botho and Human Rights in Botswana.” </w:t>
      </w:r>
      <w:r w:rsidRPr="00241F20">
        <w:rPr>
          <w:rFonts w:cs="Times New Roman"/>
          <w:i/>
          <w:iCs/>
          <w:noProof/>
          <w:szCs w:val="24"/>
        </w:rPr>
        <w:t>The Social Practice of Human Rights</w:t>
      </w:r>
      <w:r w:rsidRPr="00241F20">
        <w:rPr>
          <w:rFonts w:cs="Times New Roman"/>
          <w:noProof/>
          <w:szCs w:val="24"/>
        </w:rPr>
        <w:t>: 101–19. https://link.springer.com/chapter/10.1057/9781137503770_6 (June 15, 2021).</w:t>
      </w:r>
    </w:p>
    <w:p w14:paraId="1DF922FD"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Kitschelt, Herbert, and Daniel M. Kselman. 2013. “Economic Development, Democratic Experience, and Political Parties’ Linkage Strategies.” </w:t>
      </w:r>
      <w:r w:rsidRPr="00241F20">
        <w:rPr>
          <w:rFonts w:cs="Times New Roman"/>
          <w:i/>
          <w:iCs/>
          <w:noProof/>
          <w:szCs w:val="24"/>
        </w:rPr>
        <w:t>Comparative Political Studies</w:t>
      </w:r>
      <w:r w:rsidRPr="00241F20">
        <w:rPr>
          <w:rFonts w:cs="Times New Roman"/>
          <w:noProof/>
          <w:szCs w:val="24"/>
        </w:rPr>
        <w:t xml:space="preserve"> 46(11): 1453–84.</w:t>
      </w:r>
    </w:p>
    <w:p w14:paraId="79C00A0A"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Klüver, Heike, and Jae-Jae Spoon. 2016. “Who Responds? Voters, Parties and Issue Attention.” </w:t>
      </w:r>
      <w:r w:rsidRPr="00241F20">
        <w:rPr>
          <w:rFonts w:cs="Times New Roman"/>
          <w:i/>
          <w:iCs/>
          <w:noProof/>
          <w:szCs w:val="24"/>
        </w:rPr>
        <w:t>British Journal of Political Science</w:t>
      </w:r>
      <w:r w:rsidRPr="00241F20">
        <w:rPr>
          <w:rFonts w:cs="Times New Roman"/>
          <w:noProof/>
          <w:szCs w:val="24"/>
        </w:rPr>
        <w:t xml:space="preserve"> 46(3): 633–54. https://www.proquest.com/scholarly-journals/who-responds-voters-parties-issue-attention/docview/1798661978/se-2?accountid=45451.</w:t>
      </w:r>
    </w:p>
    <w:p w14:paraId="574E226F"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Krämer, Mario. 2019. “Violence, Autochthony, and Identity Politics in KwaZulu-Natal (South Africa): A Processual Perspective on Local Political Dynamics.” </w:t>
      </w:r>
      <w:r w:rsidRPr="00241F20">
        <w:rPr>
          <w:rFonts w:cs="Times New Roman"/>
          <w:i/>
          <w:iCs/>
          <w:noProof/>
          <w:szCs w:val="24"/>
        </w:rPr>
        <w:t>African Studies Review</w:t>
      </w:r>
      <w:r w:rsidRPr="00241F20">
        <w:rPr>
          <w:rFonts w:cs="Times New Roman"/>
          <w:noProof/>
          <w:szCs w:val="24"/>
        </w:rPr>
        <w:t xml:space="preserve"> 63: 1–20.</w:t>
      </w:r>
    </w:p>
    <w:p w14:paraId="6B8BDF74"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Kramon, Eric, and Daniel N. Posner. 2013. “Who Benefits from Distributive Politics? How the Outcome One Studies Affects the Answer One Gets.” </w:t>
      </w:r>
      <w:r w:rsidRPr="00241F20">
        <w:rPr>
          <w:rFonts w:cs="Times New Roman"/>
          <w:i/>
          <w:iCs/>
          <w:noProof/>
          <w:szCs w:val="24"/>
        </w:rPr>
        <w:t>Perspectives on Politics</w:t>
      </w:r>
      <w:r w:rsidRPr="00241F20">
        <w:rPr>
          <w:rFonts w:cs="Times New Roman"/>
          <w:noProof/>
          <w:szCs w:val="24"/>
        </w:rPr>
        <w:t xml:space="preserve"> 11(2): 461–74. https://www.cambridge.org/core/journals/perspectives-on-politics/article/abs/who-benefits-from-distributive-politics-how-the-outcome-one-studies-affects-the-answer-one-gets/7920F6966363B66413250514119EF2BF (May 4, 2021).</w:t>
      </w:r>
    </w:p>
    <w:p w14:paraId="70084AE4"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Kroth, Verena, Valentino Larcinese, and Joachim Wehner. 2016. “A Better Life for All? Democratization and Electrification in Post-Apartheid South Africa.” </w:t>
      </w:r>
      <w:r w:rsidRPr="00241F20">
        <w:rPr>
          <w:rFonts w:cs="Times New Roman"/>
          <w:i/>
          <w:iCs/>
          <w:noProof/>
          <w:szCs w:val="24"/>
        </w:rPr>
        <w:t>Journal of Politics</w:t>
      </w:r>
      <w:r w:rsidRPr="00241F20">
        <w:rPr>
          <w:rFonts w:cs="Times New Roman"/>
          <w:noProof/>
          <w:szCs w:val="24"/>
        </w:rPr>
        <w:t xml:space="preserve"> 78(3): 774–91. https://www.journals.uchicago.edu/doi/abs/10.1086/685451 (May 4, 2021).</w:t>
      </w:r>
    </w:p>
    <w:p w14:paraId="092E0072"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Kuenzi, Michelle, and Gina Lambright. 2001. “Party System Institutionalization in 30 African Countries.” </w:t>
      </w:r>
      <w:r w:rsidRPr="00241F20">
        <w:rPr>
          <w:rFonts w:cs="Times New Roman"/>
          <w:i/>
          <w:iCs/>
          <w:noProof/>
          <w:szCs w:val="24"/>
        </w:rPr>
        <w:t>Party Politics</w:t>
      </w:r>
      <w:r w:rsidRPr="00241F20">
        <w:rPr>
          <w:rFonts w:cs="Times New Roman"/>
          <w:noProof/>
          <w:szCs w:val="24"/>
        </w:rPr>
        <w:t xml:space="preserve"> 7(4): 437–68. </w:t>
      </w:r>
      <w:r w:rsidRPr="00241F20">
        <w:rPr>
          <w:rFonts w:cs="Times New Roman"/>
          <w:noProof/>
          <w:szCs w:val="24"/>
        </w:rPr>
        <w:lastRenderedPageBreak/>
        <w:t>https://journals.sagepub.com/doi/10.1177/1354068801007004003 (May 10, 2021).</w:t>
      </w:r>
    </w:p>
    <w:p w14:paraId="44D3D361"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 2005. “Party and Democratic Consolidation in Africa’s Electoral Regimes.” </w:t>
      </w:r>
      <w:r w:rsidRPr="00241F20">
        <w:rPr>
          <w:rFonts w:cs="Times New Roman"/>
          <w:i/>
          <w:iCs/>
          <w:noProof/>
          <w:szCs w:val="24"/>
        </w:rPr>
        <w:t>Party Politics</w:t>
      </w:r>
      <w:r w:rsidRPr="00241F20">
        <w:rPr>
          <w:rFonts w:cs="Times New Roman"/>
          <w:noProof/>
          <w:szCs w:val="24"/>
        </w:rPr>
        <w:t xml:space="preserve"> 11(4): 423–446. www.sagepublications.com (May 10, 2021).</w:t>
      </w:r>
    </w:p>
    <w:p w14:paraId="0D611266"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LeBas, Adrienne. 2019. “Political Parties and Regime Outcomes in Multiparty Africa.” </w:t>
      </w:r>
      <w:r w:rsidRPr="00241F20">
        <w:rPr>
          <w:rFonts w:cs="Times New Roman"/>
          <w:i/>
          <w:iCs/>
          <w:noProof/>
          <w:szCs w:val="24"/>
        </w:rPr>
        <w:t>Oxford Research Encyclopedia of Politics</w:t>
      </w:r>
      <w:r w:rsidRPr="00241F20">
        <w:rPr>
          <w:rFonts w:cs="Times New Roman"/>
          <w:noProof/>
          <w:szCs w:val="24"/>
        </w:rPr>
        <w:t>.</w:t>
      </w:r>
    </w:p>
    <w:p w14:paraId="600B8495"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Levitsky, Steven, and Lucan A. Way. 2002. “The Rise of Competitive Authoritarianism.” </w:t>
      </w:r>
      <w:r w:rsidRPr="00241F20">
        <w:rPr>
          <w:rFonts w:cs="Times New Roman"/>
          <w:i/>
          <w:iCs/>
          <w:noProof/>
          <w:szCs w:val="24"/>
        </w:rPr>
        <w:t>Journal of Democracy</w:t>
      </w:r>
      <w:r w:rsidRPr="00241F20">
        <w:rPr>
          <w:rFonts w:cs="Times New Roman"/>
          <w:noProof/>
          <w:szCs w:val="24"/>
        </w:rPr>
        <w:t xml:space="preserve"> 13(2): 51–65.</w:t>
      </w:r>
    </w:p>
    <w:p w14:paraId="34EA2471"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Lindberg, Staffan I. 2006. Democracy and Elections in Africa </w:t>
      </w:r>
      <w:r w:rsidRPr="00241F20">
        <w:rPr>
          <w:rFonts w:cs="Times New Roman"/>
          <w:i/>
          <w:iCs/>
          <w:noProof/>
          <w:szCs w:val="24"/>
        </w:rPr>
        <w:t>Democracy and Elections in Africa</w:t>
      </w:r>
      <w:r w:rsidRPr="00241F20">
        <w:rPr>
          <w:rFonts w:cs="Times New Roman"/>
          <w:noProof/>
          <w:szCs w:val="24"/>
        </w:rPr>
        <w:t>. Baltimore: The Johns Hopkins University Press.</w:t>
      </w:r>
    </w:p>
    <w:p w14:paraId="1584D480"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Lodge, Tom. 2014. “Neo-Patrimonial Politics in the ANC.” </w:t>
      </w:r>
      <w:r w:rsidRPr="00241F20">
        <w:rPr>
          <w:rFonts w:cs="Times New Roman"/>
          <w:i/>
          <w:iCs/>
          <w:noProof/>
          <w:szCs w:val="24"/>
        </w:rPr>
        <w:t>African Affairs</w:t>
      </w:r>
      <w:r w:rsidRPr="00241F20">
        <w:rPr>
          <w:rFonts w:cs="Times New Roman"/>
          <w:noProof/>
          <w:szCs w:val="24"/>
        </w:rPr>
        <w:t xml:space="preserve"> 113: 1–23.</w:t>
      </w:r>
    </w:p>
    <w:p w14:paraId="23D8F6FD"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Marenga, Ralph, and Job Shipululo Amupanda. 2021. “The Coronavirus and Social Justice in Namibia.” </w:t>
      </w:r>
      <w:r w:rsidRPr="00241F20">
        <w:rPr>
          <w:rFonts w:cs="Times New Roman"/>
          <w:i/>
          <w:iCs/>
          <w:noProof/>
          <w:szCs w:val="24"/>
        </w:rPr>
        <w:t>Politikon</w:t>
      </w:r>
      <w:r w:rsidRPr="00241F20">
        <w:rPr>
          <w:rFonts w:cs="Times New Roman"/>
          <w:noProof/>
          <w:szCs w:val="24"/>
        </w:rPr>
        <w:t xml:space="preserve"> 48(2): 206–25. https://doi.org/10.1080/02589346.2021.1913803.</w:t>
      </w:r>
    </w:p>
    <w:p w14:paraId="5587FC22"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Melber, Henning. 2015. “Post-Liberation Democratic Authoritarianism: The Case of Namibia.” </w:t>
      </w:r>
      <w:r w:rsidRPr="00241F20">
        <w:rPr>
          <w:rFonts w:cs="Times New Roman"/>
          <w:i/>
          <w:iCs/>
          <w:noProof/>
          <w:szCs w:val="24"/>
        </w:rPr>
        <w:t>Politikon</w:t>
      </w:r>
      <w:r w:rsidRPr="00241F20">
        <w:rPr>
          <w:rFonts w:cs="Times New Roman"/>
          <w:noProof/>
          <w:szCs w:val="24"/>
        </w:rPr>
        <w:t xml:space="preserve"> 42(1): 45–66. https://doi.org/10.1080/02589346.2015.1005790.</w:t>
      </w:r>
    </w:p>
    <w:p w14:paraId="5CE09558"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 2018. </w:t>
      </w:r>
      <w:r w:rsidRPr="00241F20">
        <w:rPr>
          <w:rFonts w:cs="Times New Roman"/>
          <w:i/>
          <w:iCs/>
          <w:noProof/>
          <w:szCs w:val="24"/>
        </w:rPr>
        <w:t>The Political Economy of Namibia</w:t>
      </w:r>
      <w:r w:rsidRPr="00241F20">
        <w:rPr>
          <w:rFonts w:cs="Times New Roman"/>
          <w:noProof/>
          <w:szCs w:val="24"/>
        </w:rPr>
        <w:t>.</w:t>
      </w:r>
    </w:p>
    <w:p w14:paraId="2ECE2783"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2019. “China in Namibia: An ‘All-Weather-Friendship’ Examined.” XX: 7–23.</w:t>
      </w:r>
    </w:p>
    <w:p w14:paraId="35CE9E90"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Melber, Henning, Daniela Kromrey, and Martin Welz. 2017. “Changing of the Guard? An Anatomy of Power within SWAPO of Namibia.” </w:t>
      </w:r>
      <w:r w:rsidRPr="00241F20">
        <w:rPr>
          <w:rFonts w:cs="Times New Roman"/>
          <w:i/>
          <w:iCs/>
          <w:noProof/>
          <w:szCs w:val="24"/>
        </w:rPr>
        <w:t>African Affairs</w:t>
      </w:r>
      <w:r w:rsidRPr="00241F20">
        <w:rPr>
          <w:rFonts w:cs="Times New Roman"/>
          <w:noProof/>
          <w:szCs w:val="24"/>
        </w:rPr>
        <w:t xml:space="preserve"> 116(463): 284–310. https://doi.org/10.1093/afraf/adw073.</w:t>
      </w:r>
    </w:p>
    <w:p w14:paraId="52A5C936"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Mershon, Carol. 2020. “What Effect Do Local Political Elites Have on Infant and Child Death? Elected and Chiefly Authority in South Africa.” </w:t>
      </w:r>
      <w:r w:rsidRPr="00241F20">
        <w:rPr>
          <w:rFonts w:cs="Times New Roman"/>
          <w:i/>
          <w:iCs/>
          <w:noProof/>
          <w:szCs w:val="24"/>
        </w:rPr>
        <w:t>Social Science &amp; Medicine</w:t>
      </w:r>
      <w:r w:rsidRPr="00241F20">
        <w:rPr>
          <w:rFonts w:cs="Times New Roman"/>
          <w:noProof/>
          <w:szCs w:val="24"/>
        </w:rPr>
        <w:t xml:space="preserve"> 251: 112902.</w:t>
      </w:r>
    </w:p>
    <w:p w14:paraId="3D2500B9"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Mkhize, Mbekezeli, Kongko Makau, and Phathutshedzo Madumi. 2020. “Good Governance Under Zuma Administration: Fad or Reality?” In , 171–88.</w:t>
      </w:r>
    </w:p>
    <w:p w14:paraId="4F998675"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Mohamed Ahmed, Abdel Ghaffar. 2003. </w:t>
      </w:r>
      <w:r w:rsidRPr="00241F20">
        <w:rPr>
          <w:rFonts w:cs="Times New Roman"/>
          <w:i/>
          <w:iCs/>
          <w:noProof/>
          <w:szCs w:val="24"/>
        </w:rPr>
        <w:t>African Political Parties</w:t>
      </w:r>
      <w:r w:rsidRPr="00241F20">
        <w:rPr>
          <w:rFonts w:cs="Times New Roman"/>
          <w:noProof/>
          <w:szCs w:val="24"/>
        </w:rPr>
        <w:t>. ed. M A Mohamed Salih. London: Pluto Press.</w:t>
      </w:r>
    </w:p>
    <w:p w14:paraId="4FC81AC2"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Mukhara, Clive Sello. 2004. “Democratic Consolidation: A Comparative Study of Botswana and South Africa Which Is the Most Consolidated and Why?” Stellenbosch University.</w:t>
      </w:r>
    </w:p>
    <w:p w14:paraId="4AB75FAA"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Müller-Crepon, Carl. 2020. “Continuity or Change? (In)Direct Rule in British and French Colonial Africa.” </w:t>
      </w:r>
      <w:r w:rsidRPr="00241F20">
        <w:rPr>
          <w:rFonts w:cs="Times New Roman"/>
          <w:i/>
          <w:iCs/>
          <w:noProof/>
          <w:szCs w:val="24"/>
        </w:rPr>
        <w:t>International Organization</w:t>
      </w:r>
      <w:r w:rsidRPr="00241F20">
        <w:rPr>
          <w:rFonts w:cs="Times New Roman"/>
          <w:noProof/>
          <w:szCs w:val="24"/>
        </w:rPr>
        <w:t xml:space="preserve"> 74(4): 707–41. https://doi.org/10.1017/S0020818320000211 (March 23, 2021).</w:t>
      </w:r>
    </w:p>
    <w:p w14:paraId="77DDD8C4"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October, Lauren. 2015. “Liberation Movements as Governments: Understanding the ANC’s Quality of Government.”</w:t>
      </w:r>
    </w:p>
    <w:p w14:paraId="14D1D982"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Payne, Sarah. 2011. “Beijing Fifteen Years on: The Persistence of Barriers to Gender Mainstreaming in Health Policy.” </w:t>
      </w:r>
      <w:r w:rsidRPr="00241F20">
        <w:rPr>
          <w:rFonts w:cs="Times New Roman"/>
          <w:i/>
          <w:iCs/>
          <w:noProof/>
          <w:szCs w:val="24"/>
        </w:rPr>
        <w:t>Social Politics</w:t>
      </w:r>
      <w:r w:rsidRPr="00241F20">
        <w:rPr>
          <w:rFonts w:cs="Times New Roman"/>
          <w:noProof/>
          <w:szCs w:val="24"/>
        </w:rPr>
        <w:t xml:space="preserve"> 18(4): 515–42.</w:t>
      </w:r>
    </w:p>
    <w:p w14:paraId="5191FEE8"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lastRenderedPageBreak/>
        <w:t xml:space="preserve">Pitcher, Anne, Mary H Moran, and Michael Johnston. 2009. “Rethinking Patrimonialism and Neopatrimonialism in Africa.” </w:t>
      </w:r>
      <w:r w:rsidRPr="00241F20">
        <w:rPr>
          <w:rFonts w:cs="Times New Roman"/>
          <w:i/>
          <w:iCs/>
          <w:noProof/>
          <w:szCs w:val="24"/>
        </w:rPr>
        <w:t>African Studies Review</w:t>
      </w:r>
      <w:r w:rsidRPr="00241F20">
        <w:rPr>
          <w:rFonts w:cs="Times New Roman"/>
          <w:noProof/>
          <w:szCs w:val="24"/>
        </w:rPr>
        <w:t xml:space="preserve"> 52(1): 125–56. http://www.jstor.org.proxylibrary.hse.ru/stable/27667425.</w:t>
      </w:r>
    </w:p>
    <w:p w14:paraId="68ECEA56"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Pitcher, M. Anne. 2019. “Political Parties and Political Economy in Africa’s Democracies, 1990–2018.” </w:t>
      </w:r>
      <w:r w:rsidRPr="00241F20">
        <w:rPr>
          <w:rFonts w:cs="Times New Roman"/>
          <w:i/>
          <w:iCs/>
          <w:noProof/>
          <w:szCs w:val="24"/>
        </w:rPr>
        <w:t>Oxford Research Encyclopedia of Politics</w:t>
      </w:r>
      <w:r w:rsidRPr="00241F20">
        <w:rPr>
          <w:rFonts w:cs="Times New Roman"/>
          <w:noProof/>
          <w:szCs w:val="24"/>
        </w:rPr>
        <w:t>: 1–24. https://oxfordre-com.proxylibrary.hse.ru/politics/view/10.1093/acrefore/9780190228637.001.0001/acrefore-9780190228637-e-856 (May 1, 2021).</w:t>
      </w:r>
    </w:p>
    <w:p w14:paraId="63E6E033"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Przeworski, Adam. 2018. </w:t>
      </w:r>
      <w:r w:rsidRPr="00241F20">
        <w:rPr>
          <w:rFonts w:cs="Times New Roman"/>
          <w:i/>
          <w:iCs/>
          <w:noProof/>
          <w:szCs w:val="24"/>
        </w:rPr>
        <w:t xml:space="preserve">Why Bother With Elections? </w:t>
      </w:r>
      <w:r w:rsidRPr="00241F20">
        <w:rPr>
          <w:rFonts w:cs="Times New Roman"/>
          <w:noProof/>
          <w:szCs w:val="24"/>
        </w:rPr>
        <w:t>. Cambridge: Polity Press.</w:t>
      </w:r>
    </w:p>
    <w:p w14:paraId="2B33E124"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Przeworski, Adam, and Henry Teune. 1970. </w:t>
      </w:r>
      <w:r w:rsidRPr="00241F20">
        <w:rPr>
          <w:rFonts w:cs="Times New Roman"/>
          <w:i/>
          <w:iCs/>
          <w:noProof/>
          <w:szCs w:val="24"/>
        </w:rPr>
        <w:t>The Logic of Comparative Social Inquiry</w:t>
      </w:r>
      <w:r w:rsidRPr="00241F20">
        <w:rPr>
          <w:rFonts w:cs="Times New Roman"/>
          <w:noProof/>
          <w:szCs w:val="24"/>
        </w:rPr>
        <w:t>.</w:t>
      </w:r>
    </w:p>
    <w:p w14:paraId="0050E90A"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Rakner, Lise, and Nicholas van der Walle. 2009. “Democratization by Elections? Opposition Weakness in Africa | Journal of Democracy.” </w:t>
      </w:r>
      <w:r w:rsidRPr="00241F20">
        <w:rPr>
          <w:rFonts w:cs="Times New Roman"/>
          <w:i/>
          <w:iCs/>
          <w:noProof/>
          <w:szCs w:val="24"/>
        </w:rPr>
        <w:t>Journal of Democracy</w:t>
      </w:r>
      <w:r w:rsidRPr="00241F20">
        <w:rPr>
          <w:rFonts w:cs="Times New Roman"/>
          <w:noProof/>
          <w:szCs w:val="24"/>
        </w:rPr>
        <w:t xml:space="preserve"> 20(3): 108–21. https://journalofdemocracy.org/articles/democratization-by-elections-opposition-weakness-in-africa/ (January 31, 2021).</w:t>
      </w:r>
    </w:p>
    <w:p w14:paraId="3B08D8A2"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Remmert, Dietrich. 2016. </w:t>
      </w:r>
      <w:r w:rsidRPr="00241F20">
        <w:rPr>
          <w:rFonts w:cs="Times New Roman"/>
          <w:i/>
          <w:iCs/>
          <w:noProof/>
          <w:szCs w:val="24"/>
        </w:rPr>
        <w:t>Water Governance in Namibia: A Tale of Delayed Implementation, Policy Shortfalls, and Miscommunication.</w:t>
      </w:r>
    </w:p>
    <w:p w14:paraId="5D6B9AF0"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Della Sala, Vincent. 2010. “Political Myth, Mythology and the European Union.” </w:t>
      </w:r>
      <w:r w:rsidRPr="00241F20">
        <w:rPr>
          <w:rFonts w:cs="Times New Roman"/>
          <w:i/>
          <w:iCs/>
          <w:noProof/>
          <w:szCs w:val="24"/>
        </w:rPr>
        <w:t>Journal of Common Market Studies</w:t>
      </w:r>
      <w:r w:rsidRPr="00241F20">
        <w:rPr>
          <w:rFonts w:cs="Times New Roman"/>
          <w:noProof/>
          <w:szCs w:val="24"/>
        </w:rPr>
        <w:t xml:space="preserve"> 48(1): 1–19. https://onlinelibrary.wiley.com/doi/full/10.1111/j.1468-5965.2009.02039.x (June 13, 2021).</w:t>
      </w:r>
    </w:p>
    <w:p w14:paraId="0423DA7C"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Sartori, G. 1976. </w:t>
      </w:r>
      <w:r w:rsidRPr="00241F20">
        <w:rPr>
          <w:rFonts w:cs="Times New Roman"/>
          <w:i/>
          <w:iCs/>
          <w:noProof/>
          <w:szCs w:val="24"/>
        </w:rPr>
        <w:t>Parties and Party Systems: A Framework for Analysis</w:t>
      </w:r>
      <w:r w:rsidRPr="00241F20">
        <w:rPr>
          <w:rFonts w:cs="Times New Roman"/>
          <w:noProof/>
          <w:szCs w:val="24"/>
        </w:rPr>
        <w:t>. Cambridge: Cambridge University Press.</w:t>
      </w:r>
    </w:p>
    <w:p w14:paraId="6E816CBC"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Scanlon, Connie. 2002. “Educating For Peace: Politics and Human Rights in Botswana.” </w:t>
      </w:r>
      <w:r w:rsidRPr="00241F20">
        <w:rPr>
          <w:rFonts w:cs="Times New Roman"/>
          <w:i/>
          <w:iCs/>
          <w:noProof/>
          <w:szCs w:val="24"/>
        </w:rPr>
        <w:t>Journal of Peace, Conflict and Development</w:t>
      </w:r>
      <w:r w:rsidRPr="00241F20">
        <w:rPr>
          <w:rFonts w:cs="Times New Roman"/>
          <w:noProof/>
          <w:szCs w:val="24"/>
        </w:rPr>
        <w:t xml:space="preserve"> 1.</w:t>
      </w:r>
    </w:p>
    <w:p w14:paraId="76355025"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Schedler, Andreas. 2002. “The Menu of Manipulation.” </w:t>
      </w:r>
      <w:r w:rsidRPr="00241F20">
        <w:rPr>
          <w:rFonts w:cs="Times New Roman"/>
          <w:i/>
          <w:iCs/>
          <w:noProof/>
          <w:szCs w:val="24"/>
        </w:rPr>
        <w:t>Journal of Democracy</w:t>
      </w:r>
      <w:r w:rsidRPr="00241F20">
        <w:rPr>
          <w:rFonts w:cs="Times New Roman"/>
          <w:noProof/>
          <w:szCs w:val="24"/>
        </w:rPr>
        <w:t xml:space="preserve"> 13(2): 36–50. http://10.0.5.73/jod.2002.0031.</w:t>
      </w:r>
    </w:p>
    <w:p w14:paraId="7650925A"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Scully, Timothy, and Scott Mainwaring. 1995. </w:t>
      </w:r>
      <w:r w:rsidRPr="00241F20">
        <w:rPr>
          <w:rFonts w:cs="Times New Roman"/>
          <w:i/>
          <w:iCs/>
          <w:noProof/>
          <w:szCs w:val="24"/>
        </w:rPr>
        <w:t>Building Democratic Institutions: Party Systems in Latin America</w:t>
      </w:r>
      <w:r w:rsidRPr="00241F20">
        <w:rPr>
          <w:rFonts w:cs="Times New Roman"/>
          <w:noProof/>
          <w:szCs w:val="24"/>
        </w:rPr>
        <w:t>. 1st ed. eds. Timothy Scully and Scott Mainwaring. Stanford: Stanford University Press. https://books.google.ru/books?id=yoQm7VRTmLsC.</w:t>
      </w:r>
    </w:p>
    <w:p w14:paraId="0C0B6ABA"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Seekings, Jeremy. 2017. </w:t>
      </w:r>
      <w:r w:rsidRPr="00241F20">
        <w:rPr>
          <w:rFonts w:cs="Times New Roman"/>
          <w:i/>
          <w:iCs/>
          <w:noProof/>
          <w:szCs w:val="24"/>
        </w:rPr>
        <w:t>Building a Conservative Welfare State in Botswana</w:t>
      </w:r>
      <w:r w:rsidRPr="00241F20">
        <w:rPr>
          <w:rFonts w:cs="Times New Roman"/>
          <w:noProof/>
          <w:szCs w:val="24"/>
        </w:rPr>
        <w:t>. Cape Town.</w:t>
      </w:r>
    </w:p>
    <w:p w14:paraId="2D0A27EE"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Seidler, Valentin. 2010. </w:t>
      </w:r>
      <w:r w:rsidRPr="00241F20">
        <w:rPr>
          <w:rFonts w:cs="Times New Roman"/>
          <w:i/>
          <w:iCs/>
          <w:noProof/>
          <w:szCs w:val="24"/>
        </w:rPr>
        <w:t>Why Did Botswana End up with Good Institutions: The Role of Culture and Colonial Rule</w:t>
      </w:r>
      <w:r w:rsidRPr="00241F20">
        <w:rPr>
          <w:rFonts w:cs="Times New Roman"/>
          <w:noProof/>
          <w:szCs w:val="24"/>
        </w:rPr>
        <w:t>. Vienna.</w:t>
      </w:r>
    </w:p>
    <w:p w14:paraId="79AA9E70"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Southall, R, and H Melber. 2009. </w:t>
      </w:r>
      <w:r w:rsidRPr="00241F20">
        <w:rPr>
          <w:rFonts w:cs="Times New Roman"/>
          <w:i/>
          <w:iCs/>
          <w:noProof/>
          <w:szCs w:val="24"/>
        </w:rPr>
        <w:t>A New Scramble for Africa?: Imperialism, Investment and Development</w:t>
      </w:r>
      <w:r w:rsidRPr="00241F20">
        <w:rPr>
          <w:rFonts w:cs="Times New Roman"/>
          <w:noProof/>
          <w:szCs w:val="24"/>
        </w:rPr>
        <w:t>. University of KwaZulu-Natal Press. https://books.google.de/books?id=MRRrPgAACAAJ.</w:t>
      </w:r>
    </w:p>
    <w:p w14:paraId="218D2BBF"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Taylor, Ian. 2002. “Botswana’s ‘Developmental State’ and the Politics of Legitimacy.” In </w:t>
      </w:r>
      <w:r w:rsidRPr="00241F20">
        <w:rPr>
          <w:rFonts w:cs="Times New Roman"/>
          <w:i/>
          <w:iCs/>
          <w:noProof/>
          <w:szCs w:val="24"/>
        </w:rPr>
        <w:lastRenderedPageBreak/>
        <w:t>Towards a New Political Economy of Development: Globalisation and Governance</w:t>
      </w:r>
      <w:r w:rsidRPr="00241F20">
        <w:rPr>
          <w:rFonts w:cs="Times New Roman"/>
          <w:noProof/>
          <w:szCs w:val="24"/>
        </w:rPr>
        <w:t>, Sheffield: University of Sheffield.</w:t>
      </w:r>
    </w:p>
    <w:p w14:paraId="3FD3F802"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du Toit, P van der P (Pierre), and Nicola de Jagger. 2012. </w:t>
      </w:r>
      <w:r w:rsidRPr="00241F20">
        <w:rPr>
          <w:rFonts w:cs="Times New Roman"/>
          <w:i/>
          <w:iCs/>
          <w:noProof/>
          <w:szCs w:val="24"/>
        </w:rPr>
        <w:t>Friend or Foe? Dominant Party Systems in Southern Africa: Insights from the Developing World</w:t>
      </w:r>
      <w:r w:rsidRPr="00241F20">
        <w:rPr>
          <w:rFonts w:cs="Times New Roman"/>
          <w:noProof/>
          <w:szCs w:val="24"/>
        </w:rPr>
        <w:t>. eds. P van der P (Pierre) du Toit and Nicola de Jagger. Tokyo: UN University Press :</w:t>
      </w:r>
    </w:p>
    <w:p w14:paraId="41DE325A"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Trantidis, Aris. 2015. “Clientelism and the Classification of Dominant Party Systems.” </w:t>
      </w:r>
      <w:r w:rsidRPr="00241F20">
        <w:rPr>
          <w:rFonts w:cs="Times New Roman"/>
          <w:i/>
          <w:iCs/>
          <w:noProof/>
          <w:szCs w:val="24"/>
        </w:rPr>
        <w:t>Democratization</w:t>
      </w:r>
      <w:r w:rsidRPr="00241F20">
        <w:rPr>
          <w:rFonts w:cs="Times New Roman"/>
          <w:noProof/>
          <w:szCs w:val="24"/>
        </w:rPr>
        <w:t xml:space="preserve"> 22(1): 113–33.</w:t>
      </w:r>
    </w:p>
    <w:p w14:paraId="043E876F"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Travaglianti, Manuela. 2017. “How Abolishing School Fees Increased Support for the Incumbent in Burundi.” </w:t>
      </w:r>
      <w:r w:rsidRPr="00241F20">
        <w:rPr>
          <w:rFonts w:cs="Times New Roman"/>
          <w:i/>
          <w:iCs/>
          <w:noProof/>
          <w:szCs w:val="24"/>
        </w:rPr>
        <w:t>African Affairs</w:t>
      </w:r>
      <w:r w:rsidRPr="00241F20">
        <w:rPr>
          <w:rFonts w:cs="Times New Roman"/>
          <w:noProof/>
          <w:szCs w:val="24"/>
        </w:rPr>
        <w:t xml:space="preserve"> 116(462): 101–24. https://academic.oup.com/afraf/article-lookup/doi/10.1093/afraf/adw066 (May 4, 2021).</w:t>
      </w:r>
    </w:p>
    <w:p w14:paraId="6DDE4D8A"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Tudor, Henry. 1972. Political Myth </w:t>
      </w:r>
      <w:r w:rsidRPr="00241F20">
        <w:rPr>
          <w:rFonts w:cs="Times New Roman"/>
          <w:i/>
          <w:iCs/>
          <w:noProof/>
          <w:szCs w:val="24"/>
        </w:rPr>
        <w:t>Political Myth</w:t>
      </w:r>
      <w:r w:rsidRPr="00241F20">
        <w:rPr>
          <w:rFonts w:cs="Times New Roman"/>
          <w:noProof/>
          <w:szCs w:val="24"/>
        </w:rPr>
        <w:t>. London: Macmillan Education UK.</w:t>
      </w:r>
    </w:p>
    <w:p w14:paraId="0451AB63"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Vogt, Manuel et al. 2015. “Integrating Data on Ethnicity, Geography, and Conflict: The Ethnic Power Relations Data Set Family.” </w:t>
      </w:r>
      <w:r w:rsidRPr="00241F20">
        <w:rPr>
          <w:rFonts w:cs="Times New Roman"/>
          <w:i/>
          <w:iCs/>
          <w:noProof/>
          <w:szCs w:val="24"/>
        </w:rPr>
        <w:t>Journal of Conflict Resolution</w:t>
      </w:r>
      <w:r w:rsidRPr="00241F20">
        <w:rPr>
          <w:rFonts w:cs="Times New Roman"/>
          <w:noProof/>
          <w:szCs w:val="24"/>
        </w:rPr>
        <w:t xml:space="preserve"> 59(7). https://icr.ethz.ch/data/epr/core/ (June 17, 2021).</w:t>
      </w:r>
    </w:p>
    <w:p w14:paraId="4C289901"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Weghorst, Keith R., and Michael Bernhard. 2014. “From Formlessness to Structure? The Institutionalization of Competitive Party Systems in Africa.” </w:t>
      </w:r>
      <w:r w:rsidRPr="00241F20">
        <w:rPr>
          <w:rFonts w:cs="Times New Roman"/>
          <w:i/>
          <w:iCs/>
          <w:noProof/>
          <w:szCs w:val="24"/>
        </w:rPr>
        <w:t>Comparative Political Studies</w:t>
      </w:r>
      <w:r w:rsidRPr="00241F20">
        <w:rPr>
          <w:rFonts w:cs="Times New Roman"/>
          <w:noProof/>
          <w:szCs w:val="24"/>
        </w:rPr>
        <w:t xml:space="preserve"> 47(12): 1707–37. https://journals-sagepub-com.proxylibrary.hse.ru/doi/full/10.1177/0010414013516068 (May 10, 2021).</w:t>
      </w:r>
    </w:p>
    <w:p w14:paraId="4C82A35D"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Weis, Toni. 2014. “Dominante Parteien Und Der Privatsektor in Afrika Südlich Der Sahara – Eine Typologie.” </w:t>
      </w:r>
      <w:r w:rsidRPr="00241F20">
        <w:rPr>
          <w:rFonts w:cs="Times New Roman"/>
          <w:i/>
          <w:iCs/>
          <w:noProof/>
          <w:szCs w:val="24"/>
        </w:rPr>
        <w:t>Zeitschrift fur Vergleichende Politikwissenschaft</w:t>
      </w:r>
      <w:r w:rsidRPr="00241F20">
        <w:rPr>
          <w:rFonts w:cs="Times New Roman"/>
          <w:noProof/>
          <w:szCs w:val="24"/>
        </w:rPr>
        <w:t xml:space="preserve"> 8(3–4): 263–81. https://link-springer-com.proxylibrary.hse.ru/article/10.1007/s12286-014-0217-6 (May 7, 2021).</w:t>
      </w:r>
    </w:p>
    <w:p w14:paraId="4AC2051F" w14:textId="77777777" w:rsidR="00241F20" w:rsidRPr="00241F20" w:rsidRDefault="00241F20" w:rsidP="00241F20">
      <w:pPr>
        <w:pStyle w:val="af1"/>
        <w:widowControl w:val="0"/>
        <w:numPr>
          <w:ilvl w:val="0"/>
          <w:numId w:val="17"/>
        </w:numPr>
        <w:autoSpaceDE w:val="0"/>
        <w:autoSpaceDN w:val="0"/>
        <w:adjustRightInd w:val="0"/>
        <w:rPr>
          <w:rFonts w:cs="Times New Roman"/>
          <w:noProof/>
          <w:szCs w:val="24"/>
        </w:rPr>
      </w:pPr>
      <w:r w:rsidRPr="00241F20">
        <w:rPr>
          <w:rFonts w:cs="Times New Roman"/>
          <w:noProof/>
          <w:szCs w:val="24"/>
        </w:rPr>
        <w:t xml:space="preserve">Woods, Dwayne. 2016. “The Future of Comparative Politics Is Its Past.” </w:t>
      </w:r>
      <w:r w:rsidRPr="00241F20">
        <w:rPr>
          <w:rFonts w:cs="Times New Roman"/>
          <w:i/>
          <w:iCs/>
          <w:noProof/>
          <w:szCs w:val="24"/>
        </w:rPr>
        <w:t>Chinese Political Science Review</w:t>
      </w:r>
      <w:r w:rsidRPr="00241F20">
        <w:rPr>
          <w:rFonts w:cs="Times New Roman"/>
          <w:noProof/>
          <w:szCs w:val="24"/>
        </w:rPr>
        <w:t xml:space="preserve"> 1: 412–24.</w:t>
      </w:r>
    </w:p>
    <w:p w14:paraId="104B440A" w14:textId="4D48E26D" w:rsidR="00241F20" w:rsidRPr="00241F20" w:rsidRDefault="00241F20" w:rsidP="00241F20">
      <w:pPr>
        <w:pStyle w:val="af1"/>
        <w:widowControl w:val="0"/>
        <w:numPr>
          <w:ilvl w:val="0"/>
          <w:numId w:val="17"/>
        </w:numPr>
        <w:autoSpaceDE w:val="0"/>
        <w:autoSpaceDN w:val="0"/>
        <w:adjustRightInd w:val="0"/>
        <w:rPr>
          <w:rFonts w:cs="Times New Roman"/>
          <w:noProof/>
        </w:rPr>
      </w:pPr>
      <w:r w:rsidRPr="00241F20">
        <w:rPr>
          <w:rFonts w:cs="Times New Roman"/>
          <w:noProof/>
          <w:szCs w:val="24"/>
        </w:rPr>
        <w:t xml:space="preserve">Young, Daniel J. 2014. “An Initial Look into Party Switching in Africa: Evidence from Malawi.” </w:t>
      </w:r>
      <w:r w:rsidRPr="00241F20">
        <w:rPr>
          <w:rFonts w:cs="Times New Roman"/>
          <w:i/>
          <w:iCs/>
          <w:noProof/>
          <w:szCs w:val="24"/>
        </w:rPr>
        <w:t>Party Politics</w:t>
      </w:r>
      <w:r w:rsidRPr="00241F20">
        <w:rPr>
          <w:rFonts w:cs="Times New Roman"/>
          <w:noProof/>
          <w:szCs w:val="24"/>
        </w:rPr>
        <w:t xml:space="preserve"> 20(1): 105–15. https://journals.sagepub.com/doi/abs/10.1177/1354068811436041 (May 18, 2021).</w:t>
      </w:r>
    </w:p>
    <w:p w14:paraId="00235BCC" w14:textId="7290C4D9" w:rsidR="00241F20" w:rsidRPr="00241F20" w:rsidRDefault="00241F20" w:rsidP="00241F20">
      <w:pPr>
        <w:pStyle w:val="af1"/>
        <w:widowControl w:val="0"/>
        <w:numPr>
          <w:ilvl w:val="0"/>
          <w:numId w:val="17"/>
        </w:numPr>
        <w:autoSpaceDE w:val="0"/>
        <w:autoSpaceDN w:val="0"/>
        <w:adjustRightInd w:val="0"/>
        <w:rPr>
          <w:rFonts w:cs="Times New Roman"/>
          <w:noProof/>
          <w:lang w:val="en-GB"/>
        </w:rPr>
      </w:pPr>
      <w:r w:rsidRPr="00241F20">
        <w:rPr>
          <w:lang w:val="en-GB"/>
        </w:rPr>
        <w:t xml:space="preserve">Cruz, </w:t>
      </w:r>
      <w:proofErr w:type="spellStart"/>
      <w:r w:rsidRPr="00241F20">
        <w:rPr>
          <w:lang w:val="en-GB"/>
        </w:rPr>
        <w:t>Cesi</w:t>
      </w:r>
      <w:proofErr w:type="spellEnd"/>
      <w:r w:rsidRPr="00241F20">
        <w:rPr>
          <w:lang w:val="en-GB"/>
        </w:rPr>
        <w:t xml:space="preserve">, Philip Keefer, and Carlos </w:t>
      </w:r>
      <w:proofErr w:type="spellStart"/>
      <w:r w:rsidRPr="00241F20">
        <w:rPr>
          <w:lang w:val="en-GB"/>
        </w:rPr>
        <w:t>Scartascini</w:t>
      </w:r>
      <w:proofErr w:type="spellEnd"/>
      <w:r w:rsidRPr="00241F20">
        <w:rPr>
          <w:lang w:val="en-GB"/>
        </w:rPr>
        <w:t>. 2021. Database of Political Institutions 2020. Washington, DC: Inter-American Development Bank Research Department.</w:t>
      </w:r>
    </w:p>
    <w:p w14:paraId="36DCB5BD" w14:textId="2A1F1C13" w:rsidR="00241F20" w:rsidRPr="00241F20" w:rsidRDefault="00241F20" w:rsidP="00241F20">
      <w:pPr>
        <w:pStyle w:val="af1"/>
        <w:widowControl w:val="0"/>
        <w:numPr>
          <w:ilvl w:val="0"/>
          <w:numId w:val="17"/>
        </w:numPr>
        <w:autoSpaceDE w:val="0"/>
        <w:autoSpaceDN w:val="0"/>
        <w:adjustRightInd w:val="0"/>
        <w:rPr>
          <w:rFonts w:cs="Times New Roman"/>
          <w:noProof/>
          <w:lang w:val="en-GB"/>
        </w:rPr>
      </w:pPr>
      <w:proofErr w:type="spellStart"/>
      <w:r>
        <w:rPr>
          <w:rFonts w:ascii="Arial" w:hAnsi="Arial" w:cs="Arial"/>
          <w:color w:val="333333"/>
          <w:sz w:val="21"/>
          <w:szCs w:val="21"/>
          <w:shd w:val="clear" w:color="auto" w:fill="FFFFFF"/>
          <w:lang w:val="en-GB"/>
        </w:rPr>
        <w:t>L</w:t>
      </w:r>
      <w:r w:rsidRPr="00241F20">
        <w:rPr>
          <w:rFonts w:ascii="Arial" w:hAnsi="Arial" w:cs="Arial"/>
          <w:color w:val="333333"/>
          <w:sz w:val="21"/>
          <w:szCs w:val="21"/>
          <w:shd w:val="clear" w:color="auto" w:fill="FFFFFF"/>
          <w:lang w:val="en-GB"/>
        </w:rPr>
        <w:t>ührmann</w:t>
      </w:r>
      <w:proofErr w:type="spellEnd"/>
      <w:r w:rsidRPr="00241F20">
        <w:rPr>
          <w:rFonts w:ascii="Arial" w:hAnsi="Arial" w:cs="Arial"/>
          <w:color w:val="333333"/>
          <w:sz w:val="21"/>
          <w:szCs w:val="21"/>
          <w:shd w:val="clear" w:color="auto" w:fill="FFFFFF"/>
          <w:lang w:val="en-GB"/>
        </w:rPr>
        <w:t xml:space="preserve">, Anna, Nils </w:t>
      </w:r>
      <w:proofErr w:type="spellStart"/>
      <w:r w:rsidRPr="00241F20">
        <w:rPr>
          <w:rFonts w:ascii="Arial" w:hAnsi="Arial" w:cs="Arial"/>
          <w:color w:val="333333"/>
          <w:sz w:val="21"/>
          <w:szCs w:val="21"/>
          <w:shd w:val="clear" w:color="auto" w:fill="FFFFFF"/>
          <w:lang w:val="en-GB"/>
        </w:rPr>
        <w:t>Düpont</w:t>
      </w:r>
      <w:proofErr w:type="spellEnd"/>
      <w:r w:rsidRPr="00241F20">
        <w:rPr>
          <w:rFonts w:ascii="Arial" w:hAnsi="Arial" w:cs="Arial"/>
          <w:color w:val="333333"/>
          <w:sz w:val="21"/>
          <w:szCs w:val="21"/>
          <w:shd w:val="clear" w:color="auto" w:fill="FFFFFF"/>
          <w:lang w:val="en-GB"/>
        </w:rPr>
        <w:t xml:space="preserve">, Masaaki </w:t>
      </w:r>
      <w:proofErr w:type="spellStart"/>
      <w:r w:rsidRPr="00241F20">
        <w:rPr>
          <w:rFonts w:ascii="Arial" w:hAnsi="Arial" w:cs="Arial"/>
          <w:color w:val="333333"/>
          <w:sz w:val="21"/>
          <w:szCs w:val="21"/>
          <w:shd w:val="clear" w:color="auto" w:fill="FFFFFF"/>
          <w:lang w:val="en-GB"/>
        </w:rPr>
        <w:t>Higashijima</w:t>
      </w:r>
      <w:proofErr w:type="spellEnd"/>
      <w:r w:rsidRPr="00241F20">
        <w:rPr>
          <w:rFonts w:ascii="Arial" w:hAnsi="Arial" w:cs="Arial"/>
          <w:color w:val="333333"/>
          <w:sz w:val="21"/>
          <w:szCs w:val="21"/>
          <w:shd w:val="clear" w:color="auto" w:fill="FFFFFF"/>
          <w:lang w:val="en-GB"/>
        </w:rPr>
        <w:t xml:space="preserve">, </w:t>
      </w:r>
      <w:proofErr w:type="spellStart"/>
      <w:r w:rsidRPr="00241F20">
        <w:rPr>
          <w:rFonts w:ascii="Arial" w:hAnsi="Arial" w:cs="Arial"/>
          <w:color w:val="333333"/>
          <w:sz w:val="21"/>
          <w:szCs w:val="21"/>
          <w:shd w:val="clear" w:color="auto" w:fill="FFFFFF"/>
          <w:lang w:val="en-GB"/>
        </w:rPr>
        <w:t>Yaman</w:t>
      </w:r>
      <w:proofErr w:type="spellEnd"/>
      <w:r w:rsidRPr="00241F20">
        <w:rPr>
          <w:rFonts w:ascii="Arial" w:hAnsi="Arial" w:cs="Arial"/>
          <w:color w:val="333333"/>
          <w:sz w:val="21"/>
          <w:szCs w:val="21"/>
          <w:shd w:val="clear" w:color="auto" w:fill="FFFFFF"/>
          <w:lang w:val="en-GB"/>
        </w:rPr>
        <w:t xml:space="preserve"> Berker </w:t>
      </w:r>
      <w:proofErr w:type="spellStart"/>
      <w:r w:rsidRPr="00241F20">
        <w:rPr>
          <w:rFonts w:ascii="Arial" w:hAnsi="Arial" w:cs="Arial"/>
          <w:color w:val="333333"/>
          <w:sz w:val="21"/>
          <w:szCs w:val="21"/>
          <w:shd w:val="clear" w:color="auto" w:fill="FFFFFF"/>
          <w:lang w:val="en-GB"/>
        </w:rPr>
        <w:t>Kavasoglu</w:t>
      </w:r>
      <w:proofErr w:type="spellEnd"/>
      <w:r w:rsidRPr="00241F20">
        <w:rPr>
          <w:rFonts w:ascii="Arial" w:hAnsi="Arial" w:cs="Arial"/>
          <w:color w:val="333333"/>
          <w:sz w:val="21"/>
          <w:szCs w:val="21"/>
          <w:shd w:val="clear" w:color="auto" w:fill="FFFFFF"/>
          <w:lang w:val="en-GB"/>
        </w:rPr>
        <w:t xml:space="preserve">, Kyle L. Marquardt, Michael Bernhard, Holger </w:t>
      </w:r>
      <w:proofErr w:type="spellStart"/>
      <w:r w:rsidRPr="00241F20">
        <w:rPr>
          <w:rFonts w:ascii="Arial" w:hAnsi="Arial" w:cs="Arial"/>
          <w:color w:val="333333"/>
          <w:sz w:val="21"/>
          <w:szCs w:val="21"/>
          <w:shd w:val="clear" w:color="auto" w:fill="FFFFFF"/>
          <w:lang w:val="en-GB"/>
        </w:rPr>
        <w:t>Döring</w:t>
      </w:r>
      <w:proofErr w:type="spellEnd"/>
      <w:r w:rsidRPr="00241F20">
        <w:rPr>
          <w:rFonts w:ascii="Arial" w:hAnsi="Arial" w:cs="Arial"/>
          <w:color w:val="333333"/>
          <w:sz w:val="21"/>
          <w:szCs w:val="21"/>
          <w:shd w:val="clear" w:color="auto" w:fill="FFFFFF"/>
          <w:lang w:val="en-GB"/>
        </w:rPr>
        <w:t xml:space="preserve">, Allen Hicken, </w:t>
      </w:r>
      <w:proofErr w:type="spellStart"/>
      <w:r w:rsidRPr="00241F20">
        <w:rPr>
          <w:rFonts w:ascii="Arial" w:hAnsi="Arial" w:cs="Arial"/>
          <w:color w:val="333333"/>
          <w:sz w:val="21"/>
          <w:szCs w:val="21"/>
          <w:shd w:val="clear" w:color="auto" w:fill="FFFFFF"/>
          <w:lang w:val="en-GB"/>
        </w:rPr>
        <w:t>Melis</w:t>
      </w:r>
      <w:proofErr w:type="spellEnd"/>
      <w:r w:rsidRPr="00241F20">
        <w:rPr>
          <w:rFonts w:ascii="Arial" w:hAnsi="Arial" w:cs="Arial"/>
          <w:color w:val="333333"/>
          <w:sz w:val="21"/>
          <w:szCs w:val="21"/>
          <w:shd w:val="clear" w:color="auto" w:fill="FFFFFF"/>
          <w:lang w:val="en-GB"/>
        </w:rPr>
        <w:t xml:space="preserve"> </w:t>
      </w:r>
      <w:proofErr w:type="spellStart"/>
      <w:r w:rsidRPr="00241F20">
        <w:rPr>
          <w:rFonts w:ascii="Arial" w:hAnsi="Arial" w:cs="Arial"/>
          <w:color w:val="333333"/>
          <w:sz w:val="21"/>
          <w:szCs w:val="21"/>
          <w:shd w:val="clear" w:color="auto" w:fill="FFFFFF"/>
          <w:lang w:val="en-GB"/>
        </w:rPr>
        <w:t>Laebens</w:t>
      </w:r>
      <w:proofErr w:type="spellEnd"/>
      <w:r w:rsidRPr="00241F20">
        <w:rPr>
          <w:rFonts w:ascii="Arial" w:hAnsi="Arial" w:cs="Arial"/>
          <w:color w:val="333333"/>
          <w:sz w:val="21"/>
          <w:szCs w:val="21"/>
          <w:shd w:val="clear" w:color="auto" w:fill="FFFFFF"/>
          <w:lang w:val="en-GB"/>
        </w:rPr>
        <w:t xml:space="preserve">, </w:t>
      </w:r>
      <w:proofErr w:type="spellStart"/>
      <w:r w:rsidRPr="00241F20">
        <w:rPr>
          <w:rFonts w:ascii="Arial" w:hAnsi="Arial" w:cs="Arial"/>
          <w:color w:val="333333"/>
          <w:sz w:val="21"/>
          <w:szCs w:val="21"/>
          <w:shd w:val="clear" w:color="auto" w:fill="FFFFFF"/>
          <w:lang w:val="en-GB"/>
        </w:rPr>
        <w:t>Staffan</w:t>
      </w:r>
      <w:proofErr w:type="spellEnd"/>
      <w:r w:rsidRPr="00241F20">
        <w:rPr>
          <w:rFonts w:ascii="Arial" w:hAnsi="Arial" w:cs="Arial"/>
          <w:color w:val="333333"/>
          <w:sz w:val="21"/>
          <w:szCs w:val="21"/>
          <w:shd w:val="clear" w:color="auto" w:fill="FFFFFF"/>
          <w:lang w:val="en-GB"/>
        </w:rPr>
        <w:t xml:space="preserve"> I. Lindberg, </w:t>
      </w:r>
      <w:proofErr w:type="spellStart"/>
      <w:r w:rsidRPr="00241F20">
        <w:rPr>
          <w:rFonts w:ascii="Arial" w:hAnsi="Arial" w:cs="Arial"/>
          <w:color w:val="333333"/>
          <w:sz w:val="21"/>
          <w:szCs w:val="21"/>
          <w:shd w:val="clear" w:color="auto" w:fill="FFFFFF"/>
          <w:lang w:val="en-GB"/>
        </w:rPr>
        <w:t>Juraj</w:t>
      </w:r>
      <w:proofErr w:type="spellEnd"/>
      <w:r w:rsidRPr="00241F20">
        <w:rPr>
          <w:rFonts w:ascii="Arial" w:hAnsi="Arial" w:cs="Arial"/>
          <w:color w:val="333333"/>
          <w:sz w:val="21"/>
          <w:szCs w:val="21"/>
          <w:shd w:val="clear" w:color="auto" w:fill="FFFFFF"/>
          <w:lang w:val="en-GB"/>
        </w:rPr>
        <w:t xml:space="preserve"> </w:t>
      </w:r>
      <w:proofErr w:type="spellStart"/>
      <w:r w:rsidRPr="00241F20">
        <w:rPr>
          <w:rFonts w:ascii="Arial" w:hAnsi="Arial" w:cs="Arial"/>
          <w:color w:val="333333"/>
          <w:sz w:val="21"/>
          <w:szCs w:val="21"/>
          <w:shd w:val="clear" w:color="auto" w:fill="FFFFFF"/>
          <w:lang w:val="en-GB"/>
        </w:rPr>
        <w:t>Medzihorsky</w:t>
      </w:r>
      <w:proofErr w:type="spellEnd"/>
      <w:r w:rsidRPr="00241F20">
        <w:rPr>
          <w:rFonts w:ascii="Arial" w:hAnsi="Arial" w:cs="Arial"/>
          <w:color w:val="333333"/>
          <w:sz w:val="21"/>
          <w:szCs w:val="21"/>
          <w:shd w:val="clear" w:color="auto" w:fill="FFFFFF"/>
          <w:lang w:val="en-GB"/>
        </w:rPr>
        <w:t xml:space="preserve">, Anja </w:t>
      </w:r>
      <w:proofErr w:type="spellStart"/>
      <w:r w:rsidRPr="00241F20">
        <w:rPr>
          <w:rFonts w:ascii="Arial" w:hAnsi="Arial" w:cs="Arial"/>
          <w:color w:val="333333"/>
          <w:sz w:val="21"/>
          <w:szCs w:val="21"/>
          <w:shd w:val="clear" w:color="auto" w:fill="FFFFFF"/>
          <w:lang w:val="en-GB"/>
        </w:rPr>
        <w:t>Neundorf</w:t>
      </w:r>
      <w:proofErr w:type="spellEnd"/>
      <w:r w:rsidRPr="00241F20">
        <w:rPr>
          <w:rFonts w:ascii="Arial" w:hAnsi="Arial" w:cs="Arial"/>
          <w:color w:val="333333"/>
          <w:sz w:val="21"/>
          <w:szCs w:val="21"/>
          <w:shd w:val="clear" w:color="auto" w:fill="FFFFFF"/>
          <w:lang w:val="en-GB"/>
        </w:rPr>
        <w:t xml:space="preserve">, Ora John Reuter, Saskia Ruth-Lovell, Keith R. </w:t>
      </w:r>
      <w:proofErr w:type="spellStart"/>
      <w:r w:rsidRPr="00241F20">
        <w:rPr>
          <w:rFonts w:ascii="Arial" w:hAnsi="Arial" w:cs="Arial"/>
          <w:color w:val="333333"/>
          <w:sz w:val="21"/>
          <w:szCs w:val="21"/>
          <w:shd w:val="clear" w:color="auto" w:fill="FFFFFF"/>
          <w:lang w:val="en-GB"/>
        </w:rPr>
        <w:t>Weghorst</w:t>
      </w:r>
      <w:proofErr w:type="spellEnd"/>
      <w:r w:rsidRPr="00241F20">
        <w:rPr>
          <w:rFonts w:ascii="Arial" w:hAnsi="Arial" w:cs="Arial"/>
          <w:color w:val="333333"/>
          <w:sz w:val="21"/>
          <w:szCs w:val="21"/>
          <w:shd w:val="clear" w:color="auto" w:fill="FFFFFF"/>
          <w:lang w:val="en-GB"/>
        </w:rPr>
        <w:t xml:space="preserve">, Nina </w:t>
      </w:r>
      <w:proofErr w:type="spellStart"/>
      <w:r w:rsidRPr="00241F20">
        <w:rPr>
          <w:rFonts w:ascii="Arial" w:hAnsi="Arial" w:cs="Arial"/>
          <w:color w:val="333333"/>
          <w:sz w:val="21"/>
          <w:szCs w:val="21"/>
          <w:shd w:val="clear" w:color="auto" w:fill="FFFFFF"/>
          <w:lang w:val="en-GB"/>
        </w:rPr>
        <w:t>Wiesehomeier</w:t>
      </w:r>
      <w:proofErr w:type="spellEnd"/>
      <w:r w:rsidRPr="00241F20">
        <w:rPr>
          <w:rFonts w:ascii="Arial" w:hAnsi="Arial" w:cs="Arial"/>
          <w:color w:val="333333"/>
          <w:sz w:val="21"/>
          <w:szCs w:val="21"/>
          <w:shd w:val="clear" w:color="auto" w:fill="FFFFFF"/>
          <w:lang w:val="en-GB"/>
        </w:rPr>
        <w:t xml:space="preserve">, </w:t>
      </w:r>
      <w:proofErr w:type="spellStart"/>
      <w:r w:rsidRPr="00241F20">
        <w:rPr>
          <w:rFonts w:ascii="Arial" w:hAnsi="Arial" w:cs="Arial"/>
          <w:color w:val="333333"/>
          <w:sz w:val="21"/>
          <w:szCs w:val="21"/>
          <w:shd w:val="clear" w:color="auto" w:fill="FFFFFF"/>
          <w:lang w:val="en-GB"/>
        </w:rPr>
        <w:t>JosephWright</w:t>
      </w:r>
      <w:proofErr w:type="spellEnd"/>
      <w:r w:rsidRPr="00241F20">
        <w:rPr>
          <w:rFonts w:ascii="Arial" w:hAnsi="Arial" w:cs="Arial"/>
          <w:color w:val="333333"/>
          <w:sz w:val="21"/>
          <w:szCs w:val="21"/>
          <w:shd w:val="clear" w:color="auto" w:fill="FFFFFF"/>
          <w:lang w:val="en-GB"/>
        </w:rPr>
        <w:t xml:space="preserve">, </w:t>
      </w:r>
      <w:proofErr w:type="spellStart"/>
      <w:r w:rsidRPr="00241F20">
        <w:rPr>
          <w:rFonts w:ascii="Arial" w:hAnsi="Arial" w:cs="Arial"/>
          <w:color w:val="333333"/>
          <w:sz w:val="21"/>
          <w:szCs w:val="21"/>
          <w:shd w:val="clear" w:color="auto" w:fill="FFFFFF"/>
          <w:lang w:val="en-GB"/>
        </w:rPr>
        <w:t>Nazifa</w:t>
      </w:r>
      <w:proofErr w:type="spellEnd"/>
      <w:r w:rsidRPr="00241F20">
        <w:rPr>
          <w:rFonts w:ascii="Arial" w:hAnsi="Arial" w:cs="Arial"/>
          <w:color w:val="333333"/>
          <w:sz w:val="21"/>
          <w:szCs w:val="21"/>
          <w:shd w:val="clear" w:color="auto" w:fill="FFFFFF"/>
          <w:lang w:val="en-GB"/>
        </w:rPr>
        <w:t xml:space="preserve"> Alizada, Paul </w:t>
      </w:r>
      <w:proofErr w:type="spellStart"/>
      <w:r w:rsidRPr="00241F20">
        <w:rPr>
          <w:rFonts w:ascii="Arial" w:hAnsi="Arial" w:cs="Arial"/>
          <w:color w:val="333333"/>
          <w:sz w:val="21"/>
          <w:szCs w:val="21"/>
          <w:shd w:val="clear" w:color="auto" w:fill="FFFFFF"/>
          <w:lang w:val="en-GB"/>
        </w:rPr>
        <w:t>Bederke</w:t>
      </w:r>
      <w:proofErr w:type="spellEnd"/>
      <w:r w:rsidRPr="00241F20">
        <w:rPr>
          <w:rFonts w:ascii="Arial" w:hAnsi="Arial" w:cs="Arial"/>
          <w:color w:val="333333"/>
          <w:sz w:val="21"/>
          <w:szCs w:val="21"/>
          <w:shd w:val="clear" w:color="auto" w:fill="FFFFFF"/>
          <w:lang w:val="en-GB"/>
        </w:rPr>
        <w:t xml:space="preserve">, Lisa </w:t>
      </w:r>
      <w:proofErr w:type="spellStart"/>
      <w:r w:rsidRPr="00241F20">
        <w:rPr>
          <w:rFonts w:ascii="Arial" w:hAnsi="Arial" w:cs="Arial"/>
          <w:color w:val="333333"/>
          <w:sz w:val="21"/>
          <w:szCs w:val="21"/>
          <w:shd w:val="clear" w:color="auto" w:fill="FFFFFF"/>
          <w:lang w:val="en-GB"/>
        </w:rPr>
        <w:t>Gastaldi</w:t>
      </w:r>
      <w:proofErr w:type="spellEnd"/>
      <w:r w:rsidRPr="00241F20">
        <w:rPr>
          <w:rFonts w:ascii="Arial" w:hAnsi="Arial" w:cs="Arial"/>
          <w:color w:val="333333"/>
          <w:sz w:val="21"/>
          <w:szCs w:val="21"/>
          <w:shd w:val="clear" w:color="auto" w:fill="FFFFFF"/>
          <w:lang w:val="en-GB"/>
        </w:rPr>
        <w:t xml:space="preserve">, Sandra </w:t>
      </w:r>
      <w:proofErr w:type="spellStart"/>
      <w:r w:rsidRPr="00241F20">
        <w:rPr>
          <w:rFonts w:ascii="Arial" w:hAnsi="Arial" w:cs="Arial"/>
          <w:color w:val="333333"/>
          <w:sz w:val="21"/>
          <w:szCs w:val="21"/>
          <w:shd w:val="clear" w:color="auto" w:fill="FFFFFF"/>
          <w:lang w:val="en-GB"/>
        </w:rPr>
        <w:t>Grahn</w:t>
      </w:r>
      <w:proofErr w:type="spellEnd"/>
      <w:r w:rsidRPr="00241F20">
        <w:rPr>
          <w:rFonts w:ascii="Arial" w:hAnsi="Arial" w:cs="Arial"/>
          <w:color w:val="333333"/>
          <w:sz w:val="21"/>
          <w:szCs w:val="21"/>
          <w:shd w:val="clear" w:color="auto" w:fill="FFFFFF"/>
          <w:lang w:val="en-GB"/>
        </w:rPr>
        <w:t xml:space="preserve">, Garry </w:t>
      </w:r>
      <w:proofErr w:type="spellStart"/>
      <w:r w:rsidRPr="00241F20">
        <w:rPr>
          <w:rFonts w:ascii="Arial" w:hAnsi="Arial" w:cs="Arial"/>
          <w:color w:val="333333"/>
          <w:sz w:val="21"/>
          <w:szCs w:val="21"/>
          <w:shd w:val="clear" w:color="auto" w:fill="FFFFFF"/>
          <w:lang w:val="en-GB"/>
        </w:rPr>
        <w:t>Hindle</w:t>
      </w:r>
      <w:proofErr w:type="spellEnd"/>
      <w:r w:rsidRPr="00241F20">
        <w:rPr>
          <w:rFonts w:ascii="Arial" w:hAnsi="Arial" w:cs="Arial"/>
          <w:color w:val="333333"/>
          <w:sz w:val="21"/>
          <w:szCs w:val="21"/>
          <w:shd w:val="clear" w:color="auto" w:fill="FFFFFF"/>
          <w:lang w:val="en-GB"/>
        </w:rPr>
        <w:t xml:space="preserve">, Nina </w:t>
      </w:r>
      <w:proofErr w:type="spellStart"/>
      <w:r w:rsidRPr="00241F20">
        <w:rPr>
          <w:rFonts w:ascii="Arial" w:hAnsi="Arial" w:cs="Arial"/>
          <w:color w:val="333333"/>
          <w:sz w:val="21"/>
          <w:szCs w:val="21"/>
          <w:shd w:val="clear" w:color="auto" w:fill="FFFFFF"/>
          <w:lang w:val="en-GB"/>
        </w:rPr>
        <w:t>Ilchenko</w:t>
      </w:r>
      <w:proofErr w:type="spellEnd"/>
      <w:r w:rsidRPr="00241F20">
        <w:rPr>
          <w:rFonts w:ascii="Arial" w:hAnsi="Arial" w:cs="Arial"/>
          <w:color w:val="333333"/>
          <w:sz w:val="21"/>
          <w:szCs w:val="21"/>
          <w:shd w:val="clear" w:color="auto" w:fill="FFFFFF"/>
          <w:lang w:val="en-GB"/>
        </w:rPr>
        <w:t xml:space="preserve">, Johannes von </w:t>
      </w:r>
      <w:proofErr w:type="spellStart"/>
      <w:r w:rsidRPr="00241F20">
        <w:rPr>
          <w:rFonts w:ascii="Arial" w:hAnsi="Arial" w:cs="Arial"/>
          <w:color w:val="333333"/>
          <w:sz w:val="21"/>
          <w:szCs w:val="21"/>
          <w:shd w:val="clear" w:color="auto" w:fill="FFFFFF"/>
          <w:lang w:val="en-GB"/>
        </w:rPr>
        <w:t>Römer</w:t>
      </w:r>
      <w:proofErr w:type="spellEnd"/>
      <w:r w:rsidRPr="00241F20">
        <w:rPr>
          <w:rFonts w:ascii="Arial" w:hAnsi="Arial" w:cs="Arial"/>
          <w:color w:val="333333"/>
          <w:sz w:val="21"/>
          <w:szCs w:val="21"/>
          <w:shd w:val="clear" w:color="auto" w:fill="FFFFFF"/>
          <w:lang w:val="en-GB"/>
        </w:rPr>
        <w:t xml:space="preserve">, Steven Wilson, Daniel </w:t>
      </w:r>
      <w:proofErr w:type="spellStart"/>
      <w:r w:rsidRPr="00241F20">
        <w:rPr>
          <w:rFonts w:ascii="Arial" w:hAnsi="Arial" w:cs="Arial"/>
          <w:color w:val="333333"/>
          <w:sz w:val="21"/>
          <w:szCs w:val="21"/>
          <w:shd w:val="clear" w:color="auto" w:fill="FFFFFF"/>
          <w:lang w:val="en-GB"/>
        </w:rPr>
        <w:lastRenderedPageBreak/>
        <w:t>Pemstein</w:t>
      </w:r>
      <w:proofErr w:type="spellEnd"/>
      <w:r w:rsidRPr="00241F20">
        <w:rPr>
          <w:rFonts w:ascii="Arial" w:hAnsi="Arial" w:cs="Arial"/>
          <w:color w:val="333333"/>
          <w:sz w:val="21"/>
          <w:szCs w:val="21"/>
          <w:shd w:val="clear" w:color="auto" w:fill="FFFFFF"/>
          <w:lang w:val="en-GB"/>
        </w:rPr>
        <w:t>, Brigitte </w:t>
      </w:r>
      <w:proofErr w:type="spellStart"/>
      <w:r w:rsidRPr="00241F20">
        <w:rPr>
          <w:rFonts w:ascii="Arial" w:hAnsi="Arial" w:cs="Arial"/>
          <w:color w:val="333333"/>
          <w:sz w:val="21"/>
          <w:szCs w:val="21"/>
          <w:shd w:val="clear" w:color="auto" w:fill="FFFFFF"/>
          <w:lang w:val="en-GB"/>
        </w:rPr>
        <w:t>Seim</w:t>
      </w:r>
      <w:proofErr w:type="spellEnd"/>
      <w:r w:rsidRPr="00241F20">
        <w:rPr>
          <w:rFonts w:ascii="Arial" w:hAnsi="Arial" w:cs="Arial"/>
          <w:color w:val="333333"/>
          <w:sz w:val="21"/>
          <w:szCs w:val="21"/>
          <w:shd w:val="clear" w:color="auto" w:fill="FFFFFF"/>
          <w:lang w:val="en-GB"/>
        </w:rPr>
        <w:t xml:space="preserve">. 2020. Varieties of Party Identity and Organization (V-Party) Dataset V1. </w:t>
      </w:r>
      <w:proofErr w:type="spellStart"/>
      <w:r>
        <w:rPr>
          <w:rFonts w:ascii="Arial" w:hAnsi="Arial" w:cs="Arial"/>
          <w:color w:val="333333"/>
          <w:sz w:val="21"/>
          <w:szCs w:val="21"/>
          <w:shd w:val="clear" w:color="auto" w:fill="FFFFFF"/>
        </w:rPr>
        <w:t>Varieties</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of</w:t>
      </w:r>
      <w:proofErr w:type="spellEnd"/>
      <w:r>
        <w:rPr>
          <w:rFonts w:ascii="Arial" w:hAnsi="Arial" w:cs="Arial"/>
          <w:color w:val="333333"/>
          <w:sz w:val="21"/>
          <w:szCs w:val="21"/>
          <w:shd w:val="clear" w:color="auto" w:fill="FFFFFF"/>
        </w:rPr>
        <w:t> </w:t>
      </w:r>
      <w:proofErr w:type="spellStart"/>
      <w:r>
        <w:rPr>
          <w:rFonts w:ascii="Arial" w:hAnsi="Arial" w:cs="Arial"/>
          <w:color w:val="333333"/>
          <w:sz w:val="21"/>
          <w:szCs w:val="21"/>
          <w:shd w:val="clear" w:color="auto" w:fill="FFFFFF"/>
        </w:rPr>
        <w:t>Democracy</w:t>
      </w:r>
      <w:proofErr w:type="spellEnd"/>
      <w:r>
        <w:rPr>
          <w:rFonts w:ascii="Arial" w:hAnsi="Arial" w:cs="Arial"/>
          <w:color w:val="333333"/>
          <w:sz w:val="21"/>
          <w:szCs w:val="21"/>
          <w:shd w:val="clear" w:color="auto" w:fill="FFFFFF"/>
        </w:rPr>
        <w:t xml:space="preserve"> (V-</w:t>
      </w:r>
      <w:proofErr w:type="spellStart"/>
      <w:r>
        <w:rPr>
          <w:rFonts w:ascii="Arial" w:hAnsi="Arial" w:cs="Arial"/>
          <w:color w:val="333333"/>
          <w:sz w:val="21"/>
          <w:szCs w:val="21"/>
          <w:shd w:val="clear" w:color="auto" w:fill="FFFFFF"/>
        </w:rPr>
        <w:t>Dem</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Project</w:t>
      </w:r>
      <w:proofErr w:type="spellEnd"/>
      <w:r>
        <w:rPr>
          <w:rFonts w:ascii="Arial" w:hAnsi="Arial" w:cs="Arial"/>
          <w:color w:val="333333"/>
          <w:sz w:val="21"/>
          <w:szCs w:val="21"/>
          <w:shd w:val="clear" w:color="auto" w:fill="FFFFFF"/>
        </w:rPr>
        <w:t>. </w:t>
      </w:r>
      <w:hyperlink r:id="rId9" w:history="1">
        <w:r>
          <w:rPr>
            <w:rStyle w:val="af2"/>
            <w:rFonts w:ascii="Arial" w:hAnsi="Arial" w:cs="Arial"/>
            <w:color w:val="337AB7"/>
            <w:sz w:val="21"/>
            <w:szCs w:val="21"/>
            <w:shd w:val="clear" w:color="auto" w:fill="FFFFFF"/>
          </w:rPr>
          <w:t>https://doi.org/10.23696/vpartydsv1</w:t>
        </w:r>
      </w:hyperlink>
      <w:r>
        <w:rPr>
          <w:rFonts w:ascii="Arial" w:hAnsi="Arial" w:cs="Arial"/>
          <w:color w:val="333333"/>
          <w:sz w:val="21"/>
          <w:szCs w:val="21"/>
          <w:shd w:val="clear" w:color="auto" w:fill="FFFFFF"/>
        </w:rPr>
        <w:t>  </w:t>
      </w:r>
    </w:p>
    <w:p w14:paraId="74A647D8" w14:textId="1447F334" w:rsidR="00241F20" w:rsidRPr="00241F20" w:rsidRDefault="00241F20" w:rsidP="00241F20">
      <w:pPr>
        <w:pStyle w:val="af1"/>
        <w:widowControl w:val="0"/>
        <w:numPr>
          <w:ilvl w:val="0"/>
          <w:numId w:val="17"/>
        </w:numPr>
        <w:autoSpaceDE w:val="0"/>
        <w:autoSpaceDN w:val="0"/>
        <w:adjustRightInd w:val="0"/>
        <w:rPr>
          <w:rFonts w:cs="Times New Roman"/>
          <w:noProof/>
          <w:lang w:val="en-GB"/>
        </w:rPr>
      </w:pPr>
      <w:r w:rsidRPr="00241F20">
        <w:rPr>
          <w:rFonts w:ascii="Arial" w:hAnsi="Arial" w:cs="Arial"/>
          <w:color w:val="333333"/>
          <w:sz w:val="21"/>
          <w:szCs w:val="21"/>
          <w:shd w:val="clear" w:color="auto" w:fill="FFFFFF"/>
          <w:lang w:val="en-GB"/>
        </w:rPr>
        <w:t>Coppedge, Michael, John Gerring, Carl Henrik Knutsen, Staffan I. Lindberg, Jan Teorell, Nazifa Alizada, David Altman, Michael Bernhard, Agnes Cornell, M. Steven Fish, Lisa Gastaldi, Haakon Gjerløw, Adam Glynn, Allen Hicken, Garry Hindle, Nina Ilchenko, Joshua Krusell, Anna Luhrmann, Seraphine F. Maerz, Kyle L. Marquardt, Kelly McMann, Valeriya Mechkova, Juraj Medzihorsky, Pamela Paxton, Daniel Pemstein, Jose</w:t>
      </w:r>
      <w:proofErr w:type="spellStart"/>
      <w:r>
        <w:rPr>
          <w:rFonts w:ascii="Arial" w:hAnsi="Arial" w:cs="Arial"/>
          <w:color w:val="333333"/>
          <w:sz w:val="21"/>
          <w:szCs w:val="21"/>
          <w:shd w:val="clear" w:color="auto" w:fill="FFFFFF"/>
        </w:rPr>
        <w:t>ﬁ</w:t>
      </w:r>
      <w:proofErr w:type="spellEnd"/>
      <w:r w:rsidRPr="00241F20">
        <w:rPr>
          <w:rFonts w:ascii="Arial" w:hAnsi="Arial" w:cs="Arial"/>
          <w:color w:val="333333"/>
          <w:sz w:val="21"/>
          <w:szCs w:val="21"/>
          <w:shd w:val="clear" w:color="auto" w:fill="FFFFFF"/>
          <w:lang w:val="en-GB"/>
        </w:rPr>
        <w:t>ne Pernes, Johannes von Römer, Brigitte Seim, Rachel Sigman, Svend-Erik Skaaning, Jeffrey Staton, Aksel Sundström, Ei-tan Tzelgov, Yi-ting Wang, Tore Wig, Steven Wilson and Daniel Ziblatt. 2021. ”V-Dem [Country–Year/Country–Date] Dataset v11.1” Varieties of Democracy Project. </w:t>
      </w:r>
      <w:r>
        <w:fldChar w:fldCharType="begin"/>
      </w:r>
      <w:r w:rsidRPr="00241F20">
        <w:rPr>
          <w:lang w:val="en-GB"/>
        </w:rPr>
        <w:instrText xml:space="preserve"> HYPERLINK "https://doi.org/10.23696/vdemds21" </w:instrText>
      </w:r>
      <w:r>
        <w:fldChar w:fldCharType="separate"/>
      </w:r>
      <w:r w:rsidRPr="00241F20">
        <w:rPr>
          <w:rStyle w:val="af2"/>
          <w:rFonts w:ascii="Arial" w:hAnsi="Arial" w:cs="Arial"/>
          <w:color w:val="337AB7"/>
          <w:sz w:val="21"/>
          <w:szCs w:val="21"/>
          <w:shd w:val="clear" w:color="auto" w:fill="FFFFFF"/>
          <w:lang w:val="en-GB"/>
        </w:rPr>
        <w:t>https://doi.org/10.23696/vdemds21</w:t>
      </w:r>
      <w:r>
        <w:fldChar w:fldCharType="end"/>
      </w:r>
      <w:bookmarkStart w:id="2866" w:name="_GoBack"/>
      <w:bookmarkEnd w:id="2866"/>
    </w:p>
    <w:p w14:paraId="47CF6B33" w14:textId="513D7875" w:rsidR="00241F20" w:rsidRPr="00241F20" w:rsidRDefault="00241F20" w:rsidP="00241F20">
      <w:pPr>
        <w:rPr>
          <w:ins w:id="2867" w:author="Поликанов Степан Андреевич" w:date="2021-03-24T11:26:00Z"/>
          <w:lang w:val="en-US"/>
          <w:rPrChange w:id="2868" w:author="Поликанов Степан Андреевич" w:date="2021-03-24T11:26:00Z">
            <w:rPr>
              <w:ins w:id="2869" w:author="Поликанов Степан Андреевич" w:date="2021-03-24T11:26:00Z"/>
            </w:rPr>
          </w:rPrChange>
        </w:rPr>
      </w:pPr>
      <w:r>
        <w:rPr>
          <w:lang w:val="en-US"/>
        </w:rPr>
        <w:fldChar w:fldCharType="end"/>
      </w:r>
    </w:p>
    <w:p w14:paraId="70BB54F9" w14:textId="0F244DA3" w:rsidR="00EC42DC" w:rsidRPr="00D6024B" w:rsidDel="002A41ED" w:rsidRDefault="00F47901">
      <w:pPr>
        <w:pStyle w:val="af1"/>
        <w:widowControl w:val="0"/>
        <w:numPr>
          <w:ilvl w:val="1"/>
          <w:numId w:val="15"/>
        </w:numPr>
        <w:autoSpaceDE w:val="0"/>
        <w:autoSpaceDN w:val="0"/>
        <w:adjustRightInd w:val="0"/>
        <w:rPr>
          <w:del w:id="2870" w:author="Поликанов Степан Андреевич" w:date="2021-03-24T11:25:00Z"/>
          <w:lang w:val="en-US"/>
        </w:rPr>
        <w:pPrChange w:id="2871" w:author="Stepan Polikanov" w:date="2021-06-01T19:58:00Z">
          <w:pPr/>
        </w:pPrChange>
      </w:pPr>
      <w:ins w:id="2872" w:author="Ekim Arbatli" w:date="2021-03-16T15:00:00Z">
        <w:del w:id="2873" w:author="Поликанов Степан Андреевич" w:date="2021-03-24T11:25:00Z">
          <w:r w:rsidRPr="00D6024B" w:rsidDel="007D3DB5">
            <w:rPr>
              <w:lang w:val="en-US"/>
            </w:rPr>
            <w:delText>Some sources for you to look at:</w:delText>
          </w:r>
        </w:del>
      </w:ins>
    </w:p>
    <w:p w14:paraId="7B3A936C" w14:textId="5BD5DA54" w:rsidR="00241F20" w:rsidRDefault="00241F20" w:rsidP="00241F20">
      <w:pPr>
        <w:pStyle w:val="1"/>
        <w:tabs>
          <w:tab w:val="left" w:pos="5387"/>
        </w:tabs>
        <w:rPr>
          <w:ins w:id="2874" w:author="Stepan Polikanov" w:date="2021-06-17T12:44:00Z"/>
          <w:lang w:val="en-US"/>
        </w:rPr>
      </w:pPr>
      <w:ins w:id="2875" w:author="Stepan Polikanov" w:date="2021-06-17T12:44:00Z">
        <w:r>
          <w:rPr>
            <w:lang w:val="en-US"/>
          </w:rPr>
          <w:t>Appendix</w:t>
        </w:r>
      </w:ins>
    </w:p>
    <w:p w14:paraId="069C17D5" w14:textId="37412088" w:rsidR="00241F20" w:rsidRPr="00241F20" w:rsidRDefault="00241F20" w:rsidP="00241F20">
      <w:pPr>
        <w:rPr>
          <w:ins w:id="2876" w:author="Stepan Polikanov" w:date="2021-06-17T12:44:00Z"/>
          <w:lang w:val="en-US"/>
        </w:rPr>
        <w:pPrChange w:id="2877" w:author="Stepan Polikanov" w:date="2021-06-17T12:44:00Z">
          <w:pPr>
            <w:pStyle w:val="1"/>
            <w:tabs>
              <w:tab w:val="left" w:pos="5387"/>
            </w:tabs>
          </w:pPr>
        </w:pPrChange>
      </w:pPr>
    </w:p>
    <w:p w14:paraId="45420C15" w14:textId="77777777" w:rsidR="00241F20" w:rsidRPr="00021692" w:rsidRDefault="00241F20" w:rsidP="00241F20">
      <w:pPr>
        <w:pStyle w:val="af8"/>
        <w:rPr>
          <w:ins w:id="2878" w:author="Stepan Polikanov" w:date="2021-06-17T12:45:00Z"/>
          <w:rFonts w:ascii="Courier New" w:hAnsi="Courier New" w:cs="Courier New"/>
          <w:lang w:val="en-GB"/>
        </w:rPr>
      </w:pPr>
      <w:ins w:id="2879" w:author="Stepan Polikanov" w:date="2021-06-17T12:45:00Z">
        <w:r w:rsidRPr="00021692">
          <w:rPr>
            <w:rFonts w:ascii="Courier New" w:hAnsi="Courier New" w:cs="Courier New"/>
            <w:lang w:val="en-GB"/>
          </w:rPr>
          <w:t>=========================================================</w:t>
        </w:r>
      </w:ins>
    </w:p>
    <w:p w14:paraId="11D64FDB" w14:textId="77777777" w:rsidR="00241F20" w:rsidRPr="00021692" w:rsidRDefault="00241F20" w:rsidP="00241F20">
      <w:pPr>
        <w:pStyle w:val="af8"/>
        <w:rPr>
          <w:ins w:id="2880" w:author="Stepan Polikanov" w:date="2021-06-17T12:45:00Z"/>
          <w:rFonts w:ascii="Courier New" w:hAnsi="Courier New" w:cs="Courier New"/>
          <w:lang w:val="en-GB"/>
        </w:rPr>
      </w:pPr>
      <w:ins w:id="2881" w:author="Stepan Polikanov" w:date="2021-06-17T12:45:00Z">
        <w:r w:rsidRPr="00021692">
          <w:rPr>
            <w:rFonts w:ascii="Courier New" w:hAnsi="Courier New" w:cs="Courier New"/>
            <w:lang w:val="en-GB"/>
          </w:rPr>
          <w:t xml:space="preserve">                            Dependent variable:          </w:t>
        </w:r>
      </w:ins>
    </w:p>
    <w:p w14:paraId="65C2504F" w14:textId="77777777" w:rsidR="00241F20" w:rsidRPr="00021692" w:rsidRDefault="00241F20" w:rsidP="00241F20">
      <w:pPr>
        <w:pStyle w:val="af8"/>
        <w:rPr>
          <w:ins w:id="2882" w:author="Stepan Polikanov" w:date="2021-06-17T12:45:00Z"/>
          <w:rFonts w:ascii="Courier New" w:hAnsi="Courier New" w:cs="Courier New"/>
          <w:lang w:val="en-GB"/>
        </w:rPr>
      </w:pPr>
      <w:ins w:id="2883" w:author="Stepan Polikanov" w:date="2021-06-17T12:45:00Z">
        <w:r w:rsidRPr="00021692">
          <w:rPr>
            <w:rFonts w:ascii="Courier New" w:hAnsi="Courier New" w:cs="Courier New"/>
            <w:lang w:val="en-GB"/>
          </w:rPr>
          <w:t xml:space="preserve">                  ---------------------------------------</w:t>
        </w:r>
      </w:ins>
    </w:p>
    <w:p w14:paraId="6A8FD90A" w14:textId="77777777" w:rsidR="00241F20" w:rsidRPr="00021692" w:rsidRDefault="00241F20" w:rsidP="00241F20">
      <w:pPr>
        <w:pStyle w:val="af8"/>
        <w:rPr>
          <w:ins w:id="2884" w:author="Stepan Polikanov" w:date="2021-06-17T12:45:00Z"/>
          <w:rFonts w:ascii="Courier New" w:hAnsi="Courier New" w:cs="Courier New"/>
          <w:lang w:val="en-GB"/>
        </w:rPr>
      </w:pPr>
      <w:ins w:id="2885" w:author="Stepan Polikanov" w:date="2021-06-17T12:45:00Z">
        <w:r w:rsidRPr="00021692">
          <w:rPr>
            <w:rFonts w:ascii="Courier New" w:hAnsi="Courier New" w:cs="Courier New"/>
            <w:lang w:val="en-GB"/>
          </w:rPr>
          <w:t xml:space="preserve">                  autocratic dominant democratic dominant</w:t>
        </w:r>
      </w:ins>
    </w:p>
    <w:p w14:paraId="2B863584" w14:textId="77777777" w:rsidR="00241F20" w:rsidRPr="00021692" w:rsidRDefault="00241F20" w:rsidP="00241F20">
      <w:pPr>
        <w:pStyle w:val="af8"/>
        <w:rPr>
          <w:ins w:id="2886" w:author="Stepan Polikanov" w:date="2021-06-17T12:45:00Z"/>
          <w:rFonts w:ascii="Courier New" w:hAnsi="Courier New" w:cs="Courier New"/>
          <w:lang w:val="en-GB"/>
        </w:rPr>
      </w:pPr>
      <w:ins w:id="2887" w:author="Stepan Polikanov" w:date="2021-06-17T12:45:00Z">
        <w:r w:rsidRPr="00021692">
          <w:rPr>
            <w:rFonts w:ascii="Courier New" w:hAnsi="Courier New" w:cs="Courier New"/>
            <w:lang w:val="en-GB"/>
          </w:rPr>
          <w:t xml:space="preserve">                          (1)                 (2)        </w:t>
        </w:r>
      </w:ins>
    </w:p>
    <w:p w14:paraId="56BFDD79" w14:textId="77777777" w:rsidR="00241F20" w:rsidRPr="00021692" w:rsidRDefault="00241F20" w:rsidP="00241F20">
      <w:pPr>
        <w:pStyle w:val="af8"/>
        <w:rPr>
          <w:ins w:id="2888" w:author="Stepan Polikanov" w:date="2021-06-17T12:45:00Z"/>
          <w:rFonts w:ascii="Courier New" w:hAnsi="Courier New" w:cs="Courier New"/>
          <w:lang w:val="en-GB"/>
        </w:rPr>
      </w:pPr>
      <w:ins w:id="2889" w:author="Stepan Polikanov" w:date="2021-06-17T12:45:00Z">
        <w:r w:rsidRPr="00021692">
          <w:rPr>
            <w:rFonts w:ascii="Courier New" w:hAnsi="Courier New" w:cs="Courier New"/>
            <w:lang w:val="en-GB"/>
          </w:rPr>
          <w:t>---------------------------------------------------------</w:t>
        </w:r>
      </w:ins>
    </w:p>
    <w:p w14:paraId="19A0409A" w14:textId="77777777" w:rsidR="00241F20" w:rsidRPr="00021692" w:rsidRDefault="00241F20" w:rsidP="00241F20">
      <w:pPr>
        <w:pStyle w:val="af8"/>
        <w:rPr>
          <w:ins w:id="2890" w:author="Stepan Polikanov" w:date="2021-06-17T12:45:00Z"/>
          <w:rFonts w:ascii="Courier New" w:hAnsi="Courier New" w:cs="Courier New"/>
          <w:lang w:val="en-GB"/>
        </w:rPr>
      </w:pPr>
      <w:ins w:id="2891" w:author="Stepan Polikanov" w:date="2021-06-17T12:45:00Z">
        <w:r w:rsidRPr="00021692">
          <w:rPr>
            <w:rFonts w:ascii="Courier New" w:hAnsi="Courier New" w:cs="Courier New"/>
            <w:lang w:val="en-GB"/>
          </w:rPr>
          <w:t xml:space="preserve">ELF                     13.802              -1.705       </w:t>
        </w:r>
      </w:ins>
    </w:p>
    <w:p w14:paraId="33DB1F06" w14:textId="77777777" w:rsidR="00241F20" w:rsidRPr="00021692" w:rsidRDefault="00241F20" w:rsidP="00241F20">
      <w:pPr>
        <w:pStyle w:val="af8"/>
        <w:rPr>
          <w:ins w:id="2892" w:author="Stepan Polikanov" w:date="2021-06-17T12:45:00Z"/>
          <w:rFonts w:ascii="Courier New" w:hAnsi="Courier New" w:cs="Courier New"/>
          <w:lang w:val="en-GB"/>
        </w:rPr>
      </w:pPr>
      <w:ins w:id="2893" w:author="Stepan Polikanov" w:date="2021-06-17T12:45:00Z">
        <w:r w:rsidRPr="00021692">
          <w:rPr>
            <w:rFonts w:ascii="Courier New" w:hAnsi="Courier New" w:cs="Courier New"/>
            <w:lang w:val="en-GB"/>
          </w:rPr>
          <w:t xml:space="preserve">                       (10.138)             (3.461)      </w:t>
        </w:r>
      </w:ins>
    </w:p>
    <w:p w14:paraId="7842032A" w14:textId="77777777" w:rsidR="00241F20" w:rsidRPr="00021692" w:rsidRDefault="00241F20" w:rsidP="00241F20">
      <w:pPr>
        <w:pStyle w:val="af8"/>
        <w:rPr>
          <w:ins w:id="2894" w:author="Stepan Polikanov" w:date="2021-06-17T12:45:00Z"/>
          <w:rFonts w:ascii="Courier New" w:hAnsi="Courier New" w:cs="Courier New"/>
          <w:lang w:val="en-GB"/>
        </w:rPr>
      </w:pPr>
      <w:ins w:id="2895" w:author="Stepan Polikanov" w:date="2021-06-17T12:45:00Z">
        <w:r w:rsidRPr="00021692">
          <w:rPr>
            <w:rFonts w:ascii="Courier New" w:hAnsi="Courier New" w:cs="Courier New"/>
            <w:lang w:val="en-GB"/>
          </w:rPr>
          <w:t xml:space="preserve">                                                         </w:t>
        </w:r>
      </w:ins>
    </w:p>
    <w:p w14:paraId="1780683B" w14:textId="77777777" w:rsidR="00241F20" w:rsidRPr="00021692" w:rsidRDefault="00241F20" w:rsidP="00241F20">
      <w:pPr>
        <w:pStyle w:val="af8"/>
        <w:rPr>
          <w:ins w:id="2896" w:author="Stepan Polikanov" w:date="2021-06-17T12:45:00Z"/>
          <w:rFonts w:ascii="Courier New" w:hAnsi="Courier New" w:cs="Courier New"/>
          <w:lang w:val="en-GB"/>
        </w:rPr>
      </w:pPr>
      <w:ins w:id="2897" w:author="Stepan Polikanov" w:date="2021-06-17T12:45:00Z">
        <w:r w:rsidRPr="00021692">
          <w:rPr>
            <w:rFonts w:ascii="Courier New" w:hAnsi="Courier New" w:cs="Courier New"/>
            <w:lang w:val="en-GB"/>
          </w:rPr>
          <w:t xml:space="preserve">PSI                     18.931              13.528*      </w:t>
        </w:r>
      </w:ins>
    </w:p>
    <w:p w14:paraId="342B7095" w14:textId="77777777" w:rsidR="00241F20" w:rsidRPr="00021692" w:rsidRDefault="00241F20" w:rsidP="00241F20">
      <w:pPr>
        <w:pStyle w:val="af8"/>
        <w:rPr>
          <w:ins w:id="2898" w:author="Stepan Polikanov" w:date="2021-06-17T12:45:00Z"/>
          <w:rFonts w:ascii="Courier New" w:hAnsi="Courier New" w:cs="Courier New"/>
          <w:lang w:val="en-GB"/>
        </w:rPr>
      </w:pPr>
      <w:ins w:id="2899" w:author="Stepan Polikanov" w:date="2021-06-17T12:45:00Z">
        <w:r w:rsidRPr="00021692">
          <w:rPr>
            <w:rFonts w:ascii="Courier New" w:hAnsi="Courier New" w:cs="Courier New"/>
            <w:lang w:val="en-GB"/>
          </w:rPr>
          <w:t xml:space="preserve">                       (11.888)             (7.567)      </w:t>
        </w:r>
      </w:ins>
    </w:p>
    <w:p w14:paraId="018AD31C" w14:textId="77777777" w:rsidR="00241F20" w:rsidRPr="00021692" w:rsidRDefault="00241F20" w:rsidP="00241F20">
      <w:pPr>
        <w:pStyle w:val="af8"/>
        <w:rPr>
          <w:ins w:id="2900" w:author="Stepan Polikanov" w:date="2021-06-17T12:45:00Z"/>
          <w:rFonts w:ascii="Courier New" w:hAnsi="Courier New" w:cs="Courier New"/>
          <w:lang w:val="en-GB"/>
        </w:rPr>
      </w:pPr>
      <w:ins w:id="2901" w:author="Stepan Polikanov" w:date="2021-06-17T12:45:00Z">
        <w:r w:rsidRPr="00021692">
          <w:rPr>
            <w:rFonts w:ascii="Courier New" w:hAnsi="Courier New" w:cs="Courier New"/>
            <w:lang w:val="en-GB"/>
          </w:rPr>
          <w:t xml:space="preserve">                                                         </w:t>
        </w:r>
      </w:ins>
    </w:p>
    <w:p w14:paraId="45D17785" w14:textId="77777777" w:rsidR="00241F20" w:rsidRPr="00021692" w:rsidRDefault="00241F20" w:rsidP="00241F20">
      <w:pPr>
        <w:pStyle w:val="af8"/>
        <w:rPr>
          <w:ins w:id="2902" w:author="Stepan Polikanov" w:date="2021-06-17T12:45:00Z"/>
          <w:rFonts w:ascii="Courier New" w:hAnsi="Courier New" w:cs="Courier New"/>
          <w:lang w:val="en-GB"/>
        </w:rPr>
      </w:pPr>
      <w:proofErr w:type="spellStart"/>
      <w:ins w:id="2903" w:author="Stepan Polikanov" w:date="2021-06-17T12:45:00Z">
        <w:r w:rsidRPr="00021692">
          <w:rPr>
            <w:rFonts w:ascii="Courier New" w:hAnsi="Courier New" w:cs="Courier New"/>
            <w:lang w:val="en-GB"/>
          </w:rPr>
          <w:t>housesys</w:t>
        </w:r>
        <w:proofErr w:type="spellEnd"/>
        <w:r w:rsidRPr="00021692">
          <w:rPr>
            <w:rFonts w:ascii="Courier New" w:hAnsi="Courier New" w:cs="Courier New"/>
            <w:lang w:val="en-GB"/>
          </w:rPr>
          <w:t xml:space="preserve">                 1.795              -1.768       </w:t>
        </w:r>
      </w:ins>
    </w:p>
    <w:p w14:paraId="0FE2F273" w14:textId="77777777" w:rsidR="00241F20" w:rsidRPr="00021692" w:rsidRDefault="00241F20" w:rsidP="00241F20">
      <w:pPr>
        <w:pStyle w:val="af8"/>
        <w:rPr>
          <w:ins w:id="2904" w:author="Stepan Polikanov" w:date="2021-06-17T12:45:00Z"/>
          <w:rFonts w:ascii="Courier New" w:hAnsi="Courier New" w:cs="Courier New"/>
          <w:lang w:val="en-GB"/>
        </w:rPr>
      </w:pPr>
      <w:ins w:id="2905" w:author="Stepan Polikanov" w:date="2021-06-17T12:45:00Z">
        <w:r w:rsidRPr="00021692">
          <w:rPr>
            <w:rFonts w:ascii="Courier New" w:hAnsi="Courier New" w:cs="Courier New"/>
            <w:lang w:val="en-GB"/>
          </w:rPr>
          <w:t xml:space="preserve">                        (2.397)             (1.411)      </w:t>
        </w:r>
      </w:ins>
    </w:p>
    <w:p w14:paraId="107BEF83" w14:textId="77777777" w:rsidR="00241F20" w:rsidRPr="00021692" w:rsidRDefault="00241F20" w:rsidP="00241F20">
      <w:pPr>
        <w:pStyle w:val="af8"/>
        <w:rPr>
          <w:ins w:id="2906" w:author="Stepan Polikanov" w:date="2021-06-17T12:45:00Z"/>
          <w:rFonts w:ascii="Courier New" w:hAnsi="Courier New" w:cs="Courier New"/>
          <w:lang w:val="en-GB"/>
        </w:rPr>
      </w:pPr>
      <w:ins w:id="2907" w:author="Stepan Polikanov" w:date="2021-06-17T12:45:00Z">
        <w:r w:rsidRPr="00021692">
          <w:rPr>
            <w:rFonts w:ascii="Courier New" w:hAnsi="Courier New" w:cs="Courier New"/>
            <w:lang w:val="en-GB"/>
          </w:rPr>
          <w:t xml:space="preserve">                                                         </w:t>
        </w:r>
      </w:ins>
    </w:p>
    <w:p w14:paraId="7DA01DDF" w14:textId="77777777" w:rsidR="00241F20" w:rsidRPr="00021692" w:rsidRDefault="00241F20" w:rsidP="00241F20">
      <w:pPr>
        <w:pStyle w:val="af8"/>
        <w:rPr>
          <w:ins w:id="2908" w:author="Stepan Polikanov" w:date="2021-06-17T12:45:00Z"/>
          <w:rFonts w:ascii="Courier New" w:hAnsi="Courier New" w:cs="Courier New"/>
          <w:lang w:val="en-GB"/>
        </w:rPr>
      </w:pPr>
      <w:ins w:id="2909" w:author="Stepan Polikanov" w:date="2021-06-17T12:45:00Z">
        <w:r w:rsidRPr="00021692">
          <w:rPr>
            <w:rFonts w:ascii="Courier New" w:hAnsi="Courier New" w:cs="Courier New"/>
            <w:lang w:val="en-GB"/>
          </w:rPr>
          <w:t xml:space="preserve">col_legacy.f1           -9.064               0.115       </w:t>
        </w:r>
      </w:ins>
    </w:p>
    <w:p w14:paraId="02A6F771" w14:textId="77777777" w:rsidR="00241F20" w:rsidRPr="00021692" w:rsidRDefault="00241F20" w:rsidP="00241F20">
      <w:pPr>
        <w:pStyle w:val="af8"/>
        <w:rPr>
          <w:ins w:id="2910" w:author="Stepan Polikanov" w:date="2021-06-17T12:45:00Z"/>
          <w:rFonts w:ascii="Courier New" w:hAnsi="Courier New" w:cs="Courier New"/>
          <w:lang w:val="en-GB"/>
        </w:rPr>
      </w:pPr>
      <w:ins w:id="2911" w:author="Stepan Polikanov" w:date="2021-06-17T12:45:00Z">
        <w:r w:rsidRPr="00021692">
          <w:rPr>
            <w:rFonts w:ascii="Courier New" w:hAnsi="Courier New" w:cs="Courier New"/>
            <w:lang w:val="en-GB"/>
          </w:rPr>
          <w:t xml:space="preserve">                       (104.617)            (2.450)      </w:t>
        </w:r>
      </w:ins>
    </w:p>
    <w:p w14:paraId="5A6F4E3D" w14:textId="77777777" w:rsidR="00241F20" w:rsidRPr="00021692" w:rsidRDefault="00241F20" w:rsidP="00241F20">
      <w:pPr>
        <w:pStyle w:val="af8"/>
        <w:rPr>
          <w:ins w:id="2912" w:author="Stepan Polikanov" w:date="2021-06-17T12:45:00Z"/>
          <w:rFonts w:ascii="Courier New" w:hAnsi="Courier New" w:cs="Courier New"/>
          <w:lang w:val="en-GB"/>
        </w:rPr>
      </w:pPr>
      <w:ins w:id="2913" w:author="Stepan Polikanov" w:date="2021-06-17T12:45:00Z">
        <w:r w:rsidRPr="00021692">
          <w:rPr>
            <w:rFonts w:ascii="Courier New" w:hAnsi="Courier New" w:cs="Courier New"/>
            <w:lang w:val="en-GB"/>
          </w:rPr>
          <w:t xml:space="preserve">                                                         </w:t>
        </w:r>
      </w:ins>
    </w:p>
    <w:p w14:paraId="7B197019" w14:textId="77777777" w:rsidR="00241F20" w:rsidRPr="00021692" w:rsidRDefault="00241F20" w:rsidP="00241F20">
      <w:pPr>
        <w:pStyle w:val="af8"/>
        <w:rPr>
          <w:ins w:id="2914" w:author="Stepan Polikanov" w:date="2021-06-17T12:45:00Z"/>
          <w:rFonts w:ascii="Courier New" w:hAnsi="Courier New" w:cs="Courier New"/>
          <w:lang w:val="en-GB"/>
        </w:rPr>
      </w:pPr>
      <w:ins w:id="2915" w:author="Stepan Polikanov" w:date="2021-06-17T12:45:00Z">
        <w:r w:rsidRPr="00021692">
          <w:rPr>
            <w:rFonts w:ascii="Courier New" w:hAnsi="Courier New" w:cs="Courier New"/>
            <w:lang w:val="en-GB"/>
          </w:rPr>
          <w:t xml:space="preserve">col_legacy.f2           -6.554               2.143       </w:t>
        </w:r>
      </w:ins>
    </w:p>
    <w:p w14:paraId="19EE5C2E" w14:textId="77777777" w:rsidR="00241F20" w:rsidRPr="00021692" w:rsidRDefault="00241F20" w:rsidP="00241F20">
      <w:pPr>
        <w:pStyle w:val="af8"/>
        <w:rPr>
          <w:ins w:id="2916" w:author="Stepan Polikanov" w:date="2021-06-17T12:45:00Z"/>
          <w:rFonts w:ascii="Courier New" w:hAnsi="Courier New" w:cs="Courier New"/>
          <w:lang w:val="en-GB"/>
        </w:rPr>
      </w:pPr>
      <w:ins w:id="2917" w:author="Stepan Polikanov" w:date="2021-06-17T12:45:00Z">
        <w:r w:rsidRPr="00021692">
          <w:rPr>
            <w:rFonts w:ascii="Courier New" w:hAnsi="Courier New" w:cs="Courier New"/>
            <w:lang w:val="en-GB"/>
          </w:rPr>
          <w:t xml:space="preserve">                       (104.453)            (2.689)      </w:t>
        </w:r>
      </w:ins>
    </w:p>
    <w:p w14:paraId="6853162B" w14:textId="77777777" w:rsidR="00241F20" w:rsidRPr="00021692" w:rsidRDefault="00241F20" w:rsidP="00241F20">
      <w:pPr>
        <w:pStyle w:val="af8"/>
        <w:rPr>
          <w:ins w:id="2918" w:author="Stepan Polikanov" w:date="2021-06-17T12:45:00Z"/>
          <w:rFonts w:ascii="Courier New" w:hAnsi="Courier New" w:cs="Courier New"/>
          <w:lang w:val="en-GB"/>
        </w:rPr>
      </w:pPr>
      <w:ins w:id="2919" w:author="Stepan Polikanov" w:date="2021-06-17T12:45:00Z">
        <w:r w:rsidRPr="00021692">
          <w:rPr>
            <w:rFonts w:ascii="Courier New" w:hAnsi="Courier New" w:cs="Courier New"/>
            <w:lang w:val="en-GB"/>
          </w:rPr>
          <w:t xml:space="preserve">                                                         </w:t>
        </w:r>
      </w:ins>
    </w:p>
    <w:p w14:paraId="56865812" w14:textId="77777777" w:rsidR="00241F20" w:rsidRPr="00021692" w:rsidRDefault="00241F20" w:rsidP="00241F20">
      <w:pPr>
        <w:pStyle w:val="af8"/>
        <w:rPr>
          <w:ins w:id="2920" w:author="Stepan Polikanov" w:date="2021-06-17T12:45:00Z"/>
          <w:rFonts w:ascii="Courier New" w:hAnsi="Courier New" w:cs="Courier New"/>
          <w:lang w:val="en-GB"/>
        </w:rPr>
      </w:pPr>
      <w:ins w:id="2921" w:author="Stepan Polikanov" w:date="2021-06-17T12:45:00Z">
        <w:r w:rsidRPr="00021692">
          <w:rPr>
            <w:rFonts w:ascii="Courier New" w:hAnsi="Courier New" w:cs="Courier New"/>
            <w:lang w:val="en-GB"/>
          </w:rPr>
          <w:t xml:space="preserve">col_legacy.f3           -0.671               0.282       </w:t>
        </w:r>
      </w:ins>
    </w:p>
    <w:p w14:paraId="7AED8C51" w14:textId="77777777" w:rsidR="00241F20" w:rsidRPr="00021692" w:rsidRDefault="00241F20" w:rsidP="00241F20">
      <w:pPr>
        <w:pStyle w:val="af8"/>
        <w:rPr>
          <w:ins w:id="2922" w:author="Stepan Polikanov" w:date="2021-06-17T12:45:00Z"/>
          <w:rFonts w:ascii="Courier New" w:hAnsi="Courier New" w:cs="Courier New"/>
          <w:lang w:val="en-GB"/>
        </w:rPr>
      </w:pPr>
      <w:ins w:id="2923" w:author="Stepan Polikanov" w:date="2021-06-17T12:45:00Z">
        <w:r w:rsidRPr="00021692">
          <w:rPr>
            <w:rFonts w:ascii="Courier New" w:hAnsi="Courier New" w:cs="Courier New"/>
            <w:lang w:val="en-GB"/>
          </w:rPr>
          <w:t xml:space="preserve">                       (104.341)            (3.086)      </w:t>
        </w:r>
      </w:ins>
    </w:p>
    <w:p w14:paraId="062D0135" w14:textId="77777777" w:rsidR="00241F20" w:rsidRPr="00021692" w:rsidRDefault="00241F20" w:rsidP="00241F20">
      <w:pPr>
        <w:pStyle w:val="af8"/>
        <w:rPr>
          <w:ins w:id="2924" w:author="Stepan Polikanov" w:date="2021-06-17T12:45:00Z"/>
          <w:rFonts w:ascii="Courier New" w:hAnsi="Courier New" w:cs="Courier New"/>
          <w:lang w:val="en-GB"/>
        </w:rPr>
      </w:pPr>
      <w:ins w:id="2925" w:author="Stepan Polikanov" w:date="2021-06-17T12:45:00Z">
        <w:r w:rsidRPr="00021692">
          <w:rPr>
            <w:rFonts w:ascii="Courier New" w:hAnsi="Courier New" w:cs="Courier New"/>
            <w:lang w:val="en-GB"/>
          </w:rPr>
          <w:t xml:space="preserve">                                                         </w:t>
        </w:r>
      </w:ins>
    </w:p>
    <w:p w14:paraId="0793F273" w14:textId="77777777" w:rsidR="00241F20" w:rsidRPr="00021692" w:rsidRDefault="00241F20" w:rsidP="00241F20">
      <w:pPr>
        <w:pStyle w:val="af8"/>
        <w:rPr>
          <w:ins w:id="2926" w:author="Stepan Polikanov" w:date="2021-06-17T12:45:00Z"/>
          <w:rFonts w:ascii="Courier New" w:hAnsi="Courier New" w:cs="Courier New"/>
          <w:lang w:val="en-GB"/>
        </w:rPr>
      </w:pPr>
      <w:ins w:id="2927" w:author="Stepan Polikanov" w:date="2021-06-17T12:45:00Z">
        <w:r w:rsidRPr="00021692">
          <w:rPr>
            <w:rFonts w:ascii="Courier New" w:hAnsi="Courier New" w:cs="Courier New"/>
            <w:lang w:val="en-GB"/>
          </w:rPr>
          <w:t xml:space="preserve">dem                    -75.690*            -11.383*      </w:t>
        </w:r>
      </w:ins>
    </w:p>
    <w:p w14:paraId="51C8CEFD" w14:textId="77777777" w:rsidR="00241F20" w:rsidRPr="00021692" w:rsidRDefault="00241F20" w:rsidP="00241F20">
      <w:pPr>
        <w:pStyle w:val="af8"/>
        <w:rPr>
          <w:ins w:id="2928" w:author="Stepan Polikanov" w:date="2021-06-17T12:45:00Z"/>
          <w:rFonts w:ascii="Courier New" w:hAnsi="Courier New" w:cs="Courier New"/>
          <w:lang w:val="en-GB"/>
        </w:rPr>
      </w:pPr>
      <w:ins w:id="2929" w:author="Stepan Polikanov" w:date="2021-06-17T12:45:00Z">
        <w:r w:rsidRPr="00021692">
          <w:rPr>
            <w:rFonts w:ascii="Courier New" w:hAnsi="Courier New" w:cs="Courier New"/>
            <w:lang w:val="en-GB"/>
          </w:rPr>
          <w:t xml:space="preserve">                       (40.874)             (6.466)      </w:t>
        </w:r>
      </w:ins>
    </w:p>
    <w:p w14:paraId="1FB99601" w14:textId="77777777" w:rsidR="00241F20" w:rsidRPr="00021692" w:rsidRDefault="00241F20" w:rsidP="00241F20">
      <w:pPr>
        <w:pStyle w:val="af8"/>
        <w:rPr>
          <w:ins w:id="2930" w:author="Stepan Polikanov" w:date="2021-06-17T12:45:00Z"/>
          <w:rFonts w:ascii="Courier New" w:hAnsi="Courier New" w:cs="Courier New"/>
          <w:lang w:val="en-GB"/>
        </w:rPr>
      </w:pPr>
      <w:ins w:id="2931" w:author="Stepan Polikanov" w:date="2021-06-17T12:45:00Z">
        <w:r w:rsidRPr="00021692">
          <w:rPr>
            <w:rFonts w:ascii="Courier New" w:hAnsi="Courier New" w:cs="Courier New"/>
            <w:lang w:val="en-GB"/>
          </w:rPr>
          <w:t xml:space="preserve">                                                         </w:t>
        </w:r>
      </w:ins>
    </w:p>
    <w:p w14:paraId="2DBC72E4" w14:textId="77777777" w:rsidR="00241F20" w:rsidRPr="00021692" w:rsidRDefault="00241F20" w:rsidP="00241F20">
      <w:pPr>
        <w:pStyle w:val="af8"/>
        <w:rPr>
          <w:ins w:id="2932" w:author="Stepan Polikanov" w:date="2021-06-17T12:45:00Z"/>
          <w:rFonts w:ascii="Courier New" w:hAnsi="Courier New" w:cs="Courier New"/>
          <w:lang w:val="en-GB"/>
        </w:rPr>
      </w:pPr>
      <w:ins w:id="2933" w:author="Stepan Polikanov" w:date="2021-06-17T12:45:00Z">
        <w:r w:rsidRPr="00021692">
          <w:rPr>
            <w:rFonts w:ascii="Courier New" w:hAnsi="Courier New" w:cs="Courier New"/>
            <w:lang w:val="en-GB"/>
          </w:rPr>
          <w:t xml:space="preserve">inc no incumbency        5.623              -4.531*      </w:t>
        </w:r>
      </w:ins>
    </w:p>
    <w:p w14:paraId="31905618" w14:textId="77777777" w:rsidR="00241F20" w:rsidRPr="00021692" w:rsidRDefault="00241F20" w:rsidP="00241F20">
      <w:pPr>
        <w:pStyle w:val="af8"/>
        <w:rPr>
          <w:ins w:id="2934" w:author="Stepan Polikanov" w:date="2021-06-17T12:45:00Z"/>
          <w:rFonts w:ascii="Courier New" w:hAnsi="Courier New" w:cs="Courier New"/>
          <w:lang w:val="en-GB"/>
        </w:rPr>
      </w:pPr>
      <w:ins w:id="2935" w:author="Stepan Polikanov" w:date="2021-06-17T12:45:00Z">
        <w:r w:rsidRPr="00021692">
          <w:rPr>
            <w:rFonts w:ascii="Courier New" w:hAnsi="Courier New" w:cs="Courier New"/>
            <w:lang w:val="en-GB"/>
          </w:rPr>
          <w:t xml:space="preserve">                        (3.835)             (2.341)      </w:t>
        </w:r>
      </w:ins>
    </w:p>
    <w:p w14:paraId="09439237" w14:textId="77777777" w:rsidR="00241F20" w:rsidRPr="00021692" w:rsidRDefault="00241F20" w:rsidP="00241F20">
      <w:pPr>
        <w:pStyle w:val="af8"/>
        <w:rPr>
          <w:ins w:id="2936" w:author="Stepan Polikanov" w:date="2021-06-17T12:45:00Z"/>
          <w:rFonts w:ascii="Courier New" w:hAnsi="Courier New" w:cs="Courier New"/>
          <w:lang w:val="en-GB"/>
        </w:rPr>
      </w:pPr>
      <w:ins w:id="2937" w:author="Stepan Polikanov" w:date="2021-06-17T12:45:00Z">
        <w:r w:rsidRPr="00021692">
          <w:rPr>
            <w:rFonts w:ascii="Courier New" w:hAnsi="Courier New" w:cs="Courier New"/>
            <w:lang w:val="en-GB"/>
          </w:rPr>
          <w:t xml:space="preserve">                                                         </w:t>
        </w:r>
      </w:ins>
    </w:p>
    <w:p w14:paraId="004D0401" w14:textId="77777777" w:rsidR="00241F20" w:rsidRPr="00021692" w:rsidRDefault="00241F20" w:rsidP="00241F20">
      <w:pPr>
        <w:pStyle w:val="af8"/>
        <w:rPr>
          <w:ins w:id="2938" w:author="Stepan Polikanov" w:date="2021-06-17T12:45:00Z"/>
          <w:rFonts w:ascii="Courier New" w:hAnsi="Courier New" w:cs="Courier New"/>
          <w:lang w:val="en-GB"/>
        </w:rPr>
      </w:pPr>
      <w:ins w:id="2939" w:author="Stepan Polikanov" w:date="2021-06-17T12:45:00Z">
        <w:r w:rsidRPr="00021692">
          <w:rPr>
            <w:rFonts w:ascii="Courier New" w:hAnsi="Courier New" w:cs="Courier New"/>
            <w:lang w:val="en-GB"/>
          </w:rPr>
          <w:t xml:space="preserve">edu                      9.725               0.647       </w:t>
        </w:r>
      </w:ins>
    </w:p>
    <w:p w14:paraId="259F3A6F" w14:textId="77777777" w:rsidR="00241F20" w:rsidRPr="00021692" w:rsidRDefault="00241F20" w:rsidP="00241F20">
      <w:pPr>
        <w:pStyle w:val="af8"/>
        <w:rPr>
          <w:ins w:id="2940" w:author="Stepan Polikanov" w:date="2021-06-17T12:45:00Z"/>
          <w:rFonts w:ascii="Courier New" w:hAnsi="Courier New" w:cs="Courier New"/>
          <w:lang w:val="en-GB"/>
        </w:rPr>
      </w:pPr>
      <w:ins w:id="2941" w:author="Stepan Polikanov" w:date="2021-06-17T12:45:00Z">
        <w:r w:rsidRPr="00021692">
          <w:rPr>
            <w:rFonts w:ascii="Courier New" w:hAnsi="Courier New" w:cs="Courier New"/>
            <w:lang w:val="en-GB"/>
          </w:rPr>
          <w:t xml:space="preserve">                       (17.808)             (7.629)      </w:t>
        </w:r>
      </w:ins>
    </w:p>
    <w:p w14:paraId="68918446" w14:textId="77777777" w:rsidR="00241F20" w:rsidRPr="00021692" w:rsidRDefault="00241F20" w:rsidP="00241F20">
      <w:pPr>
        <w:pStyle w:val="af8"/>
        <w:rPr>
          <w:ins w:id="2942" w:author="Stepan Polikanov" w:date="2021-06-17T12:45:00Z"/>
          <w:rFonts w:ascii="Courier New" w:hAnsi="Courier New" w:cs="Courier New"/>
          <w:lang w:val="en-GB"/>
        </w:rPr>
      </w:pPr>
      <w:ins w:id="2943" w:author="Stepan Polikanov" w:date="2021-06-17T12:45:00Z">
        <w:r w:rsidRPr="00021692">
          <w:rPr>
            <w:rFonts w:ascii="Courier New" w:hAnsi="Courier New" w:cs="Courier New"/>
            <w:lang w:val="en-GB"/>
          </w:rPr>
          <w:t xml:space="preserve">                                                         </w:t>
        </w:r>
      </w:ins>
    </w:p>
    <w:p w14:paraId="318C5263" w14:textId="77777777" w:rsidR="00241F20" w:rsidRPr="00021692" w:rsidRDefault="00241F20" w:rsidP="00241F20">
      <w:pPr>
        <w:pStyle w:val="af8"/>
        <w:rPr>
          <w:ins w:id="2944" w:author="Stepan Polikanov" w:date="2021-06-17T12:45:00Z"/>
          <w:rFonts w:ascii="Courier New" w:hAnsi="Courier New" w:cs="Courier New"/>
          <w:lang w:val="en-GB"/>
        </w:rPr>
      </w:pPr>
      <w:ins w:id="2945" w:author="Stepan Polikanov" w:date="2021-06-17T12:45:00Z">
        <w:r w:rsidRPr="00021692">
          <w:rPr>
            <w:rFonts w:ascii="Courier New" w:hAnsi="Courier New" w:cs="Courier New"/>
            <w:lang w:val="en-GB"/>
          </w:rPr>
          <w:t xml:space="preserve">oil.x                    0.059               0.286       </w:t>
        </w:r>
      </w:ins>
    </w:p>
    <w:p w14:paraId="6F417B73" w14:textId="77777777" w:rsidR="00241F20" w:rsidRPr="00021692" w:rsidRDefault="00241F20" w:rsidP="00241F20">
      <w:pPr>
        <w:pStyle w:val="af8"/>
        <w:rPr>
          <w:ins w:id="2946" w:author="Stepan Polikanov" w:date="2021-06-17T12:45:00Z"/>
          <w:rFonts w:ascii="Courier New" w:hAnsi="Courier New" w:cs="Courier New"/>
          <w:lang w:val="en-GB"/>
        </w:rPr>
      </w:pPr>
      <w:ins w:id="2947" w:author="Stepan Polikanov" w:date="2021-06-17T12:45:00Z">
        <w:r w:rsidRPr="00021692">
          <w:rPr>
            <w:rFonts w:ascii="Courier New" w:hAnsi="Courier New" w:cs="Courier New"/>
            <w:lang w:val="en-GB"/>
          </w:rPr>
          <w:t xml:space="preserve">                        (0.742)             (0.721)      </w:t>
        </w:r>
      </w:ins>
    </w:p>
    <w:p w14:paraId="3E29E2AA" w14:textId="77777777" w:rsidR="00241F20" w:rsidRPr="00021692" w:rsidRDefault="00241F20" w:rsidP="00241F20">
      <w:pPr>
        <w:pStyle w:val="af8"/>
        <w:rPr>
          <w:ins w:id="2948" w:author="Stepan Polikanov" w:date="2021-06-17T12:45:00Z"/>
          <w:rFonts w:ascii="Courier New" w:hAnsi="Courier New" w:cs="Courier New"/>
          <w:lang w:val="en-GB"/>
        </w:rPr>
      </w:pPr>
      <w:ins w:id="2949" w:author="Stepan Polikanov" w:date="2021-06-17T12:45:00Z">
        <w:r w:rsidRPr="00021692">
          <w:rPr>
            <w:rFonts w:ascii="Courier New" w:hAnsi="Courier New" w:cs="Courier New"/>
            <w:lang w:val="en-GB"/>
          </w:rPr>
          <w:lastRenderedPageBreak/>
          <w:t xml:space="preserve">                                                         </w:t>
        </w:r>
      </w:ins>
    </w:p>
    <w:p w14:paraId="67E95F35" w14:textId="77777777" w:rsidR="00241F20" w:rsidRPr="00021692" w:rsidRDefault="00241F20" w:rsidP="00241F20">
      <w:pPr>
        <w:pStyle w:val="af8"/>
        <w:rPr>
          <w:ins w:id="2950" w:author="Stepan Polikanov" w:date="2021-06-17T12:45:00Z"/>
          <w:rFonts w:ascii="Courier New" w:hAnsi="Courier New" w:cs="Courier New"/>
          <w:lang w:val="en-GB"/>
        </w:rPr>
      </w:pPr>
      <w:ins w:id="2951" w:author="Stepan Polikanov" w:date="2021-06-17T12:45:00Z">
        <w:r w:rsidRPr="00021692">
          <w:rPr>
            <w:rFonts w:ascii="Courier New" w:hAnsi="Courier New" w:cs="Courier New"/>
            <w:lang w:val="en-GB"/>
          </w:rPr>
          <w:t xml:space="preserve">Constant                 6.454              -0.297       </w:t>
        </w:r>
      </w:ins>
    </w:p>
    <w:p w14:paraId="7EF67115" w14:textId="77777777" w:rsidR="00241F20" w:rsidRPr="00021692" w:rsidRDefault="00241F20" w:rsidP="00241F20">
      <w:pPr>
        <w:pStyle w:val="af8"/>
        <w:rPr>
          <w:ins w:id="2952" w:author="Stepan Polikanov" w:date="2021-06-17T12:45:00Z"/>
          <w:rFonts w:ascii="Courier New" w:hAnsi="Courier New" w:cs="Courier New"/>
          <w:lang w:val="en-GB"/>
        </w:rPr>
      </w:pPr>
      <w:ins w:id="2953" w:author="Stepan Polikanov" w:date="2021-06-17T12:45:00Z">
        <w:r w:rsidRPr="00021692">
          <w:rPr>
            <w:rFonts w:ascii="Courier New" w:hAnsi="Courier New" w:cs="Courier New"/>
            <w:lang w:val="en-GB"/>
          </w:rPr>
          <w:t xml:space="preserve">                       (104.590)            (4.752)      </w:t>
        </w:r>
      </w:ins>
    </w:p>
    <w:p w14:paraId="4F5D23FF" w14:textId="77777777" w:rsidR="00241F20" w:rsidRPr="00021692" w:rsidRDefault="00241F20" w:rsidP="00241F20">
      <w:pPr>
        <w:pStyle w:val="af8"/>
        <w:rPr>
          <w:ins w:id="2954" w:author="Stepan Polikanov" w:date="2021-06-17T12:45:00Z"/>
          <w:rFonts w:ascii="Courier New" w:hAnsi="Courier New" w:cs="Courier New"/>
          <w:lang w:val="en-GB"/>
        </w:rPr>
      </w:pPr>
      <w:ins w:id="2955" w:author="Stepan Polikanov" w:date="2021-06-17T12:45:00Z">
        <w:r w:rsidRPr="00021692">
          <w:rPr>
            <w:rFonts w:ascii="Courier New" w:hAnsi="Courier New" w:cs="Courier New"/>
            <w:lang w:val="en-GB"/>
          </w:rPr>
          <w:t xml:space="preserve">                                                         </w:t>
        </w:r>
      </w:ins>
    </w:p>
    <w:p w14:paraId="433AC0BB" w14:textId="77777777" w:rsidR="00241F20" w:rsidRPr="00021692" w:rsidRDefault="00241F20" w:rsidP="00241F20">
      <w:pPr>
        <w:pStyle w:val="af8"/>
        <w:rPr>
          <w:ins w:id="2956" w:author="Stepan Polikanov" w:date="2021-06-17T12:45:00Z"/>
          <w:rFonts w:ascii="Courier New" w:hAnsi="Courier New" w:cs="Courier New"/>
          <w:lang w:val="en-GB"/>
        </w:rPr>
      </w:pPr>
      <w:ins w:id="2957" w:author="Stepan Polikanov" w:date="2021-06-17T12:45:00Z">
        <w:r w:rsidRPr="00021692">
          <w:rPr>
            <w:rFonts w:ascii="Courier New" w:hAnsi="Courier New" w:cs="Courier New"/>
            <w:lang w:val="en-GB"/>
          </w:rPr>
          <w:t>---------------------------------------------------------</w:t>
        </w:r>
      </w:ins>
    </w:p>
    <w:p w14:paraId="4000B0A2" w14:textId="77777777" w:rsidR="00241F20" w:rsidRPr="00021692" w:rsidRDefault="00241F20" w:rsidP="00241F20">
      <w:pPr>
        <w:pStyle w:val="af8"/>
        <w:rPr>
          <w:ins w:id="2958" w:author="Stepan Polikanov" w:date="2021-06-17T12:45:00Z"/>
          <w:rFonts w:ascii="Courier New" w:hAnsi="Courier New" w:cs="Courier New"/>
          <w:lang w:val="en-GB"/>
        </w:rPr>
      </w:pPr>
      <w:ins w:id="2959" w:author="Stepan Polikanov" w:date="2021-06-17T12:45:00Z">
        <w:r w:rsidRPr="00021692">
          <w:rPr>
            <w:rFonts w:ascii="Courier New" w:hAnsi="Courier New" w:cs="Courier New"/>
            <w:lang w:val="en-GB"/>
          </w:rPr>
          <w:t xml:space="preserve">Akaike Inf. Crit.       79.761              79.761       </w:t>
        </w:r>
      </w:ins>
    </w:p>
    <w:p w14:paraId="75850380" w14:textId="77777777" w:rsidR="00241F20" w:rsidRPr="00021692" w:rsidRDefault="00241F20" w:rsidP="00241F20">
      <w:pPr>
        <w:pStyle w:val="af8"/>
        <w:rPr>
          <w:ins w:id="2960" w:author="Stepan Polikanov" w:date="2021-06-17T12:45:00Z"/>
          <w:rFonts w:ascii="Courier New" w:hAnsi="Courier New" w:cs="Courier New"/>
          <w:lang w:val="en-GB"/>
        </w:rPr>
      </w:pPr>
      <w:ins w:id="2961" w:author="Stepan Polikanov" w:date="2021-06-17T12:45:00Z">
        <w:r w:rsidRPr="00021692">
          <w:rPr>
            <w:rFonts w:ascii="Courier New" w:hAnsi="Courier New" w:cs="Courier New"/>
            <w:lang w:val="en-GB"/>
          </w:rPr>
          <w:t>=========================================================</w:t>
        </w:r>
      </w:ins>
    </w:p>
    <w:p w14:paraId="0AE43EBD" w14:textId="77777777" w:rsidR="00241F20" w:rsidRPr="00021692" w:rsidRDefault="00241F20" w:rsidP="00241F20">
      <w:pPr>
        <w:pStyle w:val="af8"/>
        <w:rPr>
          <w:ins w:id="2962" w:author="Stepan Polikanov" w:date="2021-06-17T12:45:00Z"/>
          <w:rFonts w:ascii="Courier New" w:hAnsi="Courier New" w:cs="Courier New"/>
          <w:lang w:val="en-GB"/>
        </w:rPr>
      </w:pPr>
      <w:ins w:id="2963" w:author="Stepan Polikanov" w:date="2021-06-17T12:45:00Z">
        <w:r w:rsidRPr="00021692">
          <w:rPr>
            <w:rFonts w:ascii="Courier New" w:hAnsi="Courier New" w:cs="Courier New"/>
            <w:lang w:val="en-GB"/>
          </w:rPr>
          <w:t>Note:                         *p&lt;0.1; **p&lt;0.05; ***p&lt;0.01</w:t>
        </w:r>
      </w:ins>
    </w:p>
    <w:p w14:paraId="7147883D" w14:textId="77777777" w:rsidR="00241F20" w:rsidRDefault="00241F20" w:rsidP="00241F20">
      <w:pPr>
        <w:rPr>
          <w:ins w:id="2964" w:author="Stepan Polikanov" w:date="2021-06-17T12:45:00Z"/>
          <w:lang w:val="en-GB"/>
        </w:rPr>
      </w:pPr>
    </w:p>
    <w:p w14:paraId="6042731C" w14:textId="7046E930" w:rsidR="00241F20" w:rsidRDefault="00241F20" w:rsidP="00241F20">
      <w:pPr>
        <w:rPr>
          <w:ins w:id="2965" w:author="Stepan Polikanov" w:date="2021-06-17T12:45:00Z"/>
          <w:i/>
          <w:lang w:val="en-GB"/>
        </w:rPr>
      </w:pPr>
      <w:ins w:id="2966" w:author="Stepan Polikanov" w:date="2021-06-17T12:45:00Z">
        <w:r w:rsidRPr="00021692">
          <w:rPr>
            <w:i/>
            <w:lang w:val="en-GB"/>
          </w:rPr>
          <w:t>Table 1 Multinomial logistic regression</w:t>
        </w:r>
      </w:ins>
    </w:p>
    <w:p w14:paraId="3C252E7F" w14:textId="79758205" w:rsidR="00241F20" w:rsidRDefault="00241F20" w:rsidP="00241F20">
      <w:pPr>
        <w:rPr>
          <w:ins w:id="2967" w:author="Stepan Polikanov" w:date="2021-06-17T12:45:00Z"/>
          <w:i/>
          <w:lang w:val="en-GB"/>
        </w:rPr>
      </w:pPr>
    </w:p>
    <w:p w14:paraId="688CE9C5" w14:textId="77777777" w:rsidR="00241F20" w:rsidRPr="004B48ED" w:rsidRDefault="00241F20" w:rsidP="004B48ED">
      <w:pPr>
        <w:pStyle w:val="af8"/>
        <w:rPr>
          <w:ins w:id="2968" w:author="Stepan Polikanov" w:date="2021-06-17T12:45:00Z"/>
          <w:rFonts w:ascii="Courier New" w:hAnsi="Courier New" w:cs="Courier New"/>
        </w:rPr>
      </w:pPr>
    </w:p>
    <w:p w14:paraId="00F1235B" w14:textId="77777777" w:rsidR="00241F20" w:rsidRPr="00241F20" w:rsidRDefault="00241F20" w:rsidP="004B48ED">
      <w:pPr>
        <w:pStyle w:val="af8"/>
        <w:rPr>
          <w:ins w:id="2969" w:author="Stepan Polikanov" w:date="2021-06-17T12:45:00Z"/>
          <w:rFonts w:ascii="Courier New" w:hAnsi="Courier New" w:cs="Courier New"/>
          <w:lang w:val="en-GB"/>
          <w:rPrChange w:id="2970" w:author="Stepan Polikanov" w:date="2021-06-17T12:45:00Z">
            <w:rPr>
              <w:ins w:id="2971" w:author="Stepan Polikanov" w:date="2021-06-17T12:45:00Z"/>
              <w:rFonts w:ascii="Courier New" w:hAnsi="Courier New" w:cs="Courier New"/>
            </w:rPr>
          </w:rPrChange>
        </w:rPr>
      </w:pPr>
      <w:ins w:id="2972" w:author="Stepan Polikanov" w:date="2021-06-17T12:45:00Z">
        <w:r w:rsidRPr="00241F20">
          <w:rPr>
            <w:rFonts w:ascii="Courier New" w:hAnsi="Courier New" w:cs="Courier New"/>
            <w:lang w:val="en-GB"/>
            <w:rPrChange w:id="2973" w:author="Stepan Polikanov" w:date="2021-06-17T12:45:00Z">
              <w:rPr>
                <w:rFonts w:ascii="Courier New" w:hAnsi="Courier New" w:cs="Courier New"/>
              </w:rPr>
            </w:rPrChange>
          </w:rPr>
          <w:t>=============================================</w:t>
        </w:r>
      </w:ins>
    </w:p>
    <w:p w14:paraId="3DE6060B" w14:textId="77777777" w:rsidR="00241F20" w:rsidRPr="00241F20" w:rsidRDefault="00241F20" w:rsidP="004B48ED">
      <w:pPr>
        <w:pStyle w:val="af8"/>
        <w:rPr>
          <w:ins w:id="2974" w:author="Stepan Polikanov" w:date="2021-06-17T12:45:00Z"/>
          <w:rFonts w:ascii="Courier New" w:hAnsi="Courier New" w:cs="Courier New"/>
          <w:lang w:val="en-GB"/>
          <w:rPrChange w:id="2975" w:author="Stepan Polikanov" w:date="2021-06-17T12:45:00Z">
            <w:rPr>
              <w:ins w:id="2976" w:author="Stepan Polikanov" w:date="2021-06-17T12:45:00Z"/>
              <w:rFonts w:ascii="Courier New" w:hAnsi="Courier New" w:cs="Courier New"/>
            </w:rPr>
          </w:rPrChange>
        </w:rPr>
      </w:pPr>
      <w:ins w:id="2977" w:author="Stepan Polikanov" w:date="2021-06-17T12:45:00Z">
        <w:r w:rsidRPr="00241F20">
          <w:rPr>
            <w:rFonts w:ascii="Courier New" w:hAnsi="Courier New" w:cs="Courier New"/>
            <w:lang w:val="en-GB"/>
            <w:rPrChange w:id="2978" w:author="Stepan Polikanov" w:date="2021-06-17T12:45:00Z">
              <w:rPr>
                <w:rFonts w:ascii="Courier New" w:hAnsi="Courier New" w:cs="Courier New"/>
              </w:rPr>
            </w:rPrChange>
          </w:rPr>
          <w:t xml:space="preserve">                      Dependent variable:    </w:t>
        </w:r>
      </w:ins>
    </w:p>
    <w:p w14:paraId="3C829F60" w14:textId="77777777" w:rsidR="00241F20" w:rsidRPr="00241F20" w:rsidRDefault="00241F20" w:rsidP="004B48ED">
      <w:pPr>
        <w:pStyle w:val="af8"/>
        <w:rPr>
          <w:ins w:id="2979" w:author="Stepan Polikanov" w:date="2021-06-17T12:45:00Z"/>
          <w:rFonts w:ascii="Courier New" w:hAnsi="Courier New" w:cs="Courier New"/>
          <w:lang w:val="en-GB"/>
          <w:rPrChange w:id="2980" w:author="Stepan Polikanov" w:date="2021-06-17T12:45:00Z">
            <w:rPr>
              <w:ins w:id="2981" w:author="Stepan Polikanov" w:date="2021-06-17T12:45:00Z"/>
              <w:rFonts w:ascii="Courier New" w:hAnsi="Courier New" w:cs="Courier New"/>
            </w:rPr>
          </w:rPrChange>
        </w:rPr>
      </w:pPr>
      <w:ins w:id="2982" w:author="Stepan Polikanov" w:date="2021-06-17T12:45:00Z">
        <w:r w:rsidRPr="00241F20">
          <w:rPr>
            <w:rFonts w:ascii="Courier New" w:hAnsi="Courier New" w:cs="Courier New"/>
            <w:lang w:val="en-GB"/>
            <w:rPrChange w:id="2983" w:author="Stepan Polikanov" w:date="2021-06-17T12:45:00Z">
              <w:rPr>
                <w:rFonts w:ascii="Courier New" w:hAnsi="Courier New" w:cs="Courier New"/>
              </w:rPr>
            </w:rPrChange>
          </w:rPr>
          <w:t xml:space="preserve">                  ---------------------------</w:t>
        </w:r>
      </w:ins>
    </w:p>
    <w:p w14:paraId="7A2900D6" w14:textId="77777777" w:rsidR="00241F20" w:rsidRPr="00241F20" w:rsidRDefault="00241F20" w:rsidP="004B48ED">
      <w:pPr>
        <w:pStyle w:val="af8"/>
        <w:rPr>
          <w:ins w:id="2984" w:author="Stepan Polikanov" w:date="2021-06-17T12:45:00Z"/>
          <w:rFonts w:ascii="Courier New" w:hAnsi="Courier New" w:cs="Courier New"/>
          <w:lang w:val="en-GB"/>
          <w:rPrChange w:id="2985" w:author="Stepan Polikanov" w:date="2021-06-17T12:45:00Z">
            <w:rPr>
              <w:ins w:id="2986" w:author="Stepan Polikanov" w:date="2021-06-17T12:45:00Z"/>
              <w:rFonts w:ascii="Courier New" w:hAnsi="Courier New" w:cs="Courier New"/>
            </w:rPr>
          </w:rPrChange>
        </w:rPr>
      </w:pPr>
      <w:ins w:id="2987" w:author="Stepan Polikanov" w:date="2021-06-17T12:45:00Z">
        <w:r w:rsidRPr="00241F20">
          <w:rPr>
            <w:rFonts w:ascii="Courier New" w:hAnsi="Courier New" w:cs="Courier New"/>
            <w:lang w:val="en-GB"/>
            <w:rPrChange w:id="2988" w:author="Stepan Polikanov" w:date="2021-06-17T12:45:00Z">
              <w:rPr>
                <w:rFonts w:ascii="Courier New" w:hAnsi="Courier New" w:cs="Courier New"/>
              </w:rPr>
            </w:rPrChange>
          </w:rPr>
          <w:t xml:space="preserve">                           </w:t>
        </w:r>
        <w:proofErr w:type="spellStart"/>
        <w:r w:rsidRPr="00241F20">
          <w:rPr>
            <w:rFonts w:ascii="Courier New" w:hAnsi="Courier New" w:cs="Courier New"/>
            <w:lang w:val="en-GB"/>
            <w:rPrChange w:id="2989" w:author="Stepan Polikanov" w:date="2021-06-17T12:45:00Z">
              <w:rPr>
                <w:rFonts w:ascii="Courier New" w:hAnsi="Courier New" w:cs="Courier New"/>
              </w:rPr>
            </w:rPrChange>
          </w:rPr>
          <w:t>partyreg</w:t>
        </w:r>
        <w:proofErr w:type="spellEnd"/>
        <w:r w:rsidRPr="00241F20">
          <w:rPr>
            <w:rFonts w:ascii="Courier New" w:hAnsi="Courier New" w:cs="Courier New"/>
            <w:lang w:val="en-GB"/>
            <w:rPrChange w:id="2990" w:author="Stepan Polikanov" w:date="2021-06-17T12:45:00Z">
              <w:rPr>
                <w:rFonts w:ascii="Courier New" w:hAnsi="Courier New" w:cs="Courier New"/>
              </w:rPr>
            </w:rPrChange>
          </w:rPr>
          <w:t xml:space="preserve">          </w:t>
        </w:r>
      </w:ins>
    </w:p>
    <w:p w14:paraId="1211FF37" w14:textId="77777777" w:rsidR="00241F20" w:rsidRPr="00241F20" w:rsidRDefault="00241F20" w:rsidP="004B48ED">
      <w:pPr>
        <w:pStyle w:val="af8"/>
        <w:rPr>
          <w:ins w:id="2991" w:author="Stepan Polikanov" w:date="2021-06-17T12:45:00Z"/>
          <w:rFonts w:ascii="Courier New" w:hAnsi="Courier New" w:cs="Courier New"/>
          <w:lang w:val="en-GB"/>
          <w:rPrChange w:id="2992" w:author="Stepan Polikanov" w:date="2021-06-17T12:45:00Z">
            <w:rPr>
              <w:ins w:id="2993" w:author="Stepan Polikanov" w:date="2021-06-17T12:45:00Z"/>
              <w:rFonts w:ascii="Courier New" w:hAnsi="Courier New" w:cs="Courier New"/>
            </w:rPr>
          </w:rPrChange>
        </w:rPr>
      </w:pPr>
      <w:ins w:id="2994" w:author="Stepan Polikanov" w:date="2021-06-17T12:45:00Z">
        <w:r w:rsidRPr="00241F20">
          <w:rPr>
            <w:rFonts w:ascii="Courier New" w:hAnsi="Courier New" w:cs="Courier New"/>
            <w:lang w:val="en-GB"/>
            <w:rPrChange w:id="2995" w:author="Stepan Polikanov" w:date="2021-06-17T12:45:00Z">
              <w:rPr>
                <w:rFonts w:ascii="Courier New" w:hAnsi="Courier New" w:cs="Courier New"/>
              </w:rPr>
            </w:rPrChange>
          </w:rPr>
          <w:t>---------------------------------------------</w:t>
        </w:r>
      </w:ins>
    </w:p>
    <w:p w14:paraId="5778A2FE" w14:textId="77777777" w:rsidR="00241F20" w:rsidRPr="00241F20" w:rsidRDefault="00241F20" w:rsidP="004B48ED">
      <w:pPr>
        <w:pStyle w:val="af8"/>
        <w:rPr>
          <w:ins w:id="2996" w:author="Stepan Polikanov" w:date="2021-06-17T12:45:00Z"/>
          <w:rFonts w:ascii="Courier New" w:hAnsi="Courier New" w:cs="Courier New"/>
          <w:lang w:val="en-GB"/>
          <w:rPrChange w:id="2997" w:author="Stepan Polikanov" w:date="2021-06-17T12:45:00Z">
            <w:rPr>
              <w:ins w:id="2998" w:author="Stepan Polikanov" w:date="2021-06-17T12:45:00Z"/>
              <w:rFonts w:ascii="Courier New" w:hAnsi="Courier New" w:cs="Courier New"/>
            </w:rPr>
          </w:rPrChange>
        </w:rPr>
      </w:pPr>
      <w:ins w:id="2999" w:author="Stepan Polikanov" w:date="2021-06-17T12:45:00Z">
        <w:r w:rsidRPr="00241F20">
          <w:rPr>
            <w:rFonts w:ascii="Courier New" w:hAnsi="Courier New" w:cs="Courier New"/>
            <w:lang w:val="en-GB"/>
            <w:rPrChange w:id="3000" w:author="Stepan Polikanov" w:date="2021-06-17T12:45:00Z">
              <w:rPr>
                <w:rFonts w:ascii="Courier New" w:hAnsi="Courier New" w:cs="Courier New"/>
              </w:rPr>
            </w:rPrChange>
          </w:rPr>
          <w:t xml:space="preserve">ELF                          1.161           </w:t>
        </w:r>
      </w:ins>
    </w:p>
    <w:p w14:paraId="4A11C516" w14:textId="77777777" w:rsidR="00241F20" w:rsidRPr="00241F20" w:rsidRDefault="00241F20" w:rsidP="004B48ED">
      <w:pPr>
        <w:pStyle w:val="af8"/>
        <w:rPr>
          <w:ins w:id="3001" w:author="Stepan Polikanov" w:date="2021-06-17T12:45:00Z"/>
          <w:rFonts w:ascii="Courier New" w:hAnsi="Courier New" w:cs="Courier New"/>
          <w:lang w:val="en-GB"/>
          <w:rPrChange w:id="3002" w:author="Stepan Polikanov" w:date="2021-06-17T12:45:00Z">
            <w:rPr>
              <w:ins w:id="3003" w:author="Stepan Polikanov" w:date="2021-06-17T12:45:00Z"/>
              <w:rFonts w:ascii="Courier New" w:hAnsi="Courier New" w:cs="Courier New"/>
            </w:rPr>
          </w:rPrChange>
        </w:rPr>
      </w:pPr>
      <w:ins w:id="3004" w:author="Stepan Polikanov" w:date="2021-06-17T12:45:00Z">
        <w:r w:rsidRPr="00241F20">
          <w:rPr>
            <w:rFonts w:ascii="Courier New" w:hAnsi="Courier New" w:cs="Courier New"/>
            <w:lang w:val="en-GB"/>
            <w:rPrChange w:id="3005" w:author="Stepan Polikanov" w:date="2021-06-17T12:45:00Z">
              <w:rPr>
                <w:rFonts w:ascii="Courier New" w:hAnsi="Courier New" w:cs="Courier New"/>
              </w:rPr>
            </w:rPrChange>
          </w:rPr>
          <w:t xml:space="preserve">                            (2.352)          </w:t>
        </w:r>
      </w:ins>
    </w:p>
    <w:p w14:paraId="26C2BC87" w14:textId="77777777" w:rsidR="00241F20" w:rsidRPr="00241F20" w:rsidRDefault="00241F20" w:rsidP="004B48ED">
      <w:pPr>
        <w:pStyle w:val="af8"/>
        <w:rPr>
          <w:ins w:id="3006" w:author="Stepan Polikanov" w:date="2021-06-17T12:45:00Z"/>
          <w:rFonts w:ascii="Courier New" w:hAnsi="Courier New" w:cs="Courier New"/>
          <w:lang w:val="en-GB"/>
          <w:rPrChange w:id="3007" w:author="Stepan Polikanov" w:date="2021-06-17T12:45:00Z">
            <w:rPr>
              <w:ins w:id="3008" w:author="Stepan Polikanov" w:date="2021-06-17T12:45:00Z"/>
              <w:rFonts w:ascii="Courier New" w:hAnsi="Courier New" w:cs="Courier New"/>
            </w:rPr>
          </w:rPrChange>
        </w:rPr>
      </w:pPr>
      <w:ins w:id="3009" w:author="Stepan Polikanov" w:date="2021-06-17T12:45:00Z">
        <w:r w:rsidRPr="00241F20">
          <w:rPr>
            <w:rFonts w:ascii="Courier New" w:hAnsi="Courier New" w:cs="Courier New"/>
            <w:lang w:val="en-GB"/>
            <w:rPrChange w:id="3010" w:author="Stepan Polikanov" w:date="2021-06-17T12:45:00Z">
              <w:rPr>
                <w:rFonts w:ascii="Courier New" w:hAnsi="Courier New" w:cs="Courier New"/>
              </w:rPr>
            </w:rPrChange>
          </w:rPr>
          <w:t xml:space="preserve">                                             </w:t>
        </w:r>
      </w:ins>
    </w:p>
    <w:p w14:paraId="17C7513A" w14:textId="77777777" w:rsidR="00241F20" w:rsidRPr="00241F20" w:rsidRDefault="00241F20" w:rsidP="004B48ED">
      <w:pPr>
        <w:pStyle w:val="af8"/>
        <w:rPr>
          <w:ins w:id="3011" w:author="Stepan Polikanov" w:date="2021-06-17T12:45:00Z"/>
          <w:rFonts w:ascii="Courier New" w:hAnsi="Courier New" w:cs="Courier New"/>
          <w:lang w:val="en-GB"/>
          <w:rPrChange w:id="3012" w:author="Stepan Polikanov" w:date="2021-06-17T12:45:00Z">
            <w:rPr>
              <w:ins w:id="3013" w:author="Stepan Polikanov" w:date="2021-06-17T12:45:00Z"/>
              <w:rFonts w:ascii="Courier New" w:hAnsi="Courier New" w:cs="Courier New"/>
            </w:rPr>
          </w:rPrChange>
        </w:rPr>
      </w:pPr>
      <w:ins w:id="3014" w:author="Stepan Polikanov" w:date="2021-06-17T12:45:00Z">
        <w:r w:rsidRPr="00241F20">
          <w:rPr>
            <w:rFonts w:ascii="Courier New" w:hAnsi="Courier New" w:cs="Courier New"/>
            <w:lang w:val="en-GB"/>
            <w:rPrChange w:id="3015" w:author="Stepan Polikanov" w:date="2021-06-17T12:45:00Z">
              <w:rPr>
                <w:rFonts w:ascii="Courier New" w:hAnsi="Courier New" w:cs="Courier New"/>
              </w:rPr>
            </w:rPrChange>
          </w:rPr>
          <w:t xml:space="preserve">PSI                         11.814*          </w:t>
        </w:r>
      </w:ins>
    </w:p>
    <w:p w14:paraId="5483CACD" w14:textId="77777777" w:rsidR="00241F20" w:rsidRPr="00241F20" w:rsidRDefault="00241F20" w:rsidP="004B48ED">
      <w:pPr>
        <w:pStyle w:val="af8"/>
        <w:rPr>
          <w:ins w:id="3016" w:author="Stepan Polikanov" w:date="2021-06-17T12:45:00Z"/>
          <w:rFonts w:ascii="Courier New" w:hAnsi="Courier New" w:cs="Courier New"/>
          <w:lang w:val="en-GB"/>
          <w:rPrChange w:id="3017" w:author="Stepan Polikanov" w:date="2021-06-17T12:45:00Z">
            <w:rPr>
              <w:ins w:id="3018" w:author="Stepan Polikanov" w:date="2021-06-17T12:45:00Z"/>
              <w:rFonts w:ascii="Courier New" w:hAnsi="Courier New" w:cs="Courier New"/>
            </w:rPr>
          </w:rPrChange>
        </w:rPr>
      </w:pPr>
      <w:ins w:id="3019" w:author="Stepan Polikanov" w:date="2021-06-17T12:45:00Z">
        <w:r w:rsidRPr="00241F20">
          <w:rPr>
            <w:rFonts w:ascii="Courier New" w:hAnsi="Courier New" w:cs="Courier New"/>
            <w:lang w:val="en-GB"/>
            <w:rPrChange w:id="3020" w:author="Stepan Polikanov" w:date="2021-06-17T12:45:00Z">
              <w:rPr>
                <w:rFonts w:ascii="Courier New" w:hAnsi="Courier New" w:cs="Courier New"/>
              </w:rPr>
            </w:rPrChange>
          </w:rPr>
          <w:t xml:space="preserve">                            (6.670)          </w:t>
        </w:r>
      </w:ins>
    </w:p>
    <w:p w14:paraId="5F08052B" w14:textId="77777777" w:rsidR="00241F20" w:rsidRPr="00241F20" w:rsidRDefault="00241F20" w:rsidP="004B48ED">
      <w:pPr>
        <w:pStyle w:val="af8"/>
        <w:rPr>
          <w:ins w:id="3021" w:author="Stepan Polikanov" w:date="2021-06-17T12:45:00Z"/>
          <w:rFonts w:ascii="Courier New" w:hAnsi="Courier New" w:cs="Courier New"/>
          <w:lang w:val="en-GB"/>
          <w:rPrChange w:id="3022" w:author="Stepan Polikanov" w:date="2021-06-17T12:45:00Z">
            <w:rPr>
              <w:ins w:id="3023" w:author="Stepan Polikanov" w:date="2021-06-17T12:45:00Z"/>
              <w:rFonts w:ascii="Courier New" w:hAnsi="Courier New" w:cs="Courier New"/>
            </w:rPr>
          </w:rPrChange>
        </w:rPr>
      </w:pPr>
      <w:ins w:id="3024" w:author="Stepan Polikanov" w:date="2021-06-17T12:45:00Z">
        <w:r w:rsidRPr="00241F20">
          <w:rPr>
            <w:rFonts w:ascii="Courier New" w:hAnsi="Courier New" w:cs="Courier New"/>
            <w:lang w:val="en-GB"/>
            <w:rPrChange w:id="3025" w:author="Stepan Polikanov" w:date="2021-06-17T12:45:00Z">
              <w:rPr>
                <w:rFonts w:ascii="Courier New" w:hAnsi="Courier New" w:cs="Courier New"/>
              </w:rPr>
            </w:rPrChange>
          </w:rPr>
          <w:t xml:space="preserve">                                             </w:t>
        </w:r>
      </w:ins>
    </w:p>
    <w:p w14:paraId="51BB35A3" w14:textId="77777777" w:rsidR="00241F20" w:rsidRPr="00241F20" w:rsidRDefault="00241F20" w:rsidP="004B48ED">
      <w:pPr>
        <w:pStyle w:val="af8"/>
        <w:rPr>
          <w:ins w:id="3026" w:author="Stepan Polikanov" w:date="2021-06-17T12:45:00Z"/>
          <w:rFonts w:ascii="Courier New" w:hAnsi="Courier New" w:cs="Courier New"/>
          <w:lang w:val="en-GB"/>
          <w:rPrChange w:id="3027" w:author="Stepan Polikanov" w:date="2021-06-17T12:45:00Z">
            <w:rPr>
              <w:ins w:id="3028" w:author="Stepan Polikanov" w:date="2021-06-17T12:45:00Z"/>
              <w:rFonts w:ascii="Courier New" w:hAnsi="Courier New" w:cs="Courier New"/>
            </w:rPr>
          </w:rPrChange>
        </w:rPr>
      </w:pPr>
      <w:proofErr w:type="spellStart"/>
      <w:ins w:id="3029" w:author="Stepan Polikanov" w:date="2021-06-17T12:45:00Z">
        <w:r w:rsidRPr="00241F20">
          <w:rPr>
            <w:rFonts w:ascii="Courier New" w:hAnsi="Courier New" w:cs="Courier New"/>
            <w:lang w:val="en-GB"/>
            <w:rPrChange w:id="3030" w:author="Stepan Polikanov" w:date="2021-06-17T12:45:00Z">
              <w:rPr>
                <w:rFonts w:ascii="Courier New" w:hAnsi="Courier New" w:cs="Courier New"/>
              </w:rPr>
            </w:rPrChange>
          </w:rPr>
          <w:t>housesys</w:t>
        </w:r>
        <w:proofErr w:type="spellEnd"/>
        <w:r w:rsidRPr="00241F20">
          <w:rPr>
            <w:rFonts w:ascii="Courier New" w:hAnsi="Courier New" w:cs="Courier New"/>
            <w:lang w:val="en-GB"/>
            <w:rPrChange w:id="3031" w:author="Stepan Polikanov" w:date="2021-06-17T12:45:00Z">
              <w:rPr>
                <w:rFonts w:ascii="Courier New" w:hAnsi="Courier New" w:cs="Courier New"/>
              </w:rPr>
            </w:rPrChange>
          </w:rPr>
          <w:t xml:space="preserve">                    -1.149           </w:t>
        </w:r>
      </w:ins>
    </w:p>
    <w:p w14:paraId="16058117" w14:textId="77777777" w:rsidR="00241F20" w:rsidRPr="00241F20" w:rsidRDefault="00241F20" w:rsidP="004B48ED">
      <w:pPr>
        <w:pStyle w:val="af8"/>
        <w:rPr>
          <w:ins w:id="3032" w:author="Stepan Polikanov" w:date="2021-06-17T12:45:00Z"/>
          <w:rFonts w:ascii="Courier New" w:hAnsi="Courier New" w:cs="Courier New"/>
          <w:lang w:val="en-GB"/>
          <w:rPrChange w:id="3033" w:author="Stepan Polikanov" w:date="2021-06-17T12:45:00Z">
            <w:rPr>
              <w:ins w:id="3034" w:author="Stepan Polikanov" w:date="2021-06-17T12:45:00Z"/>
              <w:rFonts w:ascii="Courier New" w:hAnsi="Courier New" w:cs="Courier New"/>
            </w:rPr>
          </w:rPrChange>
        </w:rPr>
      </w:pPr>
      <w:ins w:id="3035" w:author="Stepan Polikanov" w:date="2021-06-17T12:45:00Z">
        <w:r w:rsidRPr="00241F20">
          <w:rPr>
            <w:rFonts w:ascii="Courier New" w:hAnsi="Courier New" w:cs="Courier New"/>
            <w:lang w:val="en-GB"/>
            <w:rPrChange w:id="3036" w:author="Stepan Polikanov" w:date="2021-06-17T12:45:00Z">
              <w:rPr>
                <w:rFonts w:ascii="Courier New" w:hAnsi="Courier New" w:cs="Courier New"/>
              </w:rPr>
            </w:rPrChange>
          </w:rPr>
          <w:t xml:space="preserve">                            (1.169)          </w:t>
        </w:r>
      </w:ins>
    </w:p>
    <w:p w14:paraId="6C35FEC8" w14:textId="77777777" w:rsidR="00241F20" w:rsidRPr="00241F20" w:rsidRDefault="00241F20" w:rsidP="004B48ED">
      <w:pPr>
        <w:pStyle w:val="af8"/>
        <w:rPr>
          <w:ins w:id="3037" w:author="Stepan Polikanov" w:date="2021-06-17T12:45:00Z"/>
          <w:rFonts w:ascii="Courier New" w:hAnsi="Courier New" w:cs="Courier New"/>
          <w:lang w:val="en-GB"/>
          <w:rPrChange w:id="3038" w:author="Stepan Polikanov" w:date="2021-06-17T12:45:00Z">
            <w:rPr>
              <w:ins w:id="3039" w:author="Stepan Polikanov" w:date="2021-06-17T12:45:00Z"/>
              <w:rFonts w:ascii="Courier New" w:hAnsi="Courier New" w:cs="Courier New"/>
            </w:rPr>
          </w:rPrChange>
        </w:rPr>
      </w:pPr>
      <w:ins w:id="3040" w:author="Stepan Polikanov" w:date="2021-06-17T12:45:00Z">
        <w:r w:rsidRPr="00241F20">
          <w:rPr>
            <w:rFonts w:ascii="Courier New" w:hAnsi="Courier New" w:cs="Courier New"/>
            <w:lang w:val="en-GB"/>
            <w:rPrChange w:id="3041" w:author="Stepan Polikanov" w:date="2021-06-17T12:45:00Z">
              <w:rPr>
                <w:rFonts w:ascii="Courier New" w:hAnsi="Courier New" w:cs="Courier New"/>
              </w:rPr>
            </w:rPrChange>
          </w:rPr>
          <w:t xml:space="preserve">                                             </w:t>
        </w:r>
      </w:ins>
    </w:p>
    <w:p w14:paraId="6E7C3E08" w14:textId="77777777" w:rsidR="00241F20" w:rsidRPr="00241F20" w:rsidRDefault="00241F20" w:rsidP="004B48ED">
      <w:pPr>
        <w:pStyle w:val="af8"/>
        <w:rPr>
          <w:ins w:id="3042" w:author="Stepan Polikanov" w:date="2021-06-17T12:45:00Z"/>
          <w:rFonts w:ascii="Courier New" w:hAnsi="Courier New" w:cs="Courier New"/>
          <w:lang w:val="en-GB"/>
          <w:rPrChange w:id="3043" w:author="Stepan Polikanov" w:date="2021-06-17T12:45:00Z">
            <w:rPr>
              <w:ins w:id="3044" w:author="Stepan Polikanov" w:date="2021-06-17T12:45:00Z"/>
              <w:rFonts w:ascii="Courier New" w:hAnsi="Courier New" w:cs="Courier New"/>
            </w:rPr>
          </w:rPrChange>
        </w:rPr>
      </w:pPr>
      <w:ins w:id="3045" w:author="Stepan Polikanov" w:date="2021-06-17T12:45:00Z">
        <w:r w:rsidRPr="00241F20">
          <w:rPr>
            <w:rFonts w:ascii="Courier New" w:hAnsi="Courier New" w:cs="Courier New"/>
            <w:lang w:val="en-GB"/>
            <w:rPrChange w:id="3046" w:author="Stepan Polikanov" w:date="2021-06-17T12:45:00Z">
              <w:rPr>
                <w:rFonts w:ascii="Courier New" w:hAnsi="Courier New" w:cs="Courier New"/>
              </w:rPr>
            </w:rPrChange>
          </w:rPr>
          <w:t xml:space="preserve">col_legacy.f1                0.319           </w:t>
        </w:r>
      </w:ins>
    </w:p>
    <w:p w14:paraId="2F64B105" w14:textId="77777777" w:rsidR="00241F20" w:rsidRPr="00241F20" w:rsidRDefault="00241F20" w:rsidP="004B48ED">
      <w:pPr>
        <w:pStyle w:val="af8"/>
        <w:rPr>
          <w:ins w:id="3047" w:author="Stepan Polikanov" w:date="2021-06-17T12:45:00Z"/>
          <w:rFonts w:ascii="Courier New" w:hAnsi="Courier New" w:cs="Courier New"/>
          <w:lang w:val="en-GB"/>
          <w:rPrChange w:id="3048" w:author="Stepan Polikanov" w:date="2021-06-17T12:45:00Z">
            <w:rPr>
              <w:ins w:id="3049" w:author="Stepan Polikanov" w:date="2021-06-17T12:45:00Z"/>
              <w:rFonts w:ascii="Courier New" w:hAnsi="Courier New" w:cs="Courier New"/>
            </w:rPr>
          </w:rPrChange>
        </w:rPr>
      </w:pPr>
      <w:ins w:id="3050" w:author="Stepan Polikanov" w:date="2021-06-17T12:45:00Z">
        <w:r w:rsidRPr="00241F20">
          <w:rPr>
            <w:rFonts w:ascii="Courier New" w:hAnsi="Courier New" w:cs="Courier New"/>
            <w:lang w:val="en-GB"/>
            <w:rPrChange w:id="3051" w:author="Stepan Polikanov" w:date="2021-06-17T12:45:00Z">
              <w:rPr>
                <w:rFonts w:ascii="Courier New" w:hAnsi="Courier New" w:cs="Courier New"/>
              </w:rPr>
            </w:rPrChange>
          </w:rPr>
          <w:t xml:space="preserve">                            (1.784)          </w:t>
        </w:r>
      </w:ins>
    </w:p>
    <w:p w14:paraId="44E7C6E3" w14:textId="77777777" w:rsidR="00241F20" w:rsidRPr="00241F20" w:rsidRDefault="00241F20" w:rsidP="004B48ED">
      <w:pPr>
        <w:pStyle w:val="af8"/>
        <w:rPr>
          <w:ins w:id="3052" w:author="Stepan Polikanov" w:date="2021-06-17T12:45:00Z"/>
          <w:rFonts w:ascii="Courier New" w:hAnsi="Courier New" w:cs="Courier New"/>
          <w:lang w:val="en-GB"/>
          <w:rPrChange w:id="3053" w:author="Stepan Polikanov" w:date="2021-06-17T12:45:00Z">
            <w:rPr>
              <w:ins w:id="3054" w:author="Stepan Polikanov" w:date="2021-06-17T12:45:00Z"/>
              <w:rFonts w:ascii="Courier New" w:hAnsi="Courier New" w:cs="Courier New"/>
            </w:rPr>
          </w:rPrChange>
        </w:rPr>
      </w:pPr>
      <w:ins w:id="3055" w:author="Stepan Polikanov" w:date="2021-06-17T12:45:00Z">
        <w:r w:rsidRPr="00241F20">
          <w:rPr>
            <w:rFonts w:ascii="Courier New" w:hAnsi="Courier New" w:cs="Courier New"/>
            <w:lang w:val="en-GB"/>
            <w:rPrChange w:id="3056" w:author="Stepan Polikanov" w:date="2021-06-17T12:45:00Z">
              <w:rPr>
                <w:rFonts w:ascii="Courier New" w:hAnsi="Courier New" w:cs="Courier New"/>
              </w:rPr>
            </w:rPrChange>
          </w:rPr>
          <w:t xml:space="preserve">                                             </w:t>
        </w:r>
      </w:ins>
    </w:p>
    <w:p w14:paraId="0AC5C38A" w14:textId="77777777" w:rsidR="00241F20" w:rsidRPr="00241F20" w:rsidRDefault="00241F20" w:rsidP="004B48ED">
      <w:pPr>
        <w:pStyle w:val="af8"/>
        <w:rPr>
          <w:ins w:id="3057" w:author="Stepan Polikanov" w:date="2021-06-17T12:45:00Z"/>
          <w:rFonts w:ascii="Courier New" w:hAnsi="Courier New" w:cs="Courier New"/>
          <w:lang w:val="en-GB"/>
          <w:rPrChange w:id="3058" w:author="Stepan Polikanov" w:date="2021-06-17T12:45:00Z">
            <w:rPr>
              <w:ins w:id="3059" w:author="Stepan Polikanov" w:date="2021-06-17T12:45:00Z"/>
              <w:rFonts w:ascii="Courier New" w:hAnsi="Courier New" w:cs="Courier New"/>
            </w:rPr>
          </w:rPrChange>
        </w:rPr>
      </w:pPr>
      <w:ins w:id="3060" w:author="Stepan Polikanov" w:date="2021-06-17T12:45:00Z">
        <w:r w:rsidRPr="00241F20">
          <w:rPr>
            <w:rFonts w:ascii="Courier New" w:hAnsi="Courier New" w:cs="Courier New"/>
            <w:lang w:val="en-GB"/>
            <w:rPrChange w:id="3061" w:author="Stepan Polikanov" w:date="2021-06-17T12:45:00Z">
              <w:rPr>
                <w:rFonts w:ascii="Courier New" w:hAnsi="Courier New" w:cs="Courier New"/>
              </w:rPr>
            </w:rPrChange>
          </w:rPr>
          <w:t xml:space="preserve">col_legacy.f2                0.584           </w:t>
        </w:r>
      </w:ins>
    </w:p>
    <w:p w14:paraId="5FEB4D23" w14:textId="77777777" w:rsidR="00241F20" w:rsidRPr="00241F20" w:rsidRDefault="00241F20" w:rsidP="004B48ED">
      <w:pPr>
        <w:pStyle w:val="af8"/>
        <w:rPr>
          <w:ins w:id="3062" w:author="Stepan Polikanov" w:date="2021-06-17T12:45:00Z"/>
          <w:rFonts w:ascii="Courier New" w:hAnsi="Courier New" w:cs="Courier New"/>
          <w:lang w:val="en-GB"/>
          <w:rPrChange w:id="3063" w:author="Stepan Polikanov" w:date="2021-06-17T12:45:00Z">
            <w:rPr>
              <w:ins w:id="3064" w:author="Stepan Polikanov" w:date="2021-06-17T12:45:00Z"/>
              <w:rFonts w:ascii="Courier New" w:hAnsi="Courier New" w:cs="Courier New"/>
            </w:rPr>
          </w:rPrChange>
        </w:rPr>
      </w:pPr>
      <w:ins w:id="3065" w:author="Stepan Polikanov" w:date="2021-06-17T12:45:00Z">
        <w:r w:rsidRPr="00241F20">
          <w:rPr>
            <w:rFonts w:ascii="Courier New" w:hAnsi="Courier New" w:cs="Courier New"/>
            <w:lang w:val="en-GB"/>
            <w:rPrChange w:id="3066" w:author="Stepan Polikanov" w:date="2021-06-17T12:45:00Z">
              <w:rPr>
                <w:rFonts w:ascii="Courier New" w:hAnsi="Courier New" w:cs="Courier New"/>
              </w:rPr>
            </w:rPrChange>
          </w:rPr>
          <w:t xml:space="preserve">                            (1.866)          </w:t>
        </w:r>
      </w:ins>
    </w:p>
    <w:p w14:paraId="60FB26E8" w14:textId="77777777" w:rsidR="00241F20" w:rsidRPr="00241F20" w:rsidRDefault="00241F20" w:rsidP="004B48ED">
      <w:pPr>
        <w:pStyle w:val="af8"/>
        <w:rPr>
          <w:ins w:id="3067" w:author="Stepan Polikanov" w:date="2021-06-17T12:45:00Z"/>
          <w:rFonts w:ascii="Courier New" w:hAnsi="Courier New" w:cs="Courier New"/>
          <w:lang w:val="en-GB"/>
          <w:rPrChange w:id="3068" w:author="Stepan Polikanov" w:date="2021-06-17T12:45:00Z">
            <w:rPr>
              <w:ins w:id="3069" w:author="Stepan Polikanov" w:date="2021-06-17T12:45:00Z"/>
              <w:rFonts w:ascii="Courier New" w:hAnsi="Courier New" w:cs="Courier New"/>
            </w:rPr>
          </w:rPrChange>
        </w:rPr>
      </w:pPr>
      <w:ins w:id="3070" w:author="Stepan Polikanov" w:date="2021-06-17T12:45:00Z">
        <w:r w:rsidRPr="00241F20">
          <w:rPr>
            <w:rFonts w:ascii="Courier New" w:hAnsi="Courier New" w:cs="Courier New"/>
            <w:lang w:val="en-GB"/>
            <w:rPrChange w:id="3071" w:author="Stepan Polikanov" w:date="2021-06-17T12:45:00Z">
              <w:rPr>
                <w:rFonts w:ascii="Courier New" w:hAnsi="Courier New" w:cs="Courier New"/>
              </w:rPr>
            </w:rPrChange>
          </w:rPr>
          <w:t xml:space="preserve">                                             </w:t>
        </w:r>
      </w:ins>
    </w:p>
    <w:p w14:paraId="1E108167" w14:textId="77777777" w:rsidR="00241F20" w:rsidRPr="00241F20" w:rsidRDefault="00241F20" w:rsidP="004B48ED">
      <w:pPr>
        <w:pStyle w:val="af8"/>
        <w:rPr>
          <w:ins w:id="3072" w:author="Stepan Polikanov" w:date="2021-06-17T12:45:00Z"/>
          <w:rFonts w:ascii="Courier New" w:hAnsi="Courier New" w:cs="Courier New"/>
          <w:lang w:val="en-GB"/>
          <w:rPrChange w:id="3073" w:author="Stepan Polikanov" w:date="2021-06-17T12:45:00Z">
            <w:rPr>
              <w:ins w:id="3074" w:author="Stepan Polikanov" w:date="2021-06-17T12:45:00Z"/>
              <w:rFonts w:ascii="Courier New" w:hAnsi="Courier New" w:cs="Courier New"/>
            </w:rPr>
          </w:rPrChange>
        </w:rPr>
      </w:pPr>
      <w:ins w:id="3075" w:author="Stepan Polikanov" w:date="2021-06-17T12:45:00Z">
        <w:r w:rsidRPr="00241F20">
          <w:rPr>
            <w:rFonts w:ascii="Courier New" w:hAnsi="Courier New" w:cs="Courier New"/>
            <w:lang w:val="en-GB"/>
            <w:rPrChange w:id="3076" w:author="Stepan Polikanov" w:date="2021-06-17T12:45:00Z">
              <w:rPr>
                <w:rFonts w:ascii="Courier New" w:hAnsi="Courier New" w:cs="Courier New"/>
              </w:rPr>
            </w:rPrChange>
          </w:rPr>
          <w:t xml:space="preserve">col_legacy.f3               -0.391           </w:t>
        </w:r>
      </w:ins>
    </w:p>
    <w:p w14:paraId="7A410E34" w14:textId="77777777" w:rsidR="00241F20" w:rsidRPr="00241F20" w:rsidRDefault="00241F20" w:rsidP="004B48ED">
      <w:pPr>
        <w:pStyle w:val="af8"/>
        <w:rPr>
          <w:ins w:id="3077" w:author="Stepan Polikanov" w:date="2021-06-17T12:45:00Z"/>
          <w:rFonts w:ascii="Courier New" w:hAnsi="Courier New" w:cs="Courier New"/>
          <w:lang w:val="en-GB"/>
          <w:rPrChange w:id="3078" w:author="Stepan Polikanov" w:date="2021-06-17T12:45:00Z">
            <w:rPr>
              <w:ins w:id="3079" w:author="Stepan Polikanov" w:date="2021-06-17T12:45:00Z"/>
              <w:rFonts w:ascii="Courier New" w:hAnsi="Courier New" w:cs="Courier New"/>
            </w:rPr>
          </w:rPrChange>
        </w:rPr>
      </w:pPr>
      <w:ins w:id="3080" w:author="Stepan Polikanov" w:date="2021-06-17T12:45:00Z">
        <w:r w:rsidRPr="00241F20">
          <w:rPr>
            <w:rFonts w:ascii="Courier New" w:hAnsi="Courier New" w:cs="Courier New"/>
            <w:lang w:val="en-GB"/>
            <w:rPrChange w:id="3081" w:author="Stepan Polikanov" w:date="2021-06-17T12:45:00Z">
              <w:rPr>
                <w:rFonts w:ascii="Courier New" w:hAnsi="Courier New" w:cs="Courier New"/>
              </w:rPr>
            </w:rPrChange>
          </w:rPr>
          <w:t xml:space="preserve">                            (2.483)          </w:t>
        </w:r>
      </w:ins>
    </w:p>
    <w:p w14:paraId="2CCACD2A" w14:textId="77777777" w:rsidR="00241F20" w:rsidRPr="00241F20" w:rsidRDefault="00241F20" w:rsidP="004B48ED">
      <w:pPr>
        <w:pStyle w:val="af8"/>
        <w:rPr>
          <w:ins w:id="3082" w:author="Stepan Polikanov" w:date="2021-06-17T12:45:00Z"/>
          <w:rFonts w:ascii="Courier New" w:hAnsi="Courier New" w:cs="Courier New"/>
          <w:lang w:val="en-GB"/>
          <w:rPrChange w:id="3083" w:author="Stepan Polikanov" w:date="2021-06-17T12:45:00Z">
            <w:rPr>
              <w:ins w:id="3084" w:author="Stepan Polikanov" w:date="2021-06-17T12:45:00Z"/>
              <w:rFonts w:ascii="Courier New" w:hAnsi="Courier New" w:cs="Courier New"/>
            </w:rPr>
          </w:rPrChange>
        </w:rPr>
      </w:pPr>
      <w:ins w:id="3085" w:author="Stepan Polikanov" w:date="2021-06-17T12:45:00Z">
        <w:r w:rsidRPr="00241F20">
          <w:rPr>
            <w:rFonts w:ascii="Courier New" w:hAnsi="Courier New" w:cs="Courier New"/>
            <w:lang w:val="en-GB"/>
            <w:rPrChange w:id="3086" w:author="Stepan Polikanov" w:date="2021-06-17T12:45:00Z">
              <w:rPr>
                <w:rFonts w:ascii="Courier New" w:hAnsi="Courier New" w:cs="Courier New"/>
              </w:rPr>
            </w:rPrChange>
          </w:rPr>
          <w:t xml:space="preserve">                                             </w:t>
        </w:r>
      </w:ins>
    </w:p>
    <w:p w14:paraId="7B2D89DD" w14:textId="77777777" w:rsidR="00241F20" w:rsidRPr="00241F20" w:rsidRDefault="00241F20" w:rsidP="004B48ED">
      <w:pPr>
        <w:pStyle w:val="af8"/>
        <w:rPr>
          <w:ins w:id="3087" w:author="Stepan Polikanov" w:date="2021-06-17T12:45:00Z"/>
          <w:rFonts w:ascii="Courier New" w:hAnsi="Courier New" w:cs="Courier New"/>
          <w:lang w:val="en-GB"/>
          <w:rPrChange w:id="3088" w:author="Stepan Polikanov" w:date="2021-06-17T12:45:00Z">
            <w:rPr>
              <w:ins w:id="3089" w:author="Stepan Polikanov" w:date="2021-06-17T12:45:00Z"/>
              <w:rFonts w:ascii="Courier New" w:hAnsi="Courier New" w:cs="Courier New"/>
            </w:rPr>
          </w:rPrChange>
        </w:rPr>
      </w:pPr>
      <w:ins w:id="3090" w:author="Stepan Polikanov" w:date="2021-06-17T12:45:00Z">
        <w:r w:rsidRPr="00241F20">
          <w:rPr>
            <w:rFonts w:ascii="Courier New" w:hAnsi="Courier New" w:cs="Courier New"/>
            <w:lang w:val="en-GB"/>
            <w:rPrChange w:id="3091" w:author="Stepan Polikanov" w:date="2021-06-17T12:45:00Z">
              <w:rPr>
                <w:rFonts w:ascii="Courier New" w:hAnsi="Courier New" w:cs="Courier New"/>
              </w:rPr>
            </w:rPrChange>
          </w:rPr>
          <w:t xml:space="preserve">dem                       -14.298***         </w:t>
        </w:r>
      </w:ins>
    </w:p>
    <w:p w14:paraId="1D0ED9AD" w14:textId="77777777" w:rsidR="00241F20" w:rsidRPr="00241F20" w:rsidRDefault="00241F20" w:rsidP="004B48ED">
      <w:pPr>
        <w:pStyle w:val="af8"/>
        <w:rPr>
          <w:ins w:id="3092" w:author="Stepan Polikanov" w:date="2021-06-17T12:45:00Z"/>
          <w:rFonts w:ascii="Courier New" w:hAnsi="Courier New" w:cs="Courier New"/>
          <w:lang w:val="en-GB"/>
          <w:rPrChange w:id="3093" w:author="Stepan Polikanov" w:date="2021-06-17T12:45:00Z">
            <w:rPr>
              <w:ins w:id="3094" w:author="Stepan Polikanov" w:date="2021-06-17T12:45:00Z"/>
              <w:rFonts w:ascii="Courier New" w:hAnsi="Courier New" w:cs="Courier New"/>
            </w:rPr>
          </w:rPrChange>
        </w:rPr>
      </w:pPr>
      <w:ins w:id="3095" w:author="Stepan Polikanov" w:date="2021-06-17T12:45:00Z">
        <w:r w:rsidRPr="00241F20">
          <w:rPr>
            <w:rFonts w:ascii="Courier New" w:hAnsi="Courier New" w:cs="Courier New"/>
            <w:lang w:val="en-GB"/>
            <w:rPrChange w:id="3096" w:author="Stepan Polikanov" w:date="2021-06-17T12:45:00Z">
              <w:rPr>
                <w:rFonts w:ascii="Courier New" w:hAnsi="Courier New" w:cs="Courier New"/>
              </w:rPr>
            </w:rPrChange>
          </w:rPr>
          <w:t xml:space="preserve">                            (5.325)          </w:t>
        </w:r>
      </w:ins>
    </w:p>
    <w:p w14:paraId="5DC17506" w14:textId="77777777" w:rsidR="00241F20" w:rsidRPr="00241F20" w:rsidRDefault="00241F20" w:rsidP="004B48ED">
      <w:pPr>
        <w:pStyle w:val="af8"/>
        <w:rPr>
          <w:ins w:id="3097" w:author="Stepan Polikanov" w:date="2021-06-17T12:45:00Z"/>
          <w:rFonts w:ascii="Courier New" w:hAnsi="Courier New" w:cs="Courier New"/>
          <w:lang w:val="en-GB"/>
          <w:rPrChange w:id="3098" w:author="Stepan Polikanov" w:date="2021-06-17T12:45:00Z">
            <w:rPr>
              <w:ins w:id="3099" w:author="Stepan Polikanov" w:date="2021-06-17T12:45:00Z"/>
              <w:rFonts w:ascii="Courier New" w:hAnsi="Courier New" w:cs="Courier New"/>
            </w:rPr>
          </w:rPrChange>
        </w:rPr>
      </w:pPr>
      <w:ins w:id="3100" w:author="Stepan Polikanov" w:date="2021-06-17T12:45:00Z">
        <w:r w:rsidRPr="00241F20">
          <w:rPr>
            <w:rFonts w:ascii="Courier New" w:hAnsi="Courier New" w:cs="Courier New"/>
            <w:lang w:val="en-GB"/>
            <w:rPrChange w:id="3101" w:author="Stepan Polikanov" w:date="2021-06-17T12:45:00Z">
              <w:rPr>
                <w:rFonts w:ascii="Courier New" w:hAnsi="Courier New" w:cs="Courier New"/>
              </w:rPr>
            </w:rPrChange>
          </w:rPr>
          <w:t xml:space="preserve">                                             </w:t>
        </w:r>
      </w:ins>
    </w:p>
    <w:p w14:paraId="61B34357" w14:textId="77777777" w:rsidR="00241F20" w:rsidRPr="00241F20" w:rsidRDefault="00241F20" w:rsidP="004B48ED">
      <w:pPr>
        <w:pStyle w:val="af8"/>
        <w:rPr>
          <w:ins w:id="3102" w:author="Stepan Polikanov" w:date="2021-06-17T12:45:00Z"/>
          <w:rFonts w:ascii="Courier New" w:hAnsi="Courier New" w:cs="Courier New"/>
          <w:lang w:val="en-GB"/>
          <w:rPrChange w:id="3103" w:author="Stepan Polikanov" w:date="2021-06-17T12:45:00Z">
            <w:rPr>
              <w:ins w:id="3104" w:author="Stepan Polikanov" w:date="2021-06-17T12:45:00Z"/>
              <w:rFonts w:ascii="Courier New" w:hAnsi="Courier New" w:cs="Courier New"/>
            </w:rPr>
          </w:rPrChange>
        </w:rPr>
      </w:pPr>
      <w:ins w:id="3105" w:author="Stepan Polikanov" w:date="2021-06-17T12:45:00Z">
        <w:r w:rsidRPr="00241F20">
          <w:rPr>
            <w:rFonts w:ascii="Courier New" w:hAnsi="Courier New" w:cs="Courier New"/>
            <w:lang w:val="en-GB"/>
            <w:rPrChange w:id="3106" w:author="Stepan Polikanov" w:date="2021-06-17T12:45:00Z">
              <w:rPr>
                <w:rFonts w:ascii="Courier New" w:hAnsi="Courier New" w:cs="Courier New"/>
              </w:rPr>
            </w:rPrChange>
          </w:rPr>
          <w:t xml:space="preserve">inc no incumbency           -1.936*          </w:t>
        </w:r>
      </w:ins>
    </w:p>
    <w:p w14:paraId="352B4A7B" w14:textId="77777777" w:rsidR="00241F20" w:rsidRPr="00241F20" w:rsidRDefault="00241F20" w:rsidP="004B48ED">
      <w:pPr>
        <w:pStyle w:val="af8"/>
        <w:rPr>
          <w:ins w:id="3107" w:author="Stepan Polikanov" w:date="2021-06-17T12:45:00Z"/>
          <w:rFonts w:ascii="Courier New" w:hAnsi="Courier New" w:cs="Courier New"/>
          <w:lang w:val="en-GB"/>
          <w:rPrChange w:id="3108" w:author="Stepan Polikanov" w:date="2021-06-17T12:45:00Z">
            <w:rPr>
              <w:ins w:id="3109" w:author="Stepan Polikanov" w:date="2021-06-17T12:45:00Z"/>
              <w:rFonts w:ascii="Courier New" w:hAnsi="Courier New" w:cs="Courier New"/>
            </w:rPr>
          </w:rPrChange>
        </w:rPr>
      </w:pPr>
      <w:ins w:id="3110" w:author="Stepan Polikanov" w:date="2021-06-17T12:45:00Z">
        <w:r w:rsidRPr="00241F20">
          <w:rPr>
            <w:rFonts w:ascii="Courier New" w:hAnsi="Courier New" w:cs="Courier New"/>
            <w:lang w:val="en-GB"/>
            <w:rPrChange w:id="3111" w:author="Stepan Polikanov" w:date="2021-06-17T12:45:00Z">
              <w:rPr>
                <w:rFonts w:ascii="Courier New" w:hAnsi="Courier New" w:cs="Courier New"/>
              </w:rPr>
            </w:rPrChange>
          </w:rPr>
          <w:t xml:space="preserve">                            (1.134)          </w:t>
        </w:r>
      </w:ins>
    </w:p>
    <w:p w14:paraId="58D51D69" w14:textId="77777777" w:rsidR="00241F20" w:rsidRPr="00241F20" w:rsidRDefault="00241F20" w:rsidP="004B48ED">
      <w:pPr>
        <w:pStyle w:val="af8"/>
        <w:rPr>
          <w:ins w:id="3112" w:author="Stepan Polikanov" w:date="2021-06-17T12:45:00Z"/>
          <w:rFonts w:ascii="Courier New" w:hAnsi="Courier New" w:cs="Courier New"/>
          <w:lang w:val="en-GB"/>
          <w:rPrChange w:id="3113" w:author="Stepan Polikanov" w:date="2021-06-17T12:45:00Z">
            <w:rPr>
              <w:ins w:id="3114" w:author="Stepan Polikanov" w:date="2021-06-17T12:45:00Z"/>
              <w:rFonts w:ascii="Courier New" w:hAnsi="Courier New" w:cs="Courier New"/>
            </w:rPr>
          </w:rPrChange>
        </w:rPr>
      </w:pPr>
      <w:ins w:id="3115" w:author="Stepan Polikanov" w:date="2021-06-17T12:45:00Z">
        <w:r w:rsidRPr="00241F20">
          <w:rPr>
            <w:rFonts w:ascii="Courier New" w:hAnsi="Courier New" w:cs="Courier New"/>
            <w:lang w:val="en-GB"/>
            <w:rPrChange w:id="3116" w:author="Stepan Polikanov" w:date="2021-06-17T12:45:00Z">
              <w:rPr>
                <w:rFonts w:ascii="Courier New" w:hAnsi="Courier New" w:cs="Courier New"/>
              </w:rPr>
            </w:rPrChange>
          </w:rPr>
          <w:t xml:space="preserve">                                             </w:t>
        </w:r>
      </w:ins>
    </w:p>
    <w:p w14:paraId="02D61EFD" w14:textId="77777777" w:rsidR="00241F20" w:rsidRPr="00241F20" w:rsidRDefault="00241F20" w:rsidP="004B48ED">
      <w:pPr>
        <w:pStyle w:val="af8"/>
        <w:rPr>
          <w:ins w:id="3117" w:author="Stepan Polikanov" w:date="2021-06-17T12:45:00Z"/>
          <w:rFonts w:ascii="Courier New" w:hAnsi="Courier New" w:cs="Courier New"/>
          <w:lang w:val="en-GB"/>
          <w:rPrChange w:id="3118" w:author="Stepan Polikanov" w:date="2021-06-17T12:45:00Z">
            <w:rPr>
              <w:ins w:id="3119" w:author="Stepan Polikanov" w:date="2021-06-17T12:45:00Z"/>
              <w:rFonts w:ascii="Courier New" w:hAnsi="Courier New" w:cs="Courier New"/>
            </w:rPr>
          </w:rPrChange>
        </w:rPr>
      </w:pPr>
      <w:ins w:id="3120" w:author="Stepan Polikanov" w:date="2021-06-17T12:45:00Z">
        <w:r w:rsidRPr="00241F20">
          <w:rPr>
            <w:rFonts w:ascii="Courier New" w:hAnsi="Courier New" w:cs="Courier New"/>
            <w:lang w:val="en-GB"/>
            <w:rPrChange w:id="3121" w:author="Stepan Polikanov" w:date="2021-06-17T12:45:00Z">
              <w:rPr>
                <w:rFonts w:ascii="Courier New" w:hAnsi="Courier New" w:cs="Courier New"/>
              </w:rPr>
            </w:rPrChange>
          </w:rPr>
          <w:t xml:space="preserve">edu                         -3.775           </w:t>
        </w:r>
      </w:ins>
    </w:p>
    <w:p w14:paraId="6B6F7B37" w14:textId="77777777" w:rsidR="00241F20" w:rsidRPr="00241F20" w:rsidRDefault="00241F20" w:rsidP="004B48ED">
      <w:pPr>
        <w:pStyle w:val="af8"/>
        <w:rPr>
          <w:ins w:id="3122" w:author="Stepan Polikanov" w:date="2021-06-17T12:45:00Z"/>
          <w:rFonts w:ascii="Courier New" w:hAnsi="Courier New" w:cs="Courier New"/>
          <w:lang w:val="en-GB"/>
          <w:rPrChange w:id="3123" w:author="Stepan Polikanov" w:date="2021-06-17T12:45:00Z">
            <w:rPr>
              <w:ins w:id="3124" w:author="Stepan Polikanov" w:date="2021-06-17T12:45:00Z"/>
              <w:rFonts w:ascii="Courier New" w:hAnsi="Courier New" w:cs="Courier New"/>
            </w:rPr>
          </w:rPrChange>
        </w:rPr>
      </w:pPr>
      <w:ins w:id="3125" w:author="Stepan Polikanov" w:date="2021-06-17T12:45:00Z">
        <w:r w:rsidRPr="00241F20">
          <w:rPr>
            <w:rFonts w:ascii="Courier New" w:hAnsi="Courier New" w:cs="Courier New"/>
            <w:lang w:val="en-GB"/>
            <w:rPrChange w:id="3126" w:author="Stepan Polikanov" w:date="2021-06-17T12:45:00Z">
              <w:rPr>
                <w:rFonts w:ascii="Courier New" w:hAnsi="Courier New" w:cs="Courier New"/>
              </w:rPr>
            </w:rPrChange>
          </w:rPr>
          <w:t xml:space="preserve">                            (6.312)          </w:t>
        </w:r>
      </w:ins>
    </w:p>
    <w:p w14:paraId="2ED6ECBD" w14:textId="77777777" w:rsidR="00241F20" w:rsidRPr="00241F20" w:rsidRDefault="00241F20" w:rsidP="004B48ED">
      <w:pPr>
        <w:pStyle w:val="af8"/>
        <w:rPr>
          <w:ins w:id="3127" w:author="Stepan Polikanov" w:date="2021-06-17T12:45:00Z"/>
          <w:rFonts w:ascii="Courier New" w:hAnsi="Courier New" w:cs="Courier New"/>
          <w:lang w:val="en-GB"/>
          <w:rPrChange w:id="3128" w:author="Stepan Polikanov" w:date="2021-06-17T12:45:00Z">
            <w:rPr>
              <w:ins w:id="3129" w:author="Stepan Polikanov" w:date="2021-06-17T12:45:00Z"/>
              <w:rFonts w:ascii="Courier New" w:hAnsi="Courier New" w:cs="Courier New"/>
            </w:rPr>
          </w:rPrChange>
        </w:rPr>
      </w:pPr>
      <w:ins w:id="3130" w:author="Stepan Polikanov" w:date="2021-06-17T12:45:00Z">
        <w:r w:rsidRPr="00241F20">
          <w:rPr>
            <w:rFonts w:ascii="Courier New" w:hAnsi="Courier New" w:cs="Courier New"/>
            <w:lang w:val="en-GB"/>
            <w:rPrChange w:id="3131" w:author="Stepan Polikanov" w:date="2021-06-17T12:45:00Z">
              <w:rPr>
                <w:rFonts w:ascii="Courier New" w:hAnsi="Courier New" w:cs="Courier New"/>
              </w:rPr>
            </w:rPrChange>
          </w:rPr>
          <w:t xml:space="preserve">                                             </w:t>
        </w:r>
      </w:ins>
    </w:p>
    <w:p w14:paraId="0644CD87" w14:textId="77777777" w:rsidR="00241F20" w:rsidRPr="00241F20" w:rsidRDefault="00241F20" w:rsidP="004B48ED">
      <w:pPr>
        <w:pStyle w:val="af8"/>
        <w:rPr>
          <w:ins w:id="3132" w:author="Stepan Polikanov" w:date="2021-06-17T12:45:00Z"/>
          <w:rFonts w:ascii="Courier New" w:hAnsi="Courier New" w:cs="Courier New"/>
          <w:lang w:val="en-GB"/>
          <w:rPrChange w:id="3133" w:author="Stepan Polikanov" w:date="2021-06-17T12:45:00Z">
            <w:rPr>
              <w:ins w:id="3134" w:author="Stepan Polikanov" w:date="2021-06-17T12:45:00Z"/>
              <w:rFonts w:ascii="Courier New" w:hAnsi="Courier New" w:cs="Courier New"/>
            </w:rPr>
          </w:rPrChange>
        </w:rPr>
      </w:pPr>
      <w:ins w:id="3135" w:author="Stepan Polikanov" w:date="2021-06-17T12:45:00Z">
        <w:r w:rsidRPr="00241F20">
          <w:rPr>
            <w:rFonts w:ascii="Courier New" w:hAnsi="Courier New" w:cs="Courier New"/>
            <w:lang w:val="en-GB"/>
            <w:rPrChange w:id="3136" w:author="Stepan Polikanov" w:date="2021-06-17T12:45:00Z">
              <w:rPr>
                <w:rFonts w:ascii="Courier New" w:hAnsi="Courier New" w:cs="Courier New"/>
              </w:rPr>
            </w:rPrChange>
          </w:rPr>
          <w:t xml:space="preserve">oil.x                        0.183           </w:t>
        </w:r>
      </w:ins>
    </w:p>
    <w:p w14:paraId="188D76BB" w14:textId="77777777" w:rsidR="00241F20" w:rsidRPr="00241F20" w:rsidRDefault="00241F20" w:rsidP="004B48ED">
      <w:pPr>
        <w:pStyle w:val="af8"/>
        <w:rPr>
          <w:ins w:id="3137" w:author="Stepan Polikanov" w:date="2021-06-17T12:45:00Z"/>
          <w:rFonts w:ascii="Courier New" w:hAnsi="Courier New" w:cs="Courier New"/>
          <w:lang w:val="en-GB"/>
          <w:rPrChange w:id="3138" w:author="Stepan Polikanov" w:date="2021-06-17T12:45:00Z">
            <w:rPr>
              <w:ins w:id="3139" w:author="Stepan Polikanov" w:date="2021-06-17T12:45:00Z"/>
              <w:rFonts w:ascii="Courier New" w:hAnsi="Courier New" w:cs="Courier New"/>
            </w:rPr>
          </w:rPrChange>
        </w:rPr>
      </w:pPr>
      <w:ins w:id="3140" w:author="Stepan Polikanov" w:date="2021-06-17T12:45:00Z">
        <w:r w:rsidRPr="00241F20">
          <w:rPr>
            <w:rFonts w:ascii="Courier New" w:hAnsi="Courier New" w:cs="Courier New"/>
            <w:lang w:val="en-GB"/>
            <w:rPrChange w:id="3141" w:author="Stepan Polikanov" w:date="2021-06-17T12:45:00Z">
              <w:rPr>
                <w:rFonts w:ascii="Courier New" w:hAnsi="Courier New" w:cs="Courier New"/>
              </w:rPr>
            </w:rPrChange>
          </w:rPr>
          <w:t xml:space="preserve">                            (0.368)          </w:t>
        </w:r>
      </w:ins>
    </w:p>
    <w:p w14:paraId="0610B0BD" w14:textId="77777777" w:rsidR="00241F20" w:rsidRPr="00241F20" w:rsidRDefault="00241F20" w:rsidP="004B48ED">
      <w:pPr>
        <w:pStyle w:val="af8"/>
        <w:rPr>
          <w:ins w:id="3142" w:author="Stepan Polikanov" w:date="2021-06-17T12:45:00Z"/>
          <w:rFonts w:ascii="Courier New" w:hAnsi="Courier New" w:cs="Courier New"/>
          <w:lang w:val="en-GB"/>
          <w:rPrChange w:id="3143" w:author="Stepan Polikanov" w:date="2021-06-17T12:45:00Z">
            <w:rPr>
              <w:ins w:id="3144" w:author="Stepan Polikanov" w:date="2021-06-17T12:45:00Z"/>
              <w:rFonts w:ascii="Courier New" w:hAnsi="Courier New" w:cs="Courier New"/>
            </w:rPr>
          </w:rPrChange>
        </w:rPr>
      </w:pPr>
      <w:ins w:id="3145" w:author="Stepan Polikanov" w:date="2021-06-17T12:45:00Z">
        <w:r w:rsidRPr="00241F20">
          <w:rPr>
            <w:rFonts w:ascii="Courier New" w:hAnsi="Courier New" w:cs="Courier New"/>
            <w:lang w:val="en-GB"/>
            <w:rPrChange w:id="3146" w:author="Stepan Polikanov" w:date="2021-06-17T12:45:00Z">
              <w:rPr>
                <w:rFonts w:ascii="Courier New" w:hAnsi="Courier New" w:cs="Courier New"/>
              </w:rPr>
            </w:rPrChange>
          </w:rPr>
          <w:t xml:space="preserve">                                             </w:t>
        </w:r>
      </w:ins>
    </w:p>
    <w:p w14:paraId="4958FD1B" w14:textId="60B4A2DE" w:rsidR="00241F20" w:rsidRPr="00241F20" w:rsidRDefault="00241F20" w:rsidP="004B48ED">
      <w:pPr>
        <w:pStyle w:val="af8"/>
        <w:rPr>
          <w:ins w:id="3147" w:author="Stepan Polikanov" w:date="2021-06-17T12:45:00Z"/>
          <w:rFonts w:ascii="Courier New" w:hAnsi="Courier New" w:cs="Courier New"/>
          <w:lang w:val="en-GB"/>
          <w:rPrChange w:id="3148" w:author="Stepan Polikanov" w:date="2021-06-17T12:45:00Z">
            <w:rPr>
              <w:ins w:id="3149" w:author="Stepan Polikanov" w:date="2021-06-17T12:45:00Z"/>
              <w:rFonts w:ascii="Courier New" w:hAnsi="Courier New" w:cs="Courier New"/>
            </w:rPr>
          </w:rPrChange>
        </w:rPr>
      </w:pPr>
      <w:ins w:id="3150" w:author="Stepan Polikanov" w:date="2021-06-17T12:45:00Z">
        <w:r w:rsidRPr="00241F20">
          <w:rPr>
            <w:rFonts w:ascii="Courier New" w:hAnsi="Courier New" w:cs="Courier New"/>
            <w:lang w:val="en-GB"/>
            <w:rPrChange w:id="3151" w:author="Stepan Polikanov" w:date="2021-06-17T12:45:00Z">
              <w:rPr>
                <w:rFonts w:ascii="Courier New" w:hAnsi="Courier New" w:cs="Courier New"/>
              </w:rPr>
            </w:rPrChange>
          </w:rPr>
          <w:t xml:space="preserve">Constant                     </w:t>
        </w:r>
        <w:r w:rsidRPr="00021692">
          <w:rPr>
            <w:rFonts w:ascii="Courier New" w:hAnsi="Courier New" w:cs="Courier New"/>
            <w:lang w:val="en-GB"/>
          </w:rPr>
          <w:t>2</w:t>
        </w:r>
        <w:r w:rsidRPr="00241F20">
          <w:rPr>
            <w:rFonts w:ascii="Courier New" w:hAnsi="Courier New" w:cs="Courier New"/>
            <w:lang w:val="en-GB"/>
            <w:rPrChange w:id="3152" w:author="Stepan Polikanov" w:date="2021-06-17T12:45:00Z">
              <w:rPr>
                <w:rFonts w:ascii="Courier New" w:hAnsi="Courier New" w:cs="Courier New"/>
              </w:rPr>
            </w:rPrChange>
          </w:rPr>
          <w:t xml:space="preserve">.566           </w:t>
        </w:r>
      </w:ins>
    </w:p>
    <w:p w14:paraId="75F2C25B" w14:textId="77777777" w:rsidR="00241F20" w:rsidRPr="00241F20" w:rsidRDefault="00241F20" w:rsidP="004B48ED">
      <w:pPr>
        <w:pStyle w:val="af8"/>
        <w:rPr>
          <w:ins w:id="3153" w:author="Stepan Polikanov" w:date="2021-06-17T12:45:00Z"/>
          <w:rFonts w:ascii="Courier New" w:hAnsi="Courier New" w:cs="Courier New"/>
          <w:lang w:val="en-GB"/>
          <w:rPrChange w:id="3154" w:author="Stepan Polikanov" w:date="2021-06-17T12:45:00Z">
            <w:rPr>
              <w:ins w:id="3155" w:author="Stepan Polikanov" w:date="2021-06-17T12:45:00Z"/>
              <w:rFonts w:ascii="Courier New" w:hAnsi="Courier New" w:cs="Courier New"/>
            </w:rPr>
          </w:rPrChange>
        </w:rPr>
      </w:pPr>
      <w:ins w:id="3156" w:author="Stepan Polikanov" w:date="2021-06-17T12:45:00Z">
        <w:r w:rsidRPr="00241F20">
          <w:rPr>
            <w:rFonts w:ascii="Courier New" w:hAnsi="Courier New" w:cs="Courier New"/>
            <w:lang w:val="en-GB"/>
            <w:rPrChange w:id="3157" w:author="Stepan Polikanov" w:date="2021-06-17T12:45:00Z">
              <w:rPr>
                <w:rFonts w:ascii="Courier New" w:hAnsi="Courier New" w:cs="Courier New"/>
              </w:rPr>
            </w:rPrChange>
          </w:rPr>
          <w:t xml:space="preserve">                            (3.775)          </w:t>
        </w:r>
      </w:ins>
    </w:p>
    <w:p w14:paraId="7D171D2F" w14:textId="77777777" w:rsidR="00241F20" w:rsidRPr="00241F20" w:rsidRDefault="00241F20" w:rsidP="004B48ED">
      <w:pPr>
        <w:pStyle w:val="af8"/>
        <w:rPr>
          <w:ins w:id="3158" w:author="Stepan Polikanov" w:date="2021-06-17T12:45:00Z"/>
          <w:rFonts w:ascii="Courier New" w:hAnsi="Courier New" w:cs="Courier New"/>
          <w:lang w:val="en-GB"/>
          <w:rPrChange w:id="3159" w:author="Stepan Polikanov" w:date="2021-06-17T12:45:00Z">
            <w:rPr>
              <w:ins w:id="3160" w:author="Stepan Polikanov" w:date="2021-06-17T12:45:00Z"/>
              <w:rFonts w:ascii="Courier New" w:hAnsi="Courier New" w:cs="Courier New"/>
            </w:rPr>
          </w:rPrChange>
        </w:rPr>
      </w:pPr>
      <w:ins w:id="3161" w:author="Stepan Polikanov" w:date="2021-06-17T12:45:00Z">
        <w:r w:rsidRPr="00241F20">
          <w:rPr>
            <w:rFonts w:ascii="Courier New" w:hAnsi="Courier New" w:cs="Courier New"/>
            <w:lang w:val="en-GB"/>
            <w:rPrChange w:id="3162" w:author="Stepan Polikanov" w:date="2021-06-17T12:45:00Z">
              <w:rPr>
                <w:rFonts w:ascii="Courier New" w:hAnsi="Courier New" w:cs="Courier New"/>
              </w:rPr>
            </w:rPrChange>
          </w:rPr>
          <w:t xml:space="preserve">                                             </w:t>
        </w:r>
      </w:ins>
    </w:p>
    <w:p w14:paraId="7AC7854A" w14:textId="77777777" w:rsidR="00241F20" w:rsidRPr="00241F20" w:rsidRDefault="00241F20" w:rsidP="004B48ED">
      <w:pPr>
        <w:pStyle w:val="af8"/>
        <w:rPr>
          <w:ins w:id="3163" w:author="Stepan Polikanov" w:date="2021-06-17T12:45:00Z"/>
          <w:rFonts w:ascii="Courier New" w:hAnsi="Courier New" w:cs="Courier New"/>
          <w:lang w:val="en-GB"/>
          <w:rPrChange w:id="3164" w:author="Stepan Polikanov" w:date="2021-06-17T12:45:00Z">
            <w:rPr>
              <w:ins w:id="3165" w:author="Stepan Polikanov" w:date="2021-06-17T12:45:00Z"/>
              <w:rFonts w:ascii="Courier New" w:hAnsi="Courier New" w:cs="Courier New"/>
            </w:rPr>
          </w:rPrChange>
        </w:rPr>
      </w:pPr>
      <w:ins w:id="3166" w:author="Stepan Polikanov" w:date="2021-06-17T12:45:00Z">
        <w:r w:rsidRPr="00241F20">
          <w:rPr>
            <w:rFonts w:ascii="Courier New" w:hAnsi="Courier New" w:cs="Courier New"/>
            <w:lang w:val="en-GB"/>
            <w:rPrChange w:id="3167" w:author="Stepan Polikanov" w:date="2021-06-17T12:45:00Z">
              <w:rPr>
                <w:rFonts w:ascii="Courier New" w:hAnsi="Courier New" w:cs="Courier New"/>
              </w:rPr>
            </w:rPrChange>
          </w:rPr>
          <w:t>---------------------------------------------</w:t>
        </w:r>
      </w:ins>
    </w:p>
    <w:p w14:paraId="53515367" w14:textId="77777777" w:rsidR="00241F20" w:rsidRPr="00241F20" w:rsidRDefault="00241F20" w:rsidP="004B48ED">
      <w:pPr>
        <w:pStyle w:val="af8"/>
        <w:rPr>
          <w:ins w:id="3168" w:author="Stepan Polikanov" w:date="2021-06-17T12:45:00Z"/>
          <w:rFonts w:ascii="Courier New" w:hAnsi="Courier New" w:cs="Courier New"/>
          <w:lang w:val="en-GB"/>
          <w:rPrChange w:id="3169" w:author="Stepan Polikanov" w:date="2021-06-17T12:45:00Z">
            <w:rPr>
              <w:ins w:id="3170" w:author="Stepan Polikanov" w:date="2021-06-17T12:45:00Z"/>
              <w:rFonts w:ascii="Courier New" w:hAnsi="Courier New" w:cs="Courier New"/>
            </w:rPr>
          </w:rPrChange>
        </w:rPr>
      </w:pPr>
      <w:ins w:id="3171" w:author="Stepan Polikanov" w:date="2021-06-17T12:45:00Z">
        <w:r w:rsidRPr="00241F20">
          <w:rPr>
            <w:rFonts w:ascii="Courier New" w:hAnsi="Courier New" w:cs="Courier New"/>
            <w:lang w:val="en-GB"/>
            <w:rPrChange w:id="3172" w:author="Stepan Polikanov" w:date="2021-06-17T12:45:00Z">
              <w:rPr>
                <w:rFonts w:ascii="Courier New" w:hAnsi="Courier New" w:cs="Courier New"/>
              </w:rPr>
            </w:rPrChange>
          </w:rPr>
          <w:t xml:space="preserve">Observations                  42             </w:t>
        </w:r>
      </w:ins>
    </w:p>
    <w:p w14:paraId="71F9896E" w14:textId="77777777" w:rsidR="00241F20" w:rsidRPr="00241F20" w:rsidRDefault="00241F20" w:rsidP="004B48ED">
      <w:pPr>
        <w:pStyle w:val="af8"/>
        <w:rPr>
          <w:ins w:id="3173" w:author="Stepan Polikanov" w:date="2021-06-17T12:45:00Z"/>
          <w:rFonts w:ascii="Courier New" w:hAnsi="Courier New" w:cs="Courier New"/>
          <w:lang w:val="en-GB"/>
          <w:rPrChange w:id="3174" w:author="Stepan Polikanov" w:date="2021-06-17T12:45:00Z">
            <w:rPr>
              <w:ins w:id="3175" w:author="Stepan Polikanov" w:date="2021-06-17T12:45:00Z"/>
              <w:rFonts w:ascii="Courier New" w:hAnsi="Courier New" w:cs="Courier New"/>
            </w:rPr>
          </w:rPrChange>
        </w:rPr>
      </w:pPr>
      <w:ins w:id="3176" w:author="Stepan Polikanov" w:date="2021-06-17T12:45:00Z">
        <w:r w:rsidRPr="00241F20">
          <w:rPr>
            <w:rFonts w:ascii="Courier New" w:hAnsi="Courier New" w:cs="Courier New"/>
            <w:lang w:val="en-GB"/>
            <w:rPrChange w:id="3177" w:author="Stepan Polikanov" w:date="2021-06-17T12:45:00Z">
              <w:rPr>
                <w:rFonts w:ascii="Courier New" w:hAnsi="Courier New" w:cs="Courier New"/>
              </w:rPr>
            </w:rPrChange>
          </w:rPr>
          <w:t xml:space="preserve">Log Likelihood              -15.554          </w:t>
        </w:r>
      </w:ins>
    </w:p>
    <w:p w14:paraId="0D1A3A33" w14:textId="77777777" w:rsidR="00241F20" w:rsidRPr="00241F20" w:rsidRDefault="00241F20" w:rsidP="004B48ED">
      <w:pPr>
        <w:pStyle w:val="af8"/>
        <w:rPr>
          <w:ins w:id="3178" w:author="Stepan Polikanov" w:date="2021-06-17T12:45:00Z"/>
          <w:rFonts w:ascii="Courier New" w:hAnsi="Courier New" w:cs="Courier New"/>
          <w:lang w:val="en-GB"/>
          <w:rPrChange w:id="3179" w:author="Stepan Polikanov" w:date="2021-06-17T12:45:00Z">
            <w:rPr>
              <w:ins w:id="3180" w:author="Stepan Polikanov" w:date="2021-06-17T12:45:00Z"/>
              <w:rFonts w:ascii="Courier New" w:hAnsi="Courier New" w:cs="Courier New"/>
            </w:rPr>
          </w:rPrChange>
        </w:rPr>
      </w:pPr>
      <w:ins w:id="3181" w:author="Stepan Polikanov" w:date="2021-06-17T12:45:00Z">
        <w:r w:rsidRPr="00241F20">
          <w:rPr>
            <w:rFonts w:ascii="Courier New" w:hAnsi="Courier New" w:cs="Courier New"/>
            <w:lang w:val="en-GB"/>
            <w:rPrChange w:id="3182" w:author="Stepan Polikanov" w:date="2021-06-17T12:45:00Z">
              <w:rPr>
                <w:rFonts w:ascii="Courier New" w:hAnsi="Courier New" w:cs="Courier New"/>
              </w:rPr>
            </w:rPrChange>
          </w:rPr>
          <w:t xml:space="preserve">Akaike Inf. Crit.           53.108           </w:t>
        </w:r>
      </w:ins>
    </w:p>
    <w:p w14:paraId="4237661B" w14:textId="77777777" w:rsidR="00241F20" w:rsidRPr="00241F20" w:rsidRDefault="00241F20" w:rsidP="004B48ED">
      <w:pPr>
        <w:pStyle w:val="af8"/>
        <w:rPr>
          <w:ins w:id="3183" w:author="Stepan Polikanov" w:date="2021-06-17T12:45:00Z"/>
          <w:rFonts w:ascii="Courier New" w:hAnsi="Courier New" w:cs="Courier New"/>
          <w:lang w:val="en-GB"/>
          <w:rPrChange w:id="3184" w:author="Stepan Polikanov" w:date="2021-06-17T12:45:00Z">
            <w:rPr>
              <w:ins w:id="3185" w:author="Stepan Polikanov" w:date="2021-06-17T12:45:00Z"/>
              <w:rFonts w:ascii="Courier New" w:hAnsi="Courier New" w:cs="Courier New"/>
            </w:rPr>
          </w:rPrChange>
        </w:rPr>
      </w:pPr>
      <w:ins w:id="3186" w:author="Stepan Polikanov" w:date="2021-06-17T12:45:00Z">
        <w:r w:rsidRPr="00241F20">
          <w:rPr>
            <w:rFonts w:ascii="Courier New" w:hAnsi="Courier New" w:cs="Courier New"/>
            <w:lang w:val="en-GB"/>
            <w:rPrChange w:id="3187" w:author="Stepan Polikanov" w:date="2021-06-17T12:45:00Z">
              <w:rPr>
                <w:rFonts w:ascii="Courier New" w:hAnsi="Courier New" w:cs="Courier New"/>
              </w:rPr>
            </w:rPrChange>
          </w:rPr>
          <w:lastRenderedPageBreak/>
          <w:t>=============================================</w:t>
        </w:r>
      </w:ins>
    </w:p>
    <w:p w14:paraId="625500C2" w14:textId="77777777" w:rsidR="00241F20" w:rsidRPr="00241F20" w:rsidRDefault="00241F20" w:rsidP="004B48ED">
      <w:pPr>
        <w:pStyle w:val="af8"/>
        <w:rPr>
          <w:ins w:id="3188" w:author="Stepan Polikanov" w:date="2021-06-17T12:45:00Z"/>
          <w:rFonts w:ascii="Courier New" w:hAnsi="Courier New" w:cs="Courier New"/>
          <w:lang w:val="en-GB"/>
          <w:rPrChange w:id="3189" w:author="Stepan Polikanov" w:date="2021-06-17T12:45:00Z">
            <w:rPr>
              <w:ins w:id="3190" w:author="Stepan Polikanov" w:date="2021-06-17T12:45:00Z"/>
              <w:rFonts w:ascii="Courier New" w:hAnsi="Courier New" w:cs="Courier New"/>
            </w:rPr>
          </w:rPrChange>
        </w:rPr>
      </w:pPr>
      <w:ins w:id="3191" w:author="Stepan Polikanov" w:date="2021-06-17T12:45:00Z">
        <w:r w:rsidRPr="00241F20">
          <w:rPr>
            <w:rFonts w:ascii="Courier New" w:hAnsi="Courier New" w:cs="Courier New"/>
            <w:lang w:val="en-GB"/>
            <w:rPrChange w:id="3192" w:author="Stepan Polikanov" w:date="2021-06-17T12:45:00Z">
              <w:rPr>
                <w:rFonts w:ascii="Courier New" w:hAnsi="Courier New" w:cs="Courier New"/>
              </w:rPr>
            </w:rPrChange>
          </w:rPr>
          <w:t>Note:             *p&lt;0.1; **p&lt;0.05; ***p&lt;0.01</w:t>
        </w:r>
      </w:ins>
    </w:p>
    <w:p w14:paraId="2C09E963" w14:textId="77777777" w:rsidR="00241F20" w:rsidRPr="00021692" w:rsidRDefault="00241F20" w:rsidP="00241F20">
      <w:pPr>
        <w:rPr>
          <w:ins w:id="3193" w:author="Stepan Polikanov" w:date="2021-06-17T12:45:00Z"/>
          <w:i/>
          <w:lang w:val="en-GB"/>
        </w:rPr>
      </w:pPr>
    </w:p>
    <w:p w14:paraId="7EC31963" w14:textId="6C6B6A22" w:rsidR="002A41ED" w:rsidRPr="00241F20" w:rsidRDefault="00241F20" w:rsidP="00241F20">
      <w:pPr>
        <w:rPr>
          <w:ins w:id="3194" w:author="Stepan Polikanov" w:date="2021-05-16T15:16:00Z"/>
          <w:i/>
          <w:lang w:val="en-GB"/>
          <w:rPrChange w:id="3195" w:author="Stepan Polikanov" w:date="2021-06-17T12:46:00Z">
            <w:rPr>
              <w:ins w:id="3196" w:author="Stepan Polikanov" w:date="2021-05-16T15:16:00Z"/>
              <w:lang w:val="en-US"/>
            </w:rPr>
          </w:rPrChange>
        </w:rPr>
      </w:pPr>
      <w:ins w:id="3197" w:author="Stepan Polikanov" w:date="2021-06-17T12:45:00Z">
        <w:r w:rsidRPr="00241F20">
          <w:rPr>
            <w:i/>
            <w:lang w:val="en-GB"/>
            <w:rPrChange w:id="3198" w:author="Stepan Polikanov" w:date="2021-06-17T12:46:00Z">
              <w:rPr>
                <w:lang w:val="en-GB"/>
              </w:rPr>
            </w:rPrChange>
          </w:rPr>
          <w:t xml:space="preserve">Table </w:t>
        </w:r>
        <w:r w:rsidRPr="00241F20">
          <w:rPr>
            <w:i/>
            <w:lang w:val="en-GB"/>
            <w:rPrChange w:id="3199" w:author="Stepan Polikanov" w:date="2021-06-17T12:46:00Z">
              <w:rPr>
                <w:lang w:val="en-GB"/>
              </w:rPr>
            </w:rPrChange>
          </w:rPr>
          <w:t>2</w:t>
        </w:r>
        <w:r w:rsidRPr="00241F20">
          <w:rPr>
            <w:i/>
            <w:lang w:val="en-GB"/>
            <w:rPrChange w:id="3200" w:author="Stepan Polikanov" w:date="2021-06-17T12:46:00Z">
              <w:rPr>
                <w:lang w:val="en-GB"/>
              </w:rPr>
            </w:rPrChange>
          </w:rPr>
          <w:t xml:space="preserve"> Logistic Regression f</w:t>
        </w:r>
      </w:ins>
      <w:ins w:id="3201" w:author="Stepan Polikanov" w:date="2021-06-17T12:46:00Z">
        <w:r w:rsidRPr="00241F20">
          <w:rPr>
            <w:i/>
            <w:lang w:val="en-GB"/>
            <w:rPrChange w:id="3202" w:author="Stepan Polikanov" w:date="2021-06-17T12:46:00Z">
              <w:rPr>
                <w:lang w:val="en-GB"/>
              </w:rPr>
            </w:rPrChange>
          </w:rPr>
          <w:t>or ELF variable</w:t>
        </w:r>
      </w:ins>
    </w:p>
    <w:p w14:paraId="04BA34F2" w14:textId="77777777" w:rsidR="007D3DB5" w:rsidRDefault="007D3DB5">
      <w:pPr>
        <w:rPr>
          <w:ins w:id="3203" w:author="Поликанов Степан Андреевич" w:date="2021-03-24T11:26:00Z"/>
          <w:lang w:val="en-US"/>
        </w:rPr>
      </w:pPr>
    </w:p>
    <w:p w14:paraId="23C55555" w14:textId="77777777" w:rsidR="00241F20" w:rsidRDefault="00241F20" w:rsidP="00241F20">
      <w:pPr>
        <w:keepNext/>
        <w:rPr>
          <w:ins w:id="3204" w:author="Stepan Polikanov" w:date="2021-06-17T12:47:00Z"/>
        </w:rPr>
      </w:pPr>
      <w:ins w:id="3205" w:author="Stepan Polikanov" w:date="2021-06-17T12:47:00Z">
        <w:r>
          <w:rPr>
            <w:noProof/>
            <w:lang w:val="en-GB"/>
          </w:rPr>
          <w:drawing>
            <wp:inline distT="0" distB="0" distL="0" distR="0" wp14:anchorId="6CE7C7DD" wp14:editId="12EB5675">
              <wp:extent cx="5940425" cy="36461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ee1dc2-d66d-432b-b57b-dc540984b3fa.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3646170"/>
                      </a:xfrm>
                      <a:prstGeom prst="rect">
                        <a:avLst/>
                      </a:prstGeom>
                    </pic:spPr>
                  </pic:pic>
                </a:graphicData>
              </a:graphic>
            </wp:inline>
          </w:drawing>
        </w:r>
      </w:ins>
    </w:p>
    <w:p w14:paraId="64676057" w14:textId="77777777" w:rsidR="00241F20" w:rsidRPr="00021692" w:rsidRDefault="00241F20" w:rsidP="00241F20">
      <w:pPr>
        <w:rPr>
          <w:ins w:id="3206" w:author="Stepan Polikanov" w:date="2021-06-17T12:47:00Z"/>
          <w:i/>
          <w:lang w:val="en-GB"/>
        </w:rPr>
      </w:pPr>
      <w:proofErr w:type="spellStart"/>
      <w:ins w:id="3207" w:author="Stepan Polikanov" w:date="2021-06-17T12:47:00Z">
        <w:r w:rsidRPr="00021692">
          <w:rPr>
            <w:i/>
          </w:rPr>
          <w:t>Figure</w:t>
        </w:r>
        <w:proofErr w:type="spellEnd"/>
        <w:r w:rsidRPr="00021692">
          <w:rPr>
            <w:i/>
          </w:rPr>
          <w:t xml:space="preserve"> </w:t>
        </w:r>
        <w:r w:rsidRPr="00021692">
          <w:rPr>
            <w:i/>
          </w:rPr>
          <w:fldChar w:fldCharType="begin"/>
        </w:r>
        <w:r w:rsidRPr="00021692">
          <w:rPr>
            <w:i/>
          </w:rPr>
          <w:instrText xml:space="preserve"> SEQ Figure \* ARABIC </w:instrText>
        </w:r>
        <w:r w:rsidRPr="00021692">
          <w:rPr>
            <w:i/>
          </w:rPr>
          <w:fldChar w:fldCharType="separate"/>
        </w:r>
        <w:r w:rsidRPr="00021692">
          <w:rPr>
            <w:i/>
            <w:noProof/>
          </w:rPr>
          <w:t>2</w:t>
        </w:r>
        <w:r w:rsidRPr="00021692">
          <w:rPr>
            <w:i/>
          </w:rPr>
          <w:fldChar w:fldCharType="end"/>
        </w:r>
        <w:r w:rsidRPr="00021692">
          <w:rPr>
            <w:i/>
            <w:lang w:val="en-GB"/>
          </w:rPr>
          <w:t xml:space="preserve"> Predictors correlation matrix</w:t>
        </w:r>
      </w:ins>
    </w:p>
    <w:p w14:paraId="750848BB" w14:textId="03E41332" w:rsidR="00E45A7F" w:rsidRPr="00EB55B2" w:rsidDel="000A0D88" w:rsidRDefault="007D3DB5" w:rsidP="00E45A7F">
      <w:pPr>
        <w:widowControl w:val="0"/>
        <w:autoSpaceDE w:val="0"/>
        <w:autoSpaceDN w:val="0"/>
        <w:adjustRightInd w:val="0"/>
        <w:ind w:left="480" w:hanging="480"/>
        <w:rPr>
          <w:del w:id="3208" w:author="Stepan Polikanov" w:date="2021-05-07T11:58:00Z"/>
          <w:rFonts w:ascii="Arial" w:hAnsi="Arial" w:cs="Arial"/>
          <w:noProof/>
          <w:sz w:val="20"/>
          <w:szCs w:val="24"/>
          <w:lang w:val="en-GB"/>
          <w:rPrChange w:id="3209" w:author="Stepan Polikanov" w:date="2021-05-07T11:46:00Z">
            <w:rPr>
              <w:del w:id="3210" w:author="Stepan Polikanov" w:date="2021-05-07T11:58:00Z"/>
              <w:rFonts w:ascii="Arial" w:hAnsi="Arial" w:cs="Arial"/>
              <w:noProof/>
              <w:sz w:val="20"/>
              <w:szCs w:val="24"/>
            </w:rPr>
          </w:rPrChange>
        </w:rPr>
      </w:pPr>
      <w:ins w:id="3211" w:author="Поликанов Степан Андреевич" w:date="2021-03-24T11:26:00Z">
        <w:del w:id="3212" w:author="Stepan Polikanov" w:date="2021-05-07T11:58:00Z">
          <w:r w:rsidDel="000A0D88">
            <w:rPr>
              <w:rFonts w:ascii="Arial" w:hAnsi="Arial" w:cs="Arial"/>
              <w:color w:val="222222"/>
              <w:sz w:val="20"/>
              <w:szCs w:val="20"/>
              <w:shd w:val="clear" w:color="auto" w:fill="FFFFFF"/>
              <w:lang w:val="en-US"/>
              <w:rPrChange w:id="3213" w:author="Поликанов Степан Андреевич" w:date="2021-03-25T15:12:00Z">
                <w:rPr>
                  <w:color w:val="222222"/>
                  <w:szCs w:val="20"/>
                  <w:shd w:val="clear" w:color="auto" w:fill="FFFFFF"/>
                  <w:lang w:val="en-US"/>
                </w:rPr>
              </w:rPrChange>
            </w:rPr>
            <w:fldChar w:fldCharType="begin" w:fldLock="1"/>
          </w:r>
          <w:r w:rsidRPr="002A41ED" w:rsidDel="000A0D88">
            <w:rPr>
              <w:rFonts w:ascii="Arial" w:hAnsi="Arial" w:cs="Arial"/>
              <w:color w:val="222222"/>
              <w:sz w:val="20"/>
              <w:szCs w:val="20"/>
              <w:shd w:val="clear" w:color="auto" w:fill="FFFFFF"/>
              <w:lang w:val="en-US"/>
              <w:rPrChange w:id="3214" w:author="Stepan Polikanov" w:date="2021-05-16T15:15:00Z">
                <w:rPr>
                  <w:color w:val="222222"/>
                  <w:szCs w:val="20"/>
                  <w:shd w:val="clear" w:color="auto" w:fill="FFFFFF"/>
                  <w:lang w:val="en-US"/>
                </w:rPr>
              </w:rPrChange>
            </w:rPr>
            <w:delInstrText xml:space="preserve">ADDIN Mendeley Bibliography CSL_BIBLIOGRAPHY </w:delInstrText>
          </w:r>
        </w:del>
      </w:ins>
      <w:del w:id="3215" w:author="Stepan Polikanov" w:date="2021-05-07T11:58:00Z">
        <w:r w:rsidDel="000A0D88">
          <w:rPr>
            <w:rFonts w:ascii="Arial" w:hAnsi="Arial" w:cs="Arial"/>
            <w:color w:val="222222"/>
            <w:sz w:val="20"/>
            <w:szCs w:val="20"/>
            <w:shd w:val="clear" w:color="auto" w:fill="FFFFFF"/>
            <w:lang w:val="en-US"/>
            <w:rPrChange w:id="3216" w:author="Поликанов Степан Андреевич" w:date="2021-03-25T15:12:00Z">
              <w:rPr>
                <w:rFonts w:ascii="Arial" w:hAnsi="Arial" w:cs="Arial"/>
                <w:color w:val="222222"/>
                <w:sz w:val="20"/>
                <w:szCs w:val="20"/>
                <w:shd w:val="clear" w:color="auto" w:fill="FFFFFF"/>
                <w:lang w:val="en-US"/>
              </w:rPr>
            </w:rPrChange>
          </w:rPr>
          <w:fldChar w:fldCharType="separate"/>
        </w:r>
        <w:r w:rsidR="00E45A7F" w:rsidRPr="00E45A7F" w:rsidDel="000A0D88">
          <w:rPr>
            <w:rFonts w:ascii="Arial" w:hAnsi="Arial" w:cs="Arial"/>
            <w:noProof/>
            <w:sz w:val="20"/>
            <w:szCs w:val="24"/>
            <w:lang w:val="en-GB"/>
            <w:rPrChange w:id="3217" w:author="Stepan Polikanov" w:date="2021-05-06T17:01:00Z">
              <w:rPr>
                <w:rFonts w:ascii="Arial" w:hAnsi="Arial" w:cs="Arial"/>
                <w:noProof/>
                <w:sz w:val="20"/>
                <w:szCs w:val="24"/>
              </w:rPr>
            </w:rPrChange>
          </w:rPr>
          <w:delText xml:space="preserve">Acemoglu, Daron, Simon Johnson, and James A Robinson. </w:delText>
        </w:r>
        <w:r w:rsidR="00E45A7F" w:rsidRPr="00EB55B2" w:rsidDel="000A0D88">
          <w:rPr>
            <w:rFonts w:ascii="Arial" w:hAnsi="Arial" w:cs="Arial"/>
            <w:noProof/>
            <w:sz w:val="20"/>
            <w:szCs w:val="24"/>
            <w:lang w:val="en-GB"/>
            <w:rPrChange w:id="3218" w:author="Stepan Polikanov" w:date="2021-05-07T11:46:00Z">
              <w:rPr>
                <w:rFonts w:ascii="Arial" w:hAnsi="Arial" w:cs="Arial"/>
                <w:noProof/>
                <w:sz w:val="20"/>
                <w:szCs w:val="24"/>
              </w:rPr>
            </w:rPrChange>
          </w:rPr>
          <w:delText xml:space="preserve">2001. “The Colonial Origins of Comparative Development: An Empirical Investigation.” </w:delText>
        </w:r>
        <w:r w:rsidR="00E45A7F" w:rsidRPr="00EB55B2" w:rsidDel="000A0D88">
          <w:rPr>
            <w:rFonts w:ascii="Arial" w:hAnsi="Arial" w:cs="Arial"/>
            <w:i/>
            <w:iCs/>
            <w:noProof/>
            <w:sz w:val="20"/>
            <w:szCs w:val="24"/>
            <w:lang w:val="en-GB"/>
            <w:rPrChange w:id="3219" w:author="Stepan Polikanov" w:date="2021-05-07T11:46:00Z">
              <w:rPr>
                <w:rFonts w:ascii="Arial" w:hAnsi="Arial" w:cs="Arial"/>
                <w:i/>
                <w:iCs/>
                <w:noProof/>
                <w:sz w:val="20"/>
                <w:szCs w:val="24"/>
              </w:rPr>
            </w:rPrChange>
          </w:rPr>
          <w:delText>Source: The American Economic Review</w:delText>
        </w:r>
        <w:r w:rsidR="00E45A7F" w:rsidRPr="00EB55B2" w:rsidDel="000A0D88">
          <w:rPr>
            <w:rFonts w:ascii="Arial" w:hAnsi="Arial" w:cs="Arial"/>
            <w:noProof/>
            <w:sz w:val="20"/>
            <w:szCs w:val="24"/>
            <w:lang w:val="en-GB"/>
            <w:rPrChange w:id="3220" w:author="Stepan Polikanov" w:date="2021-05-07T11:46:00Z">
              <w:rPr>
                <w:rFonts w:ascii="Arial" w:hAnsi="Arial" w:cs="Arial"/>
                <w:noProof/>
                <w:sz w:val="20"/>
                <w:szCs w:val="24"/>
              </w:rPr>
            </w:rPrChange>
          </w:rPr>
          <w:delText xml:space="preserve"> 91(5): 1369–1401.</w:delText>
        </w:r>
      </w:del>
    </w:p>
    <w:p w14:paraId="59DB25D1" w14:textId="68086CD2" w:rsidR="00E45A7F" w:rsidRPr="00EB55B2" w:rsidDel="000A0D88" w:rsidRDefault="00E45A7F" w:rsidP="00E45A7F">
      <w:pPr>
        <w:widowControl w:val="0"/>
        <w:autoSpaceDE w:val="0"/>
        <w:autoSpaceDN w:val="0"/>
        <w:adjustRightInd w:val="0"/>
        <w:ind w:left="480" w:hanging="480"/>
        <w:rPr>
          <w:del w:id="3221" w:author="Stepan Polikanov" w:date="2021-05-07T11:58:00Z"/>
          <w:rFonts w:ascii="Arial" w:hAnsi="Arial" w:cs="Arial"/>
          <w:noProof/>
          <w:sz w:val="20"/>
          <w:szCs w:val="24"/>
          <w:lang w:val="en-GB"/>
          <w:rPrChange w:id="3222" w:author="Stepan Polikanov" w:date="2021-05-07T11:46:00Z">
            <w:rPr>
              <w:del w:id="3223" w:author="Stepan Polikanov" w:date="2021-05-07T11:58:00Z"/>
              <w:rFonts w:ascii="Arial" w:hAnsi="Arial" w:cs="Arial"/>
              <w:noProof/>
              <w:sz w:val="20"/>
              <w:szCs w:val="24"/>
            </w:rPr>
          </w:rPrChange>
        </w:rPr>
      </w:pPr>
      <w:del w:id="3224" w:author="Stepan Polikanov" w:date="2021-05-07T11:58:00Z">
        <w:r w:rsidRPr="00EB55B2" w:rsidDel="000A0D88">
          <w:rPr>
            <w:rFonts w:ascii="Arial" w:hAnsi="Arial" w:cs="Arial"/>
            <w:noProof/>
            <w:sz w:val="20"/>
            <w:szCs w:val="24"/>
            <w:lang w:val="en-GB"/>
            <w:rPrChange w:id="3225" w:author="Stepan Polikanov" w:date="2021-05-07T11:46:00Z">
              <w:rPr>
                <w:rFonts w:ascii="Arial" w:hAnsi="Arial" w:cs="Arial"/>
                <w:noProof/>
                <w:sz w:val="20"/>
                <w:szCs w:val="24"/>
              </w:rPr>
            </w:rPrChange>
          </w:rPr>
          <w:delText xml:space="preserve">Aldrich, John H., and John D. Griffin. 2010. “Parties, Elections, and Democratic Politics.” </w:delText>
        </w:r>
        <w:r w:rsidRPr="00EB55B2" w:rsidDel="000A0D88">
          <w:rPr>
            <w:rFonts w:ascii="Arial" w:hAnsi="Arial" w:cs="Arial"/>
            <w:i/>
            <w:iCs/>
            <w:noProof/>
            <w:sz w:val="20"/>
            <w:szCs w:val="24"/>
            <w:lang w:val="en-GB"/>
            <w:rPrChange w:id="3226" w:author="Stepan Polikanov" w:date="2021-05-07T11:46:00Z">
              <w:rPr>
                <w:rFonts w:ascii="Arial" w:hAnsi="Arial" w:cs="Arial"/>
                <w:i/>
                <w:iCs/>
                <w:noProof/>
                <w:sz w:val="20"/>
                <w:szCs w:val="24"/>
              </w:rPr>
            </w:rPrChange>
          </w:rPr>
          <w:delText>The Oxford Handbook of American Elections and Political Behavior</w:delText>
        </w:r>
        <w:r w:rsidRPr="00EB55B2" w:rsidDel="000A0D88">
          <w:rPr>
            <w:rFonts w:ascii="Arial" w:hAnsi="Arial" w:cs="Arial"/>
            <w:noProof/>
            <w:sz w:val="20"/>
            <w:szCs w:val="24"/>
            <w:lang w:val="en-GB"/>
            <w:rPrChange w:id="3227" w:author="Stepan Polikanov" w:date="2021-05-07T11:46:00Z">
              <w:rPr>
                <w:rFonts w:ascii="Arial" w:hAnsi="Arial" w:cs="Arial"/>
                <w:noProof/>
                <w:sz w:val="20"/>
                <w:szCs w:val="24"/>
              </w:rPr>
            </w:rPrChange>
          </w:rPr>
          <w:delText>. https://www.oxfordhandbooks.com/view/10.1093/oxfordhb/9780199235476.001.0001/oxfordhb-9780199235476-e-31 (March 21, 2021).</w:delText>
        </w:r>
      </w:del>
    </w:p>
    <w:p w14:paraId="4746B4BE" w14:textId="304122AC" w:rsidR="00E45A7F" w:rsidRPr="00EB55B2" w:rsidDel="000A0D88" w:rsidRDefault="00E45A7F" w:rsidP="00E45A7F">
      <w:pPr>
        <w:widowControl w:val="0"/>
        <w:autoSpaceDE w:val="0"/>
        <w:autoSpaceDN w:val="0"/>
        <w:adjustRightInd w:val="0"/>
        <w:ind w:left="480" w:hanging="480"/>
        <w:rPr>
          <w:del w:id="3228" w:author="Stepan Polikanov" w:date="2021-05-07T11:58:00Z"/>
          <w:rFonts w:ascii="Arial" w:hAnsi="Arial" w:cs="Arial"/>
          <w:noProof/>
          <w:sz w:val="20"/>
          <w:szCs w:val="24"/>
          <w:lang w:val="en-GB"/>
          <w:rPrChange w:id="3229" w:author="Stepan Polikanov" w:date="2021-05-07T11:46:00Z">
            <w:rPr>
              <w:del w:id="3230" w:author="Stepan Polikanov" w:date="2021-05-07T11:58:00Z"/>
              <w:rFonts w:ascii="Arial" w:hAnsi="Arial" w:cs="Arial"/>
              <w:noProof/>
              <w:sz w:val="20"/>
              <w:szCs w:val="24"/>
            </w:rPr>
          </w:rPrChange>
        </w:rPr>
      </w:pPr>
      <w:del w:id="3231" w:author="Stepan Polikanov" w:date="2021-05-07T11:58:00Z">
        <w:r w:rsidRPr="00EB55B2" w:rsidDel="000A0D88">
          <w:rPr>
            <w:rFonts w:ascii="Arial" w:hAnsi="Arial" w:cs="Arial"/>
            <w:noProof/>
            <w:sz w:val="20"/>
            <w:szCs w:val="24"/>
            <w:lang w:val="en-GB"/>
            <w:rPrChange w:id="3232" w:author="Stepan Polikanov" w:date="2021-05-07T11:46:00Z">
              <w:rPr>
                <w:rFonts w:ascii="Arial" w:hAnsi="Arial" w:cs="Arial"/>
                <w:noProof/>
                <w:sz w:val="20"/>
                <w:szCs w:val="24"/>
              </w:rPr>
            </w:rPrChange>
          </w:rPr>
          <w:delText xml:space="preserve">Bénit-Gbaffou, Claire. 2012. “Party Politics, Civil Society and Local Democracy - Reflections from Johannesburg.” </w:delText>
        </w:r>
        <w:r w:rsidRPr="00EB55B2" w:rsidDel="000A0D88">
          <w:rPr>
            <w:rFonts w:ascii="Arial" w:hAnsi="Arial" w:cs="Arial"/>
            <w:i/>
            <w:iCs/>
            <w:noProof/>
            <w:sz w:val="20"/>
            <w:szCs w:val="24"/>
            <w:lang w:val="en-GB"/>
            <w:rPrChange w:id="3233" w:author="Stepan Polikanov" w:date="2021-05-07T11:46:00Z">
              <w:rPr>
                <w:rFonts w:ascii="Arial" w:hAnsi="Arial" w:cs="Arial"/>
                <w:i/>
                <w:iCs/>
                <w:noProof/>
                <w:sz w:val="20"/>
                <w:szCs w:val="24"/>
              </w:rPr>
            </w:rPrChange>
          </w:rPr>
          <w:delText>Geoforum, Special issue on Party Politics, the Poor and the City</w:delText>
        </w:r>
        <w:r w:rsidRPr="00EB55B2" w:rsidDel="000A0D88">
          <w:rPr>
            <w:rFonts w:ascii="Arial" w:hAnsi="Arial" w:cs="Arial"/>
            <w:noProof/>
            <w:sz w:val="20"/>
            <w:szCs w:val="24"/>
            <w:lang w:val="en-GB"/>
            <w:rPrChange w:id="3234" w:author="Stepan Polikanov" w:date="2021-05-07T11:46:00Z">
              <w:rPr>
                <w:rFonts w:ascii="Arial" w:hAnsi="Arial" w:cs="Arial"/>
                <w:noProof/>
                <w:sz w:val="20"/>
                <w:szCs w:val="24"/>
              </w:rPr>
            </w:rPrChange>
          </w:rPr>
          <w:delText xml:space="preserve"> 43(2): 178–89.</w:delText>
        </w:r>
      </w:del>
    </w:p>
    <w:p w14:paraId="7E90B37D" w14:textId="69CE490F" w:rsidR="00E45A7F" w:rsidRPr="00EB55B2" w:rsidDel="000A0D88" w:rsidRDefault="00E45A7F" w:rsidP="00E45A7F">
      <w:pPr>
        <w:widowControl w:val="0"/>
        <w:autoSpaceDE w:val="0"/>
        <w:autoSpaceDN w:val="0"/>
        <w:adjustRightInd w:val="0"/>
        <w:ind w:left="480" w:hanging="480"/>
        <w:rPr>
          <w:del w:id="3235" w:author="Stepan Polikanov" w:date="2021-05-07T11:58:00Z"/>
          <w:rFonts w:ascii="Arial" w:hAnsi="Arial" w:cs="Arial"/>
          <w:noProof/>
          <w:sz w:val="20"/>
          <w:szCs w:val="24"/>
          <w:lang w:val="en-GB"/>
          <w:rPrChange w:id="3236" w:author="Stepan Polikanov" w:date="2021-05-07T11:46:00Z">
            <w:rPr>
              <w:del w:id="3237" w:author="Stepan Polikanov" w:date="2021-05-07T11:58:00Z"/>
              <w:rFonts w:ascii="Arial" w:hAnsi="Arial" w:cs="Arial"/>
              <w:noProof/>
              <w:sz w:val="20"/>
              <w:szCs w:val="24"/>
            </w:rPr>
          </w:rPrChange>
        </w:rPr>
      </w:pPr>
      <w:del w:id="3238" w:author="Stepan Polikanov" w:date="2021-05-07T11:58:00Z">
        <w:r w:rsidRPr="00EB55B2" w:rsidDel="000A0D88">
          <w:rPr>
            <w:rFonts w:ascii="Arial" w:hAnsi="Arial" w:cs="Arial"/>
            <w:noProof/>
            <w:sz w:val="20"/>
            <w:szCs w:val="24"/>
            <w:lang w:val="en-GB"/>
            <w:rPrChange w:id="3239" w:author="Stepan Polikanov" w:date="2021-05-07T11:46:00Z">
              <w:rPr>
                <w:rFonts w:ascii="Arial" w:hAnsi="Arial" w:cs="Arial"/>
                <w:noProof/>
                <w:sz w:val="20"/>
                <w:szCs w:val="24"/>
              </w:rPr>
            </w:rPrChange>
          </w:rPr>
          <w:delText xml:space="preserve">Benoit, Kenneth, and Michael Marsh. 2010. “Incumbent and Challenger Campaign Spending Effects in Proportional Electoral Systems.” </w:delText>
        </w:r>
        <w:r w:rsidRPr="00EB55B2" w:rsidDel="000A0D88">
          <w:rPr>
            <w:rFonts w:ascii="Arial" w:hAnsi="Arial" w:cs="Arial"/>
            <w:i/>
            <w:iCs/>
            <w:noProof/>
            <w:sz w:val="20"/>
            <w:szCs w:val="24"/>
            <w:lang w:val="en-GB"/>
            <w:rPrChange w:id="3240" w:author="Stepan Polikanov" w:date="2021-05-07T11:46:00Z">
              <w:rPr>
                <w:rFonts w:ascii="Arial" w:hAnsi="Arial" w:cs="Arial"/>
                <w:i/>
                <w:iCs/>
                <w:noProof/>
                <w:sz w:val="20"/>
                <w:szCs w:val="24"/>
              </w:rPr>
            </w:rPrChange>
          </w:rPr>
          <w:delText>Political Research Quarterly</w:delText>
        </w:r>
        <w:r w:rsidRPr="00EB55B2" w:rsidDel="000A0D88">
          <w:rPr>
            <w:rFonts w:ascii="Arial" w:hAnsi="Arial" w:cs="Arial"/>
            <w:noProof/>
            <w:sz w:val="20"/>
            <w:szCs w:val="24"/>
            <w:lang w:val="en-GB"/>
            <w:rPrChange w:id="3241" w:author="Stepan Polikanov" w:date="2021-05-07T11:46:00Z">
              <w:rPr>
                <w:rFonts w:ascii="Arial" w:hAnsi="Arial" w:cs="Arial"/>
                <w:noProof/>
                <w:sz w:val="20"/>
                <w:szCs w:val="24"/>
              </w:rPr>
            </w:rPrChange>
          </w:rPr>
          <w:delText xml:space="preserve"> 63(1): 159–73.</w:delText>
        </w:r>
      </w:del>
    </w:p>
    <w:p w14:paraId="1042B3C8" w14:textId="34800ECB" w:rsidR="00E45A7F" w:rsidRPr="00EB55B2" w:rsidDel="000A0D88" w:rsidRDefault="00E45A7F" w:rsidP="00E45A7F">
      <w:pPr>
        <w:widowControl w:val="0"/>
        <w:autoSpaceDE w:val="0"/>
        <w:autoSpaceDN w:val="0"/>
        <w:adjustRightInd w:val="0"/>
        <w:ind w:left="480" w:hanging="480"/>
        <w:rPr>
          <w:del w:id="3242" w:author="Stepan Polikanov" w:date="2021-05-07T11:58:00Z"/>
          <w:rFonts w:ascii="Arial" w:hAnsi="Arial" w:cs="Arial"/>
          <w:noProof/>
          <w:sz w:val="20"/>
          <w:szCs w:val="24"/>
          <w:lang w:val="en-GB"/>
          <w:rPrChange w:id="3243" w:author="Stepan Polikanov" w:date="2021-05-07T11:46:00Z">
            <w:rPr>
              <w:del w:id="3244" w:author="Stepan Polikanov" w:date="2021-05-07T11:58:00Z"/>
              <w:rFonts w:ascii="Arial" w:hAnsi="Arial" w:cs="Arial"/>
              <w:noProof/>
              <w:sz w:val="20"/>
              <w:szCs w:val="24"/>
            </w:rPr>
          </w:rPrChange>
        </w:rPr>
      </w:pPr>
      <w:del w:id="3245" w:author="Stepan Polikanov" w:date="2021-05-07T11:58:00Z">
        <w:r w:rsidRPr="00EB55B2" w:rsidDel="000A0D88">
          <w:rPr>
            <w:rFonts w:ascii="Arial" w:hAnsi="Arial" w:cs="Arial"/>
            <w:noProof/>
            <w:sz w:val="20"/>
            <w:szCs w:val="24"/>
            <w:lang w:val="en-GB"/>
            <w:rPrChange w:id="3246" w:author="Stepan Polikanov" w:date="2021-05-07T11:46:00Z">
              <w:rPr>
                <w:rFonts w:ascii="Arial" w:hAnsi="Arial" w:cs="Arial"/>
                <w:noProof/>
                <w:sz w:val="20"/>
                <w:szCs w:val="24"/>
              </w:rPr>
            </w:rPrChange>
          </w:rPr>
          <w:delText xml:space="preserve">Bleck, Jaimie, and Nicolas van de Walle. 2018. </w:delText>
        </w:r>
        <w:r w:rsidRPr="00EB55B2" w:rsidDel="000A0D88">
          <w:rPr>
            <w:rFonts w:ascii="Arial" w:hAnsi="Arial" w:cs="Arial"/>
            <w:i/>
            <w:iCs/>
            <w:noProof/>
            <w:sz w:val="20"/>
            <w:szCs w:val="24"/>
            <w:lang w:val="en-GB"/>
            <w:rPrChange w:id="3247" w:author="Stepan Polikanov" w:date="2021-05-07T11:46:00Z">
              <w:rPr>
                <w:rFonts w:ascii="Arial" w:hAnsi="Arial" w:cs="Arial"/>
                <w:i/>
                <w:iCs/>
                <w:noProof/>
                <w:sz w:val="20"/>
                <w:szCs w:val="24"/>
              </w:rPr>
            </w:rPrChange>
          </w:rPr>
          <w:delText>Electoral Politics in Africa since 1990: Continuity in Change</w:delText>
        </w:r>
        <w:r w:rsidRPr="00EB55B2" w:rsidDel="000A0D88">
          <w:rPr>
            <w:rFonts w:ascii="Arial" w:hAnsi="Arial" w:cs="Arial"/>
            <w:noProof/>
            <w:sz w:val="20"/>
            <w:szCs w:val="24"/>
            <w:lang w:val="en-GB"/>
            <w:rPrChange w:id="3248" w:author="Stepan Polikanov" w:date="2021-05-07T11:46:00Z">
              <w:rPr>
                <w:rFonts w:ascii="Arial" w:hAnsi="Arial" w:cs="Arial"/>
                <w:noProof/>
                <w:sz w:val="20"/>
                <w:szCs w:val="24"/>
              </w:rPr>
            </w:rPrChange>
          </w:rPr>
          <w:delText>. Cambridge: Cambridge University Press. https://www.cambridge.org/core/books/electoral-politics-in-africa-since-1990/2CCB7DA751B5140BB6CCD0912CFCA0F0.</w:delText>
        </w:r>
      </w:del>
    </w:p>
    <w:p w14:paraId="69F7AC63" w14:textId="694388FA" w:rsidR="00E45A7F" w:rsidRPr="00EB55B2" w:rsidDel="000A0D88" w:rsidRDefault="00E45A7F" w:rsidP="00E45A7F">
      <w:pPr>
        <w:widowControl w:val="0"/>
        <w:autoSpaceDE w:val="0"/>
        <w:autoSpaceDN w:val="0"/>
        <w:adjustRightInd w:val="0"/>
        <w:ind w:left="480" w:hanging="480"/>
        <w:rPr>
          <w:del w:id="3249" w:author="Stepan Polikanov" w:date="2021-05-07T11:58:00Z"/>
          <w:rFonts w:ascii="Arial" w:hAnsi="Arial" w:cs="Arial"/>
          <w:noProof/>
          <w:sz w:val="20"/>
          <w:szCs w:val="24"/>
          <w:lang w:val="en-GB"/>
          <w:rPrChange w:id="3250" w:author="Stepan Polikanov" w:date="2021-05-07T11:46:00Z">
            <w:rPr>
              <w:del w:id="3251" w:author="Stepan Polikanov" w:date="2021-05-07T11:58:00Z"/>
              <w:rFonts w:ascii="Arial" w:hAnsi="Arial" w:cs="Arial"/>
              <w:noProof/>
              <w:sz w:val="20"/>
              <w:szCs w:val="24"/>
            </w:rPr>
          </w:rPrChange>
        </w:rPr>
      </w:pPr>
      <w:del w:id="3252" w:author="Stepan Polikanov" w:date="2021-05-07T11:58:00Z">
        <w:r w:rsidRPr="00EB55B2" w:rsidDel="000A0D88">
          <w:rPr>
            <w:rFonts w:ascii="Arial" w:hAnsi="Arial" w:cs="Arial"/>
            <w:noProof/>
            <w:sz w:val="20"/>
            <w:szCs w:val="24"/>
            <w:lang w:val="en-GB"/>
            <w:rPrChange w:id="3253" w:author="Stepan Polikanov" w:date="2021-05-07T11:46:00Z">
              <w:rPr>
                <w:rFonts w:ascii="Arial" w:hAnsi="Arial" w:cs="Arial"/>
                <w:noProof/>
                <w:sz w:val="20"/>
                <w:szCs w:val="24"/>
              </w:rPr>
            </w:rPrChange>
          </w:rPr>
          <w:delText xml:space="preserve">Bogaards, Matthijs. 2013. “Reexamining African Elections.” </w:delText>
        </w:r>
        <w:r w:rsidRPr="00EB55B2" w:rsidDel="000A0D88">
          <w:rPr>
            <w:rFonts w:ascii="Arial" w:hAnsi="Arial" w:cs="Arial"/>
            <w:i/>
            <w:iCs/>
            <w:noProof/>
            <w:sz w:val="20"/>
            <w:szCs w:val="24"/>
            <w:lang w:val="en-GB"/>
            <w:rPrChange w:id="3254" w:author="Stepan Polikanov" w:date="2021-05-07T11:46:00Z">
              <w:rPr>
                <w:rFonts w:ascii="Arial" w:hAnsi="Arial" w:cs="Arial"/>
                <w:i/>
                <w:iCs/>
                <w:noProof/>
                <w:sz w:val="20"/>
                <w:szCs w:val="24"/>
              </w:rPr>
            </w:rPrChange>
          </w:rPr>
          <w:delText>Journal of Democracy</w:delText>
        </w:r>
        <w:r w:rsidRPr="00EB55B2" w:rsidDel="000A0D88">
          <w:rPr>
            <w:rFonts w:ascii="Arial" w:hAnsi="Arial" w:cs="Arial"/>
            <w:noProof/>
            <w:sz w:val="20"/>
            <w:szCs w:val="24"/>
            <w:lang w:val="en-GB"/>
            <w:rPrChange w:id="3255" w:author="Stepan Polikanov" w:date="2021-05-07T11:46:00Z">
              <w:rPr>
                <w:rFonts w:ascii="Arial" w:hAnsi="Arial" w:cs="Arial"/>
                <w:noProof/>
                <w:sz w:val="20"/>
                <w:szCs w:val="24"/>
              </w:rPr>
            </w:rPrChange>
          </w:rPr>
          <w:delText xml:space="preserve"> 24(4): 151–60.</w:delText>
        </w:r>
      </w:del>
    </w:p>
    <w:p w14:paraId="5D9D3CA9" w14:textId="4525F011" w:rsidR="00E45A7F" w:rsidRPr="00EB55B2" w:rsidDel="000A0D88" w:rsidRDefault="00E45A7F" w:rsidP="00E45A7F">
      <w:pPr>
        <w:widowControl w:val="0"/>
        <w:autoSpaceDE w:val="0"/>
        <w:autoSpaceDN w:val="0"/>
        <w:adjustRightInd w:val="0"/>
        <w:ind w:left="480" w:hanging="480"/>
        <w:rPr>
          <w:del w:id="3256" w:author="Stepan Polikanov" w:date="2021-05-07T11:58:00Z"/>
          <w:rFonts w:ascii="Arial" w:hAnsi="Arial" w:cs="Arial"/>
          <w:noProof/>
          <w:sz w:val="20"/>
          <w:szCs w:val="24"/>
          <w:lang w:val="en-GB"/>
          <w:rPrChange w:id="3257" w:author="Stepan Polikanov" w:date="2021-05-07T11:46:00Z">
            <w:rPr>
              <w:del w:id="3258" w:author="Stepan Polikanov" w:date="2021-05-07T11:58:00Z"/>
              <w:rFonts w:ascii="Arial" w:hAnsi="Arial" w:cs="Arial"/>
              <w:noProof/>
              <w:sz w:val="20"/>
              <w:szCs w:val="24"/>
            </w:rPr>
          </w:rPrChange>
        </w:rPr>
      </w:pPr>
      <w:del w:id="3259" w:author="Stepan Polikanov" w:date="2021-05-07T11:58:00Z">
        <w:r w:rsidRPr="00EB55B2" w:rsidDel="000A0D88">
          <w:rPr>
            <w:rFonts w:ascii="Arial" w:hAnsi="Arial" w:cs="Arial"/>
            <w:noProof/>
            <w:sz w:val="20"/>
            <w:szCs w:val="24"/>
            <w:lang w:val="en-GB"/>
            <w:rPrChange w:id="3260" w:author="Stepan Polikanov" w:date="2021-05-07T11:46:00Z">
              <w:rPr>
                <w:rFonts w:ascii="Arial" w:hAnsi="Arial" w:cs="Arial"/>
                <w:noProof/>
                <w:sz w:val="20"/>
                <w:szCs w:val="24"/>
              </w:rPr>
            </w:rPrChange>
          </w:rPr>
          <w:delText xml:space="preserve">Boone, Catherine, and Michael Wahman. 2015. “Rural Bias in African Electoral Systems: Legacies of Unequal Representation in African Democracies.” </w:delText>
        </w:r>
        <w:r w:rsidRPr="00EB55B2" w:rsidDel="000A0D88">
          <w:rPr>
            <w:rFonts w:ascii="Arial" w:hAnsi="Arial" w:cs="Arial"/>
            <w:i/>
            <w:iCs/>
            <w:noProof/>
            <w:sz w:val="20"/>
            <w:szCs w:val="24"/>
            <w:lang w:val="en-GB"/>
            <w:rPrChange w:id="3261" w:author="Stepan Polikanov" w:date="2021-05-07T11:46:00Z">
              <w:rPr>
                <w:rFonts w:ascii="Arial" w:hAnsi="Arial" w:cs="Arial"/>
                <w:i/>
                <w:iCs/>
                <w:noProof/>
                <w:sz w:val="20"/>
                <w:szCs w:val="24"/>
              </w:rPr>
            </w:rPrChange>
          </w:rPr>
          <w:delText>Electoral Studies</w:delText>
        </w:r>
        <w:r w:rsidRPr="00EB55B2" w:rsidDel="000A0D88">
          <w:rPr>
            <w:rFonts w:ascii="Arial" w:hAnsi="Arial" w:cs="Arial"/>
            <w:noProof/>
            <w:sz w:val="20"/>
            <w:szCs w:val="24"/>
            <w:lang w:val="en-GB"/>
            <w:rPrChange w:id="3262" w:author="Stepan Polikanov" w:date="2021-05-07T11:46:00Z">
              <w:rPr>
                <w:rFonts w:ascii="Arial" w:hAnsi="Arial" w:cs="Arial"/>
                <w:noProof/>
                <w:sz w:val="20"/>
                <w:szCs w:val="24"/>
              </w:rPr>
            </w:rPrChange>
          </w:rPr>
          <w:delText xml:space="preserve"> 40: 335–46.</w:delText>
        </w:r>
      </w:del>
    </w:p>
    <w:p w14:paraId="742D1268" w14:textId="6B723B0A" w:rsidR="00E45A7F" w:rsidRPr="00EB55B2" w:rsidDel="000A0D88" w:rsidRDefault="00E45A7F" w:rsidP="00E45A7F">
      <w:pPr>
        <w:widowControl w:val="0"/>
        <w:autoSpaceDE w:val="0"/>
        <w:autoSpaceDN w:val="0"/>
        <w:adjustRightInd w:val="0"/>
        <w:ind w:left="480" w:hanging="480"/>
        <w:rPr>
          <w:del w:id="3263" w:author="Stepan Polikanov" w:date="2021-05-07T11:58:00Z"/>
          <w:rFonts w:ascii="Arial" w:hAnsi="Arial" w:cs="Arial"/>
          <w:noProof/>
          <w:sz w:val="20"/>
          <w:szCs w:val="24"/>
          <w:lang w:val="en-GB"/>
          <w:rPrChange w:id="3264" w:author="Stepan Polikanov" w:date="2021-05-07T11:46:00Z">
            <w:rPr>
              <w:del w:id="3265" w:author="Stepan Polikanov" w:date="2021-05-07T11:58:00Z"/>
              <w:rFonts w:ascii="Arial" w:hAnsi="Arial" w:cs="Arial"/>
              <w:noProof/>
              <w:sz w:val="20"/>
              <w:szCs w:val="24"/>
            </w:rPr>
          </w:rPrChange>
        </w:rPr>
      </w:pPr>
      <w:del w:id="3266" w:author="Stepan Polikanov" w:date="2021-05-07T11:58:00Z">
        <w:r w:rsidRPr="00EB55B2" w:rsidDel="000A0D88">
          <w:rPr>
            <w:rFonts w:ascii="Arial" w:hAnsi="Arial" w:cs="Arial"/>
            <w:noProof/>
            <w:sz w:val="20"/>
            <w:szCs w:val="24"/>
            <w:lang w:val="en-GB"/>
            <w:rPrChange w:id="3267" w:author="Stepan Polikanov" w:date="2021-05-07T11:46:00Z">
              <w:rPr>
                <w:rFonts w:ascii="Arial" w:hAnsi="Arial" w:cs="Arial"/>
                <w:noProof/>
                <w:sz w:val="20"/>
                <w:szCs w:val="24"/>
              </w:rPr>
            </w:rPrChange>
          </w:rPr>
          <w:delText xml:space="preserve">Bovens, Mark et al. 2014. “Elections.” </w:delText>
        </w:r>
        <w:r w:rsidRPr="00EB55B2" w:rsidDel="000A0D88">
          <w:rPr>
            <w:rFonts w:ascii="Arial" w:hAnsi="Arial" w:cs="Arial"/>
            <w:i/>
            <w:iCs/>
            <w:noProof/>
            <w:sz w:val="20"/>
            <w:szCs w:val="24"/>
            <w:lang w:val="en-GB"/>
            <w:rPrChange w:id="3268" w:author="Stepan Polikanov" w:date="2021-05-07T11:46:00Z">
              <w:rPr>
                <w:rFonts w:ascii="Arial" w:hAnsi="Arial" w:cs="Arial"/>
                <w:i/>
                <w:iCs/>
                <w:noProof/>
                <w:sz w:val="20"/>
                <w:szCs w:val="24"/>
              </w:rPr>
            </w:rPrChange>
          </w:rPr>
          <w:delText>The Oxford Handbook of Public Accountability</w:delText>
        </w:r>
        <w:r w:rsidRPr="00EB55B2" w:rsidDel="000A0D88">
          <w:rPr>
            <w:rFonts w:ascii="Arial" w:hAnsi="Arial" w:cs="Arial"/>
            <w:noProof/>
            <w:sz w:val="20"/>
            <w:szCs w:val="24"/>
            <w:lang w:val="en-GB"/>
            <w:rPrChange w:id="3269" w:author="Stepan Polikanov" w:date="2021-05-07T11:46:00Z">
              <w:rPr>
                <w:rFonts w:ascii="Arial" w:hAnsi="Arial" w:cs="Arial"/>
                <w:noProof/>
                <w:sz w:val="20"/>
                <w:szCs w:val="24"/>
              </w:rPr>
            </w:rPrChange>
          </w:rPr>
          <w:delText>.</w:delText>
        </w:r>
      </w:del>
    </w:p>
    <w:p w14:paraId="00281905" w14:textId="1E0D57A5" w:rsidR="00E45A7F" w:rsidRPr="00EB55B2" w:rsidDel="000A0D88" w:rsidRDefault="00E45A7F" w:rsidP="00E45A7F">
      <w:pPr>
        <w:widowControl w:val="0"/>
        <w:autoSpaceDE w:val="0"/>
        <w:autoSpaceDN w:val="0"/>
        <w:adjustRightInd w:val="0"/>
        <w:ind w:left="480" w:hanging="480"/>
        <w:rPr>
          <w:del w:id="3270" w:author="Stepan Polikanov" w:date="2021-05-07T11:58:00Z"/>
          <w:rFonts w:ascii="Arial" w:hAnsi="Arial" w:cs="Arial"/>
          <w:noProof/>
          <w:sz w:val="20"/>
          <w:szCs w:val="24"/>
          <w:lang w:val="en-GB"/>
          <w:rPrChange w:id="3271" w:author="Stepan Polikanov" w:date="2021-05-07T11:46:00Z">
            <w:rPr>
              <w:del w:id="3272" w:author="Stepan Polikanov" w:date="2021-05-07T11:58:00Z"/>
              <w:rFonts w:ascii="Arial" w:hAnsi="Arial" w:cs="Arial"/>
              <w:noProof/>
              <w:sz w:val="20"/>
              <w:szCs w:val="24"/>
            </w:rPr>
          </w:rPrChange>
        </w:rPr>
      </w:pPr>
      <w:del w:id="3273" w:author="Stepan Polikanov" w:date="2021-05-07T11:58:00Z">
        <w:r w:rsidRPr="00EB55B2" w:rsidDel="000A0D88">
          <w:rPr>
            <w:rFonts w:ascii="Arial" w:hAnsi="Arial" w:cs="Arial"/>
            <w:noProof/>
            <w:sz w:val="20"/>
            <w:szCs w:val="24"/>
            <w:lang w:val="en-GB"/>
            <w:rPrChange w:id="3274" w:author="Stepan Polikanov" w:date="2021-05-07T11:46:00Z">
              <w:rPr>
                <w:rFonts w:ascii="Arial" w:hAnsi="Arial" w:cs="Arial"/>
                <w:noProof/>
                <w:sz w:val="20"/>
                <w:szCs w:val="24"/>
              </w:rPr>
            </w:rPrChange>
          </w:rPr>
          <w:delText xml:space="preserve">Brooke-Smith, Robin. 1987. The Scramble for Africa </w:delText>
        </w:r>
        <w:r w:rsidRPr="00EB55B2" w:rsidDel="000A0D88">
          <w:rPr>
            <w:rFonts w:ascii="Arial" w:hAnsi="Arial" w:cs="Arial"/>
            <w:i/>
            <w:iCs/>
            <w:noProof/>
            <w:sz w:val="20"/>
            <w:szCs w:val="24"/>
            <w:lang w:val="en-GB"/>
            <w:rPrChange w:id="3275" w:author="Stepan Polikanov" w:date="2021-05-07T11:46:00Z">
              <w:rPr>
                <w:rFonts w:ascii="Arial" w:hAnsi="Arial" w:cs="Arial"/>
                <w:i/>
                <w:iCs/>
                <w:noProof/>
                <w:sz w:val="20"/>
                <w:szCs w:val="24"/>
              </w:rPr>
            </w:rPrChange>
          </w:rPr>
          <w:delText>The Scramble for Africa</w:delText>
        </w:r>
        <w:r w:rsidRPr="00EB55B2" w:rsidDel="000A0D88">
          <w:rPr>
            <w:rFonts w:ascii="Arial" w:hAnsi="Arial" w:cs="Arial"/>
            <w:noProof/>
            <w:sz w:val="20"/>
            <w:szCs w:val="24"/>
            <w:lang w:val="en-GB"/>
            <w:rPrChange w:id="3276" w:author="Stepan Polikanov" w:date="2021-05-07T11:46:00Z">
              <w:rPr>
                <w:rFonts w:ascii="Arial" w:hAnsi="Arial" w:cs="Arial"/>
                <w:noProof/>
                <w:sz w:val="20"/>
                <w:szCs w:val="24"/>
              </w:rPr>
            </w:rPrChange>
          </w:rPr>
          <w:delText>. London: Macmillan Education UK.</w:delText>
        </w:r>
      </w:del>
    </w:p>
    <w:p w14:paraId="1D548466" w14:textId="081D8FAF" w:rsidR="00E45A7F" w:rsidRPr="00EB55B2" w:rsidDel="000A0D88" w:rsidRDefault="00E45A7F" w:rsidP="00E45A7F">
      <w:pPr>
        <w:widowControl w:val="0"/>
        <w:autoSpaceDE w:val="0"/>
        <w:autoSpaceDN w:val="0"/>
        <w:adjustRightInd w:val="0"/>
        <w:ind w:left="480" w:hanging="480"/>
        <w:rPr>
          <w:del w:id="3277" w:author="Stepan Polikanov" w:date="2021-05-07T11:58:00Z"/>
          <w:rFonts w:ascii="Arial" w:hAnsi="Arial" w:cs="Arial"/>
          <w:noProof/>
          <w:sz w:val="20"/>
          <w:szCs w:val="24"/>
          <w:lang w:val="en-GB"/>
          <w:rPrChange w:id="3278" w:author="Stepan Polikanov" w:date="2021-05-07T11:46:00Z">
            <w:rPr>
              <w:del w:id="3279" w:author="Stepan Polikanov" w:date="2021-05-07T11:58:00Z"/>
              <w:rFonts w:ascii="Arial" w:hAnsi="Arial" w:cs="Arial"/>
              <w:noProof/>
              <w:sz w:val="20"/>
              <w:szCs w:val="24"/>
            </w:rPr>
          </w:rPrChange>
        </w:rPr>
      </w:pPr>
      <w:del w:id="3280" w:author="Stepan Polikanov" w:date="2021-05-07T11:58:00Z">
        <w:r w:rsidRPr="00EB55B2" w:rsidDel="000A0D88">
          <w:rPr>
            <w:rFonts w:ascii="Arial" w:hAnsi="Arial" w:cs="Arial"/>
            <w:noProof/>
            <w:sz w:val="20"/>
            <w:szCs w:val="24"/>
            <w:lang w:val="en-GB"/>
            <w:rPrChange w:id="3281" w:author="Stepan Polikanov" w:date="2021-05-07T11:46:00Z">
              <w:rPr>
                <w:rFonts w:ascii="Arial" w:hAnsi="Arial" w:cs="Arial"/>
                <w:noProof/>
                <w:sz w:val="20"/>
                <w:szCs w:val="24"/>
              </w:rPr>
            </w:rPrChange>
          </w:rPr>
          <w:delText xml:space="preserve">Burgess, Robin et al. 2015. “The Value of Democracy: Evidence from Road Building in Kenya.” </w:delText>
        </w:r>
        <w:r w:rsidRPr="00EB55B2" w:rsidDel="000A0D88">
          <w:rPr>
            <w:rFonts w:ascii="Arial" w:hAnsi="Arial" w:cs="Arial"/>
            <w:i/>
            <w:iCs/>
            <w:noProof/>
            <w:sz w:val="20"/>
            <w:szCs w:val="24"/>
            <w:lang w:val="en-GB"/>
            <w:rPrChange w:id="3282" w:author="Stepan Polikanov" w:date="2021-05-07T11:46:00Z">
              <w:rPr>
                <w:rFonts w:ascii="Arial" w:hAnsi="Arial" w:cs="Arial"/>
                <w:i/>
                <w:iCs/>
                <w:noProof/>
                <w:sz w:val="20"/>
                <w:szCs w:val="24"/>
              </w:rPr>
            </w:rPrChange>
          </w:rPr>
          <w:delText>American Economic Review</w:delText>
        </w:r>
        <w:r w:rsidRPr="00EB55B2" w:rsidDel="000A0D88">
          <w:rPr>
            <w:rFonts w:ascii="Arial" w:hAnsi="Arial" w:cs="Arial"/>
            <w:noProof/>
            <w:sz w:val="20"/>
            <w:szCs w:val="24"/>
            <w:lang w:val="en-GB"/>
            <w:rPrChange w:id="3283" w:author="Stepan Polikanov" w:date="2021-05-07T11:46:00Z">
              <w:rPr>
                <w:rFonts w:ascii="Arial" w:hAnsi="Arial" w:cs="Arial"/>
                <w:noProof/>
                <w:sz w:val="20"/>
                <w:szCs w:val="24"/>
              </w:rPr>
            </w:rPrChange>
          </w:rPr>
          <w:delText xml:space="preserve"> 105(6): 1817–51. http://dx.doi.org/10.1257/aer.20131031 (May 4, 2021).</w:delText>
        </w:r>
      </w:del>
    </w:p>
    <w:p w14:paraId="4E67FDA5" w14:textId="0BD7D1E7" w:rsidR="00E45A7F" w:rsidRPr="00EB55B2" w:rsidDel="000A0D88" w:rsidRDefault="00E45A7F" w:rsidP="00E45A7F">
      <w:pPr>
        <w:widowControl w:val="0"/>
        <w:autoSpaceDE w:val="0"/>
        <w:autoSpaceDN w:val="0"/>
        <w:adjustRightInd w:val="0"/>
        <w:ind w:left="480" w:hanging="480"/>
        <w:rPr>
          <w:del w:id="3284" w:author="Stepan Polikanov" w:date="2021-05-07T11:58:00Z"/>
          <w:rFonts w:ascii="Arial" w:hAnsi="Arial" w:cs="Arial"/>
          <w:noProof/>
          <w:sz w:val="20"/>
          <w:szCs w:val="24"/>
          <w:lang w:val="en-GB"/>
          <w:rPrChange w:id="3285" w:author="Stepan Polikanov" w:date="2021-05-07T11:46:00Z">
            <w:rPr>
              <w:del w:id="3286" w:author="Stepan Polikanov" w:date="2021-05-07T11:58:00Z"/>
              <w:rFonts w:ascii="Arial" w:hAnsi="Arial" w:cs="Arial"/>
              <w:noProof/>
              <w:sz w:val="20"/>
              <w:szCs w:val="24"/>
            </w:rPr>
          </w:rPrChange>
        </w:rPr>
      </w:pPr>
      <w:del w:id="3287" w:author="Stepan Polikanov" w:date="2021-05-07T11:58:00Z">
        <w:r w:rsidRPr="00EB55B2" w:rsidDel="000A0D88">
          <w:rPr>
            <w:rFonts w:ascii="Arial" w:hAnsi="Arial" w:cs="Arial"/>
            <w:noProof/>
            <w:sz w:val="20"/>
            <w:szCs w:val="24"/>
            <w:lang w:val="en-GB"/>
            <w:rPrChange w:id="3288" w:author="Stepan Polikanov" w:date="2021-05-07T11:46:00Z">
              <w:rPr>
                <w:rFonts w:ascii="Arial" w:hAnsi="Arial" w:cs="Arial"/>
                <w:noProof/>
                <w:sz w:val="20"/>
                <w:szCs w:val="24"/>
              </w:rPr>
            </w:rPrChange>
          </w:rPr>
          <w:delText xml:space="preserve">Chaney, Paul. 2016. “How Does Single Party Dominance Influence Civil Society Organisations’ Engagement Strategies? Exploratory Analysis of Participative Mainstreaming in a ‘regional’ European Polity.” </w:delText>
        </w:r>
        <w:r w:rsidRPr="00EB55B2" w:rsidDel="000A0D88">
          <w:rPr>
            <w:rFonts w:ascii="Arial" w:hAnsi="Arial" w:cs="Arial"/>
            <w:i/>
            <w:iCs/>
            <w:noProof/>
            <w:sz w:val="20"/>
            <w:szCs w:val="24"/>
            <w:lang w:val="en-GB"/>
            <w:rPrChange w:id="3289" w:author="Stepan Polikanov" w:date="2021-05-07T11:46:00Z">
              <w:rPr>
                <w:rFonts w:ascii="Arial" w:hAnsi="Arial" w:cs="Arial"/>
                <w:i/>
                <w:iCs/>
                <w:noProof/>
                <w:sz w:val="20"/>
                <w:szCs w:val="24"/>
              </w:rPr>
            </w:rPrChange>
          </w:rPr>
          <w:delText>Public Policy and Administration</w:delText>
        </w:r>
        <w:r w:rsidRPr="00EB55B2" w:rsidDel="000A0D88">
          <w:rPr>
            <w:rFonts w:ascii="Arial" w:hAnsi="Arial" w:cs="Arial"/>
            <w:noProof/>
            <w:sz w:val="20"/>
            <w:szCs w:val="24"/>
            <w:lang w:val="en-GB"/>
            <w:rPrChange w:id="3290" w:author="Stepan Polikanov" w:date="2021-05-07T11:46:00Z">
              <w:rPr>
                <w:rFonts w:ascii="Arial" w:hAnsi="Arial" w:cs="Arial"/>
                <w:noProof/>
                <w:sz w:val="20"/>
                <w:szCs w:val="24"/>
              </w:rPr>
            </w:rPrChange>
          </w:rPr>
          <w:delText xml:space="preserve"> 31(2): 122–46.</w:delText>
        </w:r>
      </w:del>
    </w:p>
    <w:p w14:paraId="067A7AD6" w14:textId="3AC22482" w:rsidR="00E45A7F" w:rsidRPr="00EB55B2" w:rsidDel="000A0D88" w:rsidRDefault="00E45A7F" w:rsidP="00E45A7F">
      <w:pPr>
        <w:widowControl w:val="0"/>
        <w:autoSpaceDE w:val="0"/>
        <w:autoSpaceDN w:val="0"/>
        <w:adjustRightInd w:val="0"/>
        <w:ind w:left="480" w:hanging="480"/>
        <w:rPr>
          <w:del w:id="3291" w:author="Stepan Polikanov" w:date="2021-05-07T11:58:00Z"/>
          <w:rFonts w:ascii="Arial" w:hAnsi="Arial" w:cs="Arial"/>
          <w:noProof/>
          <w:sz w:val="20"/>
          <w:szCs w:val="24"/>
          <w:lang w:val="en-GB"/>
          <w:rPrChange w:id="3292" w:author="Stepan Polikanov" w:date="2021-05-07T11:46:00Z">
            <w:rPr>
              <w:del w:id="3293" w:author="Stepan Polikanov" w:date="2021-05-07T11:58:00Z"/>
              <w:rFonts w:ascii="Arial" w:hAnsi="Arial" w:cs="Arial"/>
              <w:noProof/>
              <w:sz w:val="20"/>
              <w:szCs w:val="24"/>
            </w:rPr>
          </w:rPrChange>
        </w:rPr>
      </w:pPr>
      <w:del w:id="3294" w:author="Stepan Polikanov" w:date="2021-05-07T11:58:00Z">
        <w:r w:rsidRPr="00EB55B2" w:rsidDel="000A0D88">
          <w:rPr>
            <w:rFonts w:ascii="Arial" w:hAnsi="Arial" w:cs="Arial"/>
            <w:noProof/>
            <w:sz w:val="20"/>
            <w:szCs w:val="24"/>
            <w:lang w:val="en-GB"/>
            <w:rPrChange w:id="3295" w:author="Stepan Polikanov" w:date="2021-05-07T11:46:00Z">
              <w:rPr>
                <w:rFonts w:ascii="Arial" w:hAnsi="Arial" w:cs="Arial"/>
                <w:noProof/>
                <w:sz w:val="20"/>
                <w:szCs w:val="24"/>
              </w:rPr>
            </w:rPrChange>
          </w:rPr>
          <w:delText xml:space="preserve">Cogneau, Denis, Yannick Dupraz, and Sandrine Mesplé-Somps. 2018. </w:delText>
        </w:r>
        <w:r w:rsidRPr="00EB55B2" w:rsidDel="000A0D88">
          <w:rPr>
            <w:rFonts w:ascii="Arial" w:hAnsi="Arial" w:cs="Arial"/>
            <w:i/>
            <w:iCs/>
            <w:noProof/>
            <w:sz w:val="20"/>
            <w:szCs w:val="24"/>
            <w:lang w:val="en-GB"/>
            <w:rPrChange w:id="3296" w:author="Stepan Polikanov" w:date="2021-05-07T11:46:00Z">
              <w:rPr>
                <w:rFonts w:ascii="Arial" w:hAnsi="Arial" w:cs="Arial"/>
                <w:i/>
                <w:iCs/>
                <w:noProof/>
                <w:sz w:val="20"/>
                <w:szCs w:val="24"/>
              </w:rPr>
            </w:rPrChange>
          </w:rPr>
          <w:delText>African States and Development in Historical Perspective: Colonial Public Finances in British and French West</w:delText>
        </w:r>
        <w:r w:rsidRPr="00EB55B2" w:rsidDel="000A0D88">
          <w:rPr>
            <w:rFonts w:ascii="Arial" w:hAnsi="Arial" w:cs="Arial"/>
            <w:noProof/>
            <w:sz w:val="20"/>
            <w:szCs w:val="24"/>
            <w:lang w:val="en-GB"/>
            <w:rPrChange w:id="3297" w:author="Stepan Polikanov" w:date="2021-05-07T11:46:00Z">
              <w:rPr>
                <w:rFonts w:ascii="Arial" w:hAnsi="Arial" w:cs="Arial"/>
                <w:noProof/>
                <w:sz w:val="20"/>
                <w:szCs w:val="24"/>
              </w:rPr>
            </w:rPrChange>
          </w:rPr>
          <w:delText>. Paris. https://halshs.archives-ouvertes.fr/halshs-01820209 (March 23, 2021).</w:delText>
        </w:r>
      </w:del>
    </w:p>
    <w:p w14:paraId="23C719B1" w14:textId="4103693A" w:rsidR="00E45A7F" w:rsidRPr="00EB55B2" w:rsidDel="000A0D88" w:rsidRDefault="00E45A7F" w:rsidP="00E45A7F">
      <w:pPr>
        <w:widowControl w:val="0"/>
        <w:autoSpaceDE w:val="0"/>
        <w:autoSpaceDN w:val="0"/>
        <w:adjustRightInd w:val="0"/>
        <w:ind w:left="480" w:hanging="480"/>
        <w:rPr>
          <w:del w:id="3298" w:author="Stepan Polikanov" w:date="2021-05-07T11:58:00Z"/>
          <w:rFonts w:ascii="Arial" w:hAnsi="Arial" w:cs="Arial"/>
          <w:noProof/>
          <w:sz w:val="20"/>
          <w:szCs w:val="24"/>
          <w:lang w:val="en-GB"/>
          <w:rPrChange w:id="3299" w:author="Stepan Polikanov" w:date="2021-05-07T11:46:00Z">
            <w:rPr>
              <w:del w:id="3300" w:author="Stepan Polikanov" w:date="2021-05-07T11:58:00Z"/>
              <w:rFonts w:ascii="Arial" w:hAnsi="Arial" w:cs="Arial"/>
              <w:noProof/>
              <w:sz w:val="20"/>
              <w:szCs w:val="24"/>
            </w:rPr>
          </w:rPrChange>
        </w:rPr>
      </w:pPr>
      <w:del w:id="3301" w:author="Stepan Polikanov" w:date="2021-05-07T11:58:00Z">
        <w:r w:rsidRPr="00EB55B2" w:rsidDel="000A0D88">
          <w:rPr>
            <w:rFonts w:ascii="Arial" w:hAnsi="Arial" w:cs="Arial"/>
            <w:noProof/>
            <w:sz w:val="20"/>
            <w:szCs w:val="24"/>
            <w:lang w:val="en-GB"/>
            <w:rPrChange w:id="3302" w:author="Stepan Polikanov" w:date="2021-05-07T11:46:00Z">
              <w:rPr>
                <w:rFonts w:ascii="Arial" w:hAnsi="Arial" w:cs="Arial"/>
                <w:noProof/>
                <w:sz w:val="20"/>
                <w:szCs w:val="24"/>
              </w:rPr>
            </w:rPrChange>
          </w:rPr>
          <w:delText xml:space="preserve">Diamond, Larry. 2002. “Thinking about Hybrid Regimes.” </w:delText>
        </w:r>
        <w:r w:rsidRPr="00EB55B2" w:rsidDel="000A0D88">
          <w:rPr>
            <w:rFonts w:ascii="Arial" w:hAnsi="Arial" w:cs="Arial"/>
            <w:i/>
            <w:iCs/>
            <w:noProof/>
            <w:sz w:val="20"/>
            <w:szCs w:val="24"/>
            <w:lang w:val="en-GB"/>
            <w:rPrChange w:id="3303" w:author="Stepan Polikanov" w:date="2021-05-07T11:46:00Z">
              <w:rPr>
                <w:rFonts w:ascii="Arial" w:hAnsi="Arial" w:cs="Arial"/>
                <w:i/>
                <w:iCs/>
                <w:noProof/>
                <w:sz w:val="20"/>
                <w:szCs w:val="24"/>
              </w:rPr>
            </w:rPrChange>
          </w:rPr>
          <w:delText>Journal of Democracy</w:delText>
        </w:r>
        <w:r w:rsidRPr="00EB55B2" w:rsidDel="000A0D88">
          <w:rPr>
            <w:rFonts w:ascii="Arial" w:hAnsi="Arial" w:cs="Arial"/>
            <w:noProof/>
            <w:sz w:val="20"/>
            <w:szCs w:val="24"/>
            <w:lang w:val="en-GB"/>
            <w:rPrChange w:id="3304" w:author="Stepan Polikanov" w:date="2021-05-07T11:46:00Z">
              <w:rPr>
                <w:rFonts w:ascii="Arial" w:hAnsi="Arial" w:cs="Arial"/>
                <w:noProof/>
                <w:sz w:val="20"/>
                <w:szCs w:val="24"/>
              </w:rPr>
            </w:rPrChange>
          </w:rPr>
          <w:delText xml:space="preserve"> 13(2): 21–35. https://muse.jhu.edu/article/17195 (March 4, 2021).</w:delText>
        </w:r>
      </w:del>
    </w:p>
    <w:p w14:paraId="28316CC0" w14:textId="6A598DC3" w:rsidR="00E45A7F" w:rsidRPr="00EB55B2" w:rsidDel="000A0D88" w:rsidRDefault="00E45A7F" w:rsidP="00E45A7F">
      <w:pPr>
        <w:widowControl w:val="0"/>
        <w:autoSpaceDE w:val="0"/>
        <w:autoSpaceDN w:val="0"/>
        <w:adjustRightInd w:val="0"/>
        <w:ind w:left="480" w:hanging="480"/>
        <w:rPr>
          <w:del w:id="3305" w:author="Stepan Polikanov" w:date="2021-05-07T11:58:00Z"/>
          <w:rFonts w:ascii="Arial" w:hAnsi="Arial" w:cs="Arial"/>
          <w:noProof/>
          <w:sz w:val="20"/>
          <w:szCs w:val="24"/>
          <w:lang w:val="en-GB"/>
          <w:rPrChange w:id="3306" w:author="Stepan Polikanov" w:date="2021-05-07T11:46:00Z">
            <w:rPr>
              <w:del w:id="3307" w:author="Stepan Polikanov" w:date="2021-05-07T11:58:00Z"/>
              <w:rFonts w:ascii="Arial" w:hAnsi="Arial" w:cs="Arial"/>
              <w:noProof/>
              <w:sz w:val="20"/>
              <w:szCs w:val="24"/>
            </w:rPr>
          </w:rPrChange>
        </w:rPr>
      </w:pPr>
      <w:del w:id="3308" w:author="Stepan Polikanov" w:date="2021-05-07T11:58:00Z">
        <w:r w:rsidRPr="00EB55B2" w:rsidDel="000A0D88">
          <w:rPr>
            <w:rFonts w:ascii="Arial" w:hAnsi="Arial" w:cs="Arial"/>
            <w:noProof/>
            <w:sz w:val="20"/>
            <w:szCs w:val="24"/>
            <w:lang w:val="en-GB"/>
            <w:rPrChange w:id="3309" w:author="Stepan Polikanov" w:date="2021-05-07T11:46:00Z">
              <w:rPr>
                <w:rFonts w:ascii="Arial" w:hAnsi="Arial" w:cs="Arial"/>
                <w:noProof/>
                <w:sz w:val="20"/>
                <w:szCs w:val="24"/>
              </w:rPr>
            </w:rPrChange>
          </w:rPr>
          <w:delText xml:space="preserve">Dionne, Kim Yi, and Jeremy Horowitz. 2016. “The Political Effects of Agricultural Subsidies in Africa: Evidence from Malawi.” </w:delText>
        </w:r>
        <w:r w:rsidRPr="00EB55B2" w:rsidDel="000A0D88">
          <w:rPr>
            <w:rFonts w:ascii="Arial" w:hAnsi="Arial" w:cs="Arial"/>
            <w:i/>
            <w:iCs/>
            <w:noProof/>
            <w:sz w:val="20"/>
            <w:szCs w:val="24"/>
            <w:lang w:val="en-GB"/>
            <w:rPrChange w:id="3310" w:author="Stepan Polikanov" w:date="2021-05-07T11:46:00Z">
              <w:rPr>
                <w:rFonts w:ascii="Arial" w:hAnsi="Arial" w:cs="Arial"/>
                <w:i/>
                <w:iCs/>
                <w:noProof/>
                <w:sz w:val="20"/>
                <w:szCs w:val="24"/>
              </w:rPr>
            </w:rPrChange>
          </w:rPr>
          <w:delText>World Development</w:delText>
        </w:r>
        <w:r w:rsidRPr="00EB55B2" w:rsidDel="000A0D88">
          <w:rPr>
            <w:rFonts w:ascii="Arial" w:hAnsi="Arial" w:cs="Arial"/>
            <w:noProof/>
            <w:sz w:val="20"/>
            <w:szCs w:val="24"/>
            <w:lang w:val="en-GB"/>
            <w:rPrChange w:id="3311" w:author="Stepan Polikanov" w:date="2021-05-07T11:46:00Z">
              <w:rPr>
                <w:rFonts w:ascii="Arial" w:hAnsi="Arial" w:cs="Arial"/>
                <w:noProof/>
                <w:sz w:val="20"/>
                <w:szCs w:val="24"/>
              </w:rPr>
            </w:rPrChange>
          </w:rPr>
          <w:delText xml:space="preserve"> 87: 215–26.</w:delText>
        </w:r>
      </w:del>
    </w:p>
    <w:p w14:paraId="0B25C63D" w14:textId="5BC39EC1" w:rsidR="00E45A7F" w:rsidRPr="00EB55B2" w:rsidDel="000A0D88" w:rsidRDefault="00E45A7F" w:rsidP="00E45A7F">
      <w:pPr>
        <w:widowControl w:val="0"/>
        <w:autoSpaceDE w:val="0"/>
        <w:autoSpaceDN w:val="0"/>
        <w:adjustRightInd w:val="0"/>
        <w:ind w:left="480" w:hanging="480"/>
        <w:rPr>
          <w:del w:id="3312" w:author="Stepan Polikanov" w:date="2021-05-07T11:58:00Z"/>
          <w:rFonts w:ascii="Arial" w:hAnsi="Arial" w:cs="Arial"/>
          <w:noProof/>
          <w:sz w:val="20"/>
          <w:szCs w:val="24"/>
          <w:lang w:val="en-GB"/>
          <w:rPrChange w:id="3313" w:author="Stepan Polikanov" w:date="2021-05-07T11:46:00Z">
            <w:rPr>
              <w:del w:id="3314" w:author="Stepan Polikanov" w:date="2021-05-07T11:58:00Z"/>
              <w:rFonts w:ascii="Arial" w:hAnsi="Arial" w:cs="Arial"/>
              <w:noProof/>
              <w:sz w:val="20"/>
              <w:szCs w:val="24"/>
            </w:rPr>
          </w:rPrChange>
        </w:rPr>
      </w:pPr>
      <w:del w:id="3315" w:author="Stepan Polikanov" w:date="2021-05-07T11:58:00Z">
        <w:r w:rsidRPr="00EB55B2" w:rsidDel="000A0D88">
          <w:rPr>
            <w:rFonts w:ascii="Arial" w:hAnsi="Arial" w:cs="Arial"/>
            <w:noProof/>
            <w:sz w:val="20"/>
            <w:szCs w:val="24"/>
            <w:lang w:val="en-GB"/>
            <w:rPrChange w:id="3316" w:author="Stepan Polikanov" w:date="2021-05-07T11:46:00Z">
              <w:rPr>
                <w:rFonts w:ascii="Arial" w:hAnsi="Arial" w:cs="Arial"/>
                <w:noProof/>
                <w:sz w:val="20"/>
                <w:szCs w:val="24"/>
              </w:rPr>
            </w:rPrChange>
          </w:rPr>
          <w:delText xml:space="preserve">Doorenspleet, Renske, and Lia Nijzink. 2013. </w:delText>
        </w:r>
        <w:r w:rsidRPr="00EB55B2" w:rsidDel="000A0D88">
          <w:rPr>
            <w:rFonts w:ascii="Arial" w:hAnsi="Arial" w:cs="Arial"/>
            <w:i/>
            <w:iCs/>
            <w:noProof/>
            <w:sz w:val="20"/>
            <w:szCs w:val="24"/>
            <w:lang w:val="en-GB"/>
            <w:rPrChange w:id="3317" w:author="Stepan Polikanov" w:date="2021-05-07T11:46:00Z">
              <w:rPr>
                <w:rFonts w:ascii="Arial" w:hAnsi="Arial" w:cs="Arial"/>
                <w:i/>
                <w:iCs/>
                <w:noProof/>
                <w:sz w:val="20"/>
                <w:szCs w:val="24"/>
              </w:rPr>
            </w:rPrChange>
          </w:rPr>
          <w:delText>One-Party Dominance in African Democracies</w:delText>
        </w:r>
        <w:r w:rsidRPr="00EB55B2" w:rsidDel="000A0D88">
          <w:rPr>
            <w:rFonts w:ascii="Arial" w:hAnsi="Arial" w:cs="Arial"/>
            <w:noProof/>
            <w:sz w:val="20"/>
            <w:szCs w:val="24"/>
            <w:lang w:val="en-GB"/>
            <w:rPrChange w:id="3318" w:author="Stepan Polikanov" w:date="2021-05-07T11:46:00Z">
              <w:rPr>
                <w:rFonts w:ascii="Arial" w:hAnsi="Arial" w:cs="Arial"/>
                <w:noProof/>
                <w:sz w:val="20"/>
                <w:szCs w:val="24"/>
              </w:rPr>
            </w:rPrChange>
          </w:rPr>
          <w:delText>. eds. Renske Doorenspleet and Lia Nijzink. Boulder: Lynne Rienner Publishers, Inc.</w:delText>
        </w:r>
      </w:del>
    </w:p>
    <w:p w14:paraId="4332C663" w14:textId="0B6A041D" w:rsidR="00E45A7F" w:rsidRPr="00EB55B2" w:rsidDel="000A0D88" w:rsidRDefault="00E45A7F" w:rsidP="00E45A7F">
      <w:pPr>
        <w:widowControl w:val="0"/>
        <w:autoSpaceDE w:val="0"/>
        <w:autoSpaceDN w:val="0"/>
        <w:adjustRightInd w:val="0"/>
        <w:ind w:left="480" w:hanging="480"/>
        <w:rPr>
          <w:del w:id="3319" w:author="Stepan Polikanov" w:date="2021-05-07T11:58:00Z"/>
          <w:rFonts w:ascii="Arial" w:hAnsi="Arial" w:cs="Arial"/>
          <w:noProof/>
          <w:sz w:val="20"/>
          <w:szCs w:val="24"/>
          <w:lang w:val="en-GB"/>
          <w:rPrChange w:id="3320" w:author="Stepan Polikanov" w:date="2021-05-07T11:46:00Z">
            <w:rPr>
              <w:del w:id="3321" w:author="Stepan Polikanov" w:date="2021-05-07T11:58:00Z"/>
              <w:rFonts w:ascii="Arial" w:hAnsi="Arial" w:cs="Arial"/>
              <w:noProof/>
              <w:sz w:val="20"/>
              <w:szCs w:val="24"/>
            </w:rPr>
          </w:rPrChange>
        </w:rPr>
      </w:pPr>
      <w:del w:id="3322" w:author="Stepan Polikanov" w:date="2021-05-07T11:58:00Z">
        <w:r w:rsidRPr="00EB55B2" w:rsidDel="000A0D88">
          <w:rPr>
            <w:rFonts w:ascii="Arial" w:hAnsi="Arial" w:cs="Arial"/>
            <w:noProof/>
            <w:sz w:val="20"/>
            <w:szCs w:val="24"/>
            <w:lang w:val="en-GB"/>
            <w:rPrChange w:id="3323" w:author="Stepan Polikanov" w:date="2021-05-07T11:46:00Z">
              <w:rPr>
                <w:rFonts w:ascii="Arial" w:hAnsi="Arial" w:cs="Arial"/>
                <w:noProof/>
                <w:sz w:val="20"/>
                <w:szCs w:val="24"/>
              </w:rPr>
            </w:rPrChange>
          </w:rPr>
          <w:delText xml:space="preserve">Dunleavy, Patrick. 2010. “Rethinking Dominant Party Systems.” In </w:delText>
        </w:r>
        <w:r w:rsidRPr="00EB55B2" w:rsidDel="000A0D88">
          <w:rPr>
            <w:rFonts w:ascii="Arial" w:hAnsi="Arial" w:cs="Arial"/>
            <w:i/>
            <w:iCs/>
            <w:noProof/>
            <w:sz w:val="20"/>
            <w:szCs w:val="24"/>
            <w:lang w:val="en-GB"/>
            <w:rPrChange w:id="3324" w:author="Stepan Polikanov" w:date="2021-05-07T11:46:00Z">
              <w:rPr>
                <w:rFonts w:ascii="Arial" w:hAnsi="Arial" w:cs="Arial"/>
                <w:i/>
                <w:iCs/>
                <w:noProof/>
                <w:sz w:val="20"/>
                <w:szCs w:val="24"/>
              </w:rPr>
            </w:rPrChange>
          </w:rPr>
          <w:delText>Dominant Political Parties and Democracy: Concepts, Measures, Cases and Comparisons</w:delText>
        </w:r>
        <w:r w:rsidRPr="00EB55B2" w:rsidDel="000A0D88">
          <w:rPr>
            <w:rFonts w:ascii="Arial" w:hAnsi="Arial" w:cs="Arial"/>
            <w:noProof/>
            <w:sz w:val="20"/>
            <w:szCs w:val="24"/>
            <w:lang w:val="en-GB"/>
            <w:rPrChange w:id="3325" w:author="Stepan Polikanov" w:date="2021-05-07T11:46:00Z">
              <w:rPr>
                <w:rFonts w:ascii="Arial" w:hAnsi="Arial" w:cs="Arial"/>
                <w:noProof/>
                <w:sz w:val="20"/>
                <w:szCs w:val="24"/>
              </w:rPr>
            </w:rPrChange>
          </w:rPr>
          <w:delText>, eds. Matthijs Bogaards and Françoise Boucek. London; New York: Routledge, 23–44.</w:delText>
        </w:r>
      </w:del>
    </w:p>
    <w:p w14:paraId="0DF18E99" w14:textId="3355641A" w:rsidR="00E45A7F" w:rsidRPr="00EB55B2" w:rsidDel="000A0D88" w:rsidRDefault="00E45A7F" w:rsidP="00E45A7F">
      <w:pPr>
        <w:widowControl w:val="0"/>
        <w:autoSpaceDE w:val="0"/>
        <w:autoSpaceDN w:val="0"/>
        <w:adjustRightInd w:val="0"/>
        <w:ind w:left="480" w:hanging="480"/>
        <w:rPr>
          <w:del w:id="3326" w:author="Stepan Polikanov" w:date="2021-05-07T11:58:00Z"/>
          <w:rFonts w:ascii="Arial" w:hAnsi="Arial" w:cs="Arial"/>
          <w:noProof/>
          <w:sz w:val="20"/>
          <w:szCs w:val="24"/>
          <w:lang w:val="en-GB"/>
          <w:rPrChange w:id="3327" w:author="Stepan Polikanov" w:date="2021-05-07T11:46:00Z">
            <w:rPr>
              <w:del w:id="3328" w:author="Stepan Polikanov" w:date="2021-05-07T11:58:00Z"/>
              <w:rFonts w:ascii="Arial" w:hAnsi="Arial" w:cs="Arial"/>
              <w:noProof/>
              <w:sz w:val="20"/>
              <w:szCs w:val="24"/>
            </w:rPr>
          </w:rPrChange>
        </w:rPr>
      </w:pPr>
      <w:del w:id="3329" w:author="Stepan Polikanov" w:date="2021-05-07T11:58:00Z">
        <w:r w:rsidRPr="00EB55B2" w:rsidDel="000A0D88">
          <w:rPr>
            <w:rFonts w:ascii="Arial" w:hAnsi="Arial" w:cs="Arial"/>
            <w:noProof/>
            <w:sz w:val="20"/>
            <w:szCs w:val="24"/>
            <w:lang w:val="en-GB"/>
            <w:rPrChange w:id="3330" w:author="Stepan Polikanov" w:date="2021-05-07T11:46:00Z">
              <w:rPr>
                <w:rFonts w:ascii="Arial" w:hAnsi="Arial" w:cs="Arial"/>
                <w:noProof/>
                <w:sz w:val="20"/>
                <w:szCs w:val="24"/>
              </w:rPr>
            </w:rPrChange>
          </w:rPr>
          <w:delText xml:space="preserve">Duverger, Maurice. 1951. </w:delText>
        </w:r>
        <w:r w:rsidRPr="00EB55B2" w:rsidDel="000A0D88">
          <w:rPr>
            <w:rFonts w:ascii="Arial" w:hAnsi="Arial" w:cs="Arial"/>
            <w:i/>
            <w:iCs/>
            <w:noProof/>
            <w:sz w:val="20"/>
            <w:szCs w:val="24"/>
            <w:lang w:val="en-GB"/>
            <w:rPrChange w:id="3331" w:author="Stepan Polikanov" w:date="2021-05-07T11:46:00Z">
              <w:rPr>
                <w:rFonts w:ascii="Arial" w:hAnsi="Arial" w:cs="Arial"/>
                <w:i/>
                <w:iCs/>
                <w:noProof/>
                <w:sz w:val="20"/>
                <w:szCs w:val="24"/>
              </w:rPr>
            </w:rPrChange>
          </w:rPr>
          <w:delText>Les partis politiques</w:delText>
        </w:r>
        <w:r w:rsidRPr="00EB55B2" w:rsidDel="000A0D88">
          <w:rPr>
            <w:rFonts w:ascii="Arial" w:hAnsi="Arial" w:cs="Arial"/>
            <w:noProof/>
            <w:sz w:val="20"/>
            <w:szCs w:val="24"/>
            <w:lang w:val="en-GB"/>
            <w:rPrChange w:id="3332" w:author="Stepan Polikanov" w:date="2021-05-07T11:46:00Z">
              <w:rPr>
                <w:rFonts w:ascii="Arial" w:hAnsi="Arial" w:cs="Arial"/>
                <w:noProof/>
                <w:sz w:val="20"/>
                <w:szCs w:val="24"/>
              </w:rPr>
            </w:rPrChange>
          </w:rPr>
          <w:delText>. Paris: Librairie Armand Colin.</w:delText>
        </w:r>
      </w:del>
    </w:p>
    <w:p w14:paraId="06F833C4" w14:textId="4BEA6BF4" w:rsidR="00E45A7F" w:rsidRPr="00EB55B2" w:rsidDel="000A0D88" w:rsidRDefault="00E45A7F" w:rsidP="00E45A7F">
      <w:pPr>
        <w:widowControl w:val="0"/>
        <w:autoSpaceDE w:val="0"/>
        <w:autoSpaceDN w:val="0"/>
        <w:adjustRightInd w:val="0"/>
        <w:ind w:left="480" w:hanging="480"/>
        <w:rPr>
          <w:del w:id="3333" w:author="Stepan Polikanov" w:date="2021-05-07T11:58:00Z"/>
          <w:rFonts w:ascii="Arial" w:hAnsi="Arial" w:cs="Arial"/>
          <w:noProof/>
          <w:sz w:val="20"/>
          <w:szCs w:val="24"/>
          <w:lang w:val="en-GB"/>
          <w:rPrChange w:id="3334" w:author="Stepan Polikanov" w:date="2021-05-07T11:46:00Z">
            <w:rPr>
              <w:del w:id="3335" w:author="Stepan Polikanov" w:date="2021-05-07T11:58:00Z"/>
              <w:rFonts w:ascii="Arial" w:hAnsi="Arial" w:cs="Arial"/>
              <w:noProof/>
              <w:sz w:val="20"/>
              <w:szCs w:val="24"/>
            </w:rPr>
          </w:rPrChange>
        </w:rPr>
      </w:pPr>
      <w:del w:id="3336" w:author="Stepan Polikanov" w:date="2021-05-07T11:58:00Z">
        <w:r w:rsidRPr="00EB55B2" w:rsidDel="000A0D88">
          <w:rPr>
            <w:rFonts w:ascii="Arial" w:hAnsi="Arial" w:cs="Arial"/>
            <w:noProof/>
            <w:sz w:val="20"/>
            <w:szCs w:val="24"/>
            <w:lang w:val="en-GB"/>
            <w:rPrChange w:id="3337" w:author="Stepan Polikanov" w:date="2021-05-07T11:46:00Z">
              <w:rPr>
                <w:rFonts w:ascii="Arial" w:hAnsi="Arial" w:cs="Arial"/>
                <w:noProof/>
                <w:sz w:val="20"/>
                <w:szCs w:val="24"/>
              </w:rPr>
            </w:rPrChange>
          </w:rPr>
          <w:delText xml:space="preserve">Edgell, Amanda B. et al. 2018. “When and Where Do Elections Matter? A Global Test of the Democratization by Elections Hypothesis, 1900–2010.” </w:delText>
        </w:r>
        <w:r w:rsidRPr="00EB55B2" w:rsidDel="000A0D88">
          <w:rPr>
            <w:rFonts w:ascii="Arial" w:hAnsi="Arial" w:cs="Arial"/>
            <w:i/>
            <w:iCs/>
            <w:noProof/>
            <w:sz w:val="20"/>
            <w:szCs w:val="24"/>
            <w:lang w:val="en-GB"/>
            <w:rPrChange w:id="3338" w:author="Stepan Polikanov" w:date="2021-05-07T11:46:00Z">
              <w:rPr>
                <w:rFonts w:ascii="Arial" w:hAnsi="Arial" w:cs="Arial"/>
                <w:i/>
                <w:iCs/>
                <w:noProof/>
                <w:sz w:val="20"/>
                <w:szCs w:val="24"/>
              </w:rPr>
            </w:rPrChange>
          </w:rPr>
          <w:delText>Democratization</w:delText>
        </w:r>
        <w:r w:rsidRPr="00EB55B2" w:rsidDel="000A0D88">
          <w:rPr>
            <w:rFonts w:ascii="Arial" w:hAnsi="Arial" w:cs="Arial"/>
            <w:noProof/>
            <w:sz w:val="20"/>
            <w:szCs w:val="24"/>
            <w:lang w:val="en-GB"/>
            <w:rPrChange w:id="3339" w:author="Stepan Polikanov" w:date="2021-05-07T11:46:00Z">
              <w:rPr>
                <w:rFonts w:ascii="Arial" w:hAnsi="Arial" w:cs="Arial"/>
                <w:noProof/>
                <w:sz w:val="20"/>
                <w:szCs w:val="24"/>
              </w:rPr>
            </w:rPrChange>
          </w:rPr>
          <w:delText xml:space="preserve"> 25(3): 422–44. https://www.tandfonline.com/doi/full/10.1080/13510347.2017.1369964 (November 16, 2020).</w:delText>
        </w:r>
      </w:del>
    </w:p>
    <w:p w14:paraId="7AE691CF" w14:textId="0BF6F16C" w:rsidR="00E45A7F" w:rsidRPr="00EB55B2" w:rsidDel="000A0D88" w:rsidRDefault="00E45A7F" w:rsidP="00E45A7F">
      <w:pPr>
        <w:widowControl w:val="0"/>
        <w:autoSpaceDE w:val="0"/>
        <w:autoSpaceDN w:val="0"/>
        <w:adjustRightInd w:val="0"/>
        <w:ind w:left="480" w:hanging="480"/>
        <w:rPr>
          <w:del w:id="3340" w:author="Stepan Polikanov" w:date="2021-05-07T11:58:00Z"/>
          <w:rFonts w:ascii="Arial" w:hAnsi="Arial" w:cs="Arial"/>
          <w:noProof/>
          <w:sz w:val="20"/>
          <w:szCs w:val="24"/>
          <w:lang w:val="en-GB"/>
          <w:rPrChange w:id="3341" w:author="Stepan Polikanov" w:date="2021-05-07T11:46:00Z">
            <w:rPr>
              <w:del w:id="3342" w:author="Stepan Polikanov" w:date="2021-05-07T11:58:00Z"/>
              <w:rFonts w:ascii="Arial" w:hAnsi="Arial" w:cs="Arial"/>
              <w:noProof/>
              <w:sz w:val="20"/>
              <w:szCs w:val="24"/>
            </w:rPr>
          </w:rPrChange>
        </w:rPr>
      </w:pPr>
      <w:del w:id="3343" w:author="Stepan Polikanov" w:date="2021-05-07T11:58:00Z">
        <w:r w:rsidRPr="00EB55B2" w:rsidDel="000A0D88">
          <w:rPr>
            <w:rFonts w:ascii="Arial" w:hAnsi="Arial" w:cs="Arial"/>
            <w:noProof/>
            <w:sz w:val="20"/>
            <w:szCs w:val="24"/>
            <w:lang w:val="en-GB"/>
            <w:rPrChange w:id="3344" w:author="Stepan Polikanov" w:date="2021-05-07T11:46:00Z">
              <w:rPr>
                <w:rFonts w:ascii="Arial" w:hAnsi="Arial" w:cs="Arial"/>
                <w:noProof/>
                <w:sz w:val="20"/>
                <w:szCs w:val="24"/>
              </w:rPr>
            </w:rPrChange>
          </w:rPr>
          <w:delText xml:space="preserve">Eulau, Heinz, Paul David Webb, and Roger Gibbins. 2020. “Elections.” </w:delText>
        </w:r>
        <w:r w:rsidRPr="00EB55B2" w:rsidDel="000A0D88">
          <w:rPr>
            <w:rFonts w:ascii="Arial" w:hAnsi="Arial" w:cs="Arial"/>
            <w:i/>
            <w:iCs/>
            <w:noProof/>
            <w:sz w:val="20"/>
            <w:szCs w:val="24"/>
            <w:lang w:val="en-GB"/>
            <w:rPrChange w:id="3345" w:author="Stepan Polikanov" w:date="2021-05-07T11:46:00Z">
              <w:rPr>
                <w:rFonts w:ascii="Arial" w:hAnsi="Arial" w:cs="Arial"/>
                <w:i/>
                <w:iCs/>
                <w:noProof/>
                <w:sz w:val="20"/>
                <w:szCs w:val="24"/>
              </w:rPr>
            </w:rPrChange>
          </w:rPr>
          <w:delText>Encyclopedia Brittanica</w:delText>
        </w:r>
        <w:r w:rsidRPr="00EB55B2" w:rsidDel="000A0D88">
          <w:rPr>
            <w:rFonts w:ascii="Arial" w:hAnsi="Arial" w:cs="Arial"/>
            <w:noProof/>
            <w:sz w:val="20"/>
            <w:szCs w:val="24"/>
            <w:lang w:val="en-GB"/>
            <w:rPrChange w:id="3346" w:author="Stepan Polikanov" w:date="2021-05-07T11:46:00Z">
              <w:rPr>
                <w:rFonts w:ascii="Arial" w:hAnsi="Arial" w:cs="Arial"/>
                <w:noProof/>
                <w:sz w:val="20"/>
                <w:szCs w:val="24"/>
              </w:rPr>
            </w:rPrChange>
          </w:rPr>
          <w:delText>. https://www.britannica.com/topic/election-political-science (March 21, 2021).</w:delText>
        </w:r>
      </w:del>
    </w:p>
    <w:p w14:paraId="7A74A775" w14:textId="04EC664C" w:rsidR="00E45A7F" w:rsidRPr="00EB55B2" w:rsidDel="000A0D88" w:rsidRDefault="00E45A7F" w:rsidP="00E45A7F">
      <w:pPr>
        <w:widowControl w:val="0"/>
        <w:autoSpaceDE w:val="0"/>
        <w:autoSpaceDN w:val="0"/>
        <w:adjustRightInd w:val="0"/>
        <w:ind w:left="480" w:hanging="480"/>
        <w:rPr>
          <w:del w:id="3347" w:author="Stepan Polikanov" w:date="2021-05-07T11:58:00Z"/>
          <w:rFonts w:ascii="Arial" w:hAnsi="Arial" w:cs="Arial"/>
          <w:noProof/>
          <w:sz w:val="20"/>
          <w:szCs w:val="24"/>
          <w:lang w:val="en-GB"/>
          <w:rPrChange w:id="3348" w:author="Stepan Polikanov" w:date="2021-05-07T11:46:00Z">
            <w:rPr>
              <w:del w:id="3349" w:author="Stepan Polikanov" w:date="2021-05-07T11:58:00Z"/>
              <w:rFonts w:ascii="Arial" w:hAnsi="Arial" w:cs="Arial"/>
              <w:noProof/>
              <w:sz w:val="20"/>
              <w:szCs w:val="24"/>
            </w:rPr>
          </w:rPrChange>
        </w:rPr>
      </w:pPr>
      <w:del w:id="3350" w:author="Stepan Polikanov" w:date="2021-05-07T11:58:00Z">
        <w:r w:rsidRPr="00EB55B2" w:rsidDel="000A0D88">
          <w:rPr>
            <w:rFonts w:ascii="Arial" w:hAnsi="Arial" w:cs="Arial"/>
            <w:noProof/>
            <w:sz w:val="20"/>
            <w:szCs w:val="24"/>
            <w:lang w:val="en-GB"/>
            <w:rPrChange w:id="3351" w:author="Stepan Polikanov" w:date="2021-05-07T11:46:00Z">
              <w:rPr>
                <w:rFonts w:ascii="Arial" w:hAnsi="Arial" w:cs="Arial"/>
                <w:noProof/>
                <w:sz w:val="20"/>
                <w:szCs w:val="24"/>
              </w:rPr>
            </w:rPrChange>
          </w:rPr>
          <w:delText xml:space="preserve">Firmin-Sellers, Kathryn. 2000. “Institutions, Context, and Outcomes: Explaining French and British Rule in West Africa.” </w:delText>
        </w:r>
        <w:r w:rsidRPr="00EB55B2" w:rsidDel="000A0D88">
          <w:rPr>
            <w:rFonts w:ascii="Arial" w:hAnsi="Arial" w:cs="Arial"/>
            <w:i/>
            <w:iCs/>
            <w:noProof/>
            <w:sz w:val="20"/>
            <w:szCs w:val="24"/>
            <w:lang w:val="en-GB"/>
            <w:rPrChange w:id="3352" w:author="Stepan Polikanov" w:date="2021-05-07T11:46:00Z">
              <w:rPr>
                <w:rFonts w:ascii="Arial" w:hAnsi="Arial" w:cs="Arial"/>
                <w:i/>
                <w:iCs/>
                <w:noProof/>
                <w:sz w:val="20"/>
                <w:szCs w:val="24"/>
              </w:rPr>
            </w:rPrChange>
          </w:rPr>
          <w:delText>Comparative Politics</w:delText>
        </w:r>
        <w:r w:rsidRPr="00EB55B2" w:rsidDel="000A0D88">
          <w:rPr>
            <w:rFonts w:ascii="Arial" w:hAnsi="Arial" w:cs="Arial"/>
            <w:noProof/>
            <w:sz w:val="20"/>
            <w:szCs w:val="24"/>
            <w:lang w:val="en-GB"/>
            <w:rPrChange w:id="3353" w:author="Stepan Polikanov" w:date="2021-05-07T11:46:00Z">
              <w:rPr>
                <w:rFonts w:ascii="Arial" w:hAnsi="Arial" w:cs="Arial"/>
                <w:noProof/>
                <w:sz w:val="20"/>
                <w:szCs w:val="24"/>
              </w:rPr>
            </w:rPrChange>
          </w:rPr>
          <w:delText xml:space="preserve"> 32(3): 253–72. http://www.jstor.org.proxylibrary.hse.ru/stable/422366.</w:delText>
        </w:r>
      </w:del>
    </w:p>
    <w:p w14:paraId="68493E0B" w14:textId="2B3B2A91" w:rsidR="00E45A7F" w:rsidRPr="00EB55B2" w:rsidDel="000A0D88" w:rsidRDefault="00E45A7F" w:rsidP="00E45A7F">
      <w:pPr>
        <w:widowControl w:val="0"/>
        <w:autoSpaceDE w:val="0"/>
        <w:autoSpaceDN w:val="0"/>
        <w:adjustRightInd w:val="0"/>
        <w:ind w:left="480" w:hanging="480"/>
        <w:rPr>
          <w:del w:id="3354" w:author="Stepan Polikanov" w:date="2021-05-07T11:58:00Z"/>
          <w:rFonts w:ascii="Arial" w:hAnsi="Arial" w:cs="Arial"/>
          <w:noProof/>
          <w:sz w:val="20"/>
          <w:szCs w:val="24"/>
          <w:lang w:val="en-GB"/>
          <w:rPrChange w:id="3355" w:author="Stepan Polikanov" w:date="2021-05-07T11:46:00Z">
            <w:rPr>
              <w:del w:id="3356" w:author="Stepan Polikanov" w:date="2021-05-07T11:58:00Z"/>
              <w:rFonts w:ascii="Arial" w:hAnsi="Arial" w:cs="Arial"/>
              <w:noProof/>
              <w:sz w:val="20"/>
              <w:szCs w:val="24"/>
            </w:rPr>
          </w:rPrChange>
        </w:rPr>
      </w:pPr>
      <w:del w:id="3357" w:author="Stepan Polikanov" w:date="2021-05-07T11:58:00Z">
        <w:r w:rsidRPr="00EB55B2" w:rsidDel="000A0D88">
          <w:rPr>
            <w:rFonts w:ascii="Arial" w:hAnsi="Arial" w:cs="Arial"/>
            <w:noProof/>
            <w:sz w:val="20"/>
            <w:szCs w:val="24"/>
            <w:lang w:val="en-GB"/>
            <w:rPrChange w:id="3358" w:author="Stepan Polikanov" w:date="2021-05-07T11:46:00Z">
              <w:rPr>
                <w:rFonts w:ascii="Arial" w:hAnsi="Arial" w:cs="Arial"/>
                <w:noProof/>
                <w:sz w:val="20"/>
                <w:szCs w:val="24"/>
              </w:rPr>
            </w:rPrChange>
          </w:rPr>
          <w:delText xml:space="preserve">Franck, Raphaël, and Ilia Rainer. 2012. “Does the Leader’s Ethnicity Matter? Ethnic Favoritism, Education, and Health in Sub-Saharan Africa.” </w:delText>
        </w:r>
        <w:r w:rsidRPr="00EB55B2" w:rsidDel="000A0D88">
          <w:rPr>
            <w:rFonts w:ascii="Arial" w:hAnsi="Arial" w:cs="Arial"/>
            <w:i/>
            <w:iCs/>
            <w:noProof/>
            <w:sz w:val="20"/>
            <w:szCs w:val="24"/>
            <w:lang w:val="en-GB"/>
            <w:rPrChange w:id="3359" w:author="Stepan Polikanov" w:date="2021-05-07T11:46:00Z">
              <w:rPr>
                <w:rFonts w:ascii="Arial" w:hAnsi="Arial" w:cs="Arial"/>
                <w:i/>
                <w:iCs/>
                <w:noProof/>
                <w:sz w:val="20"/>
                <w:szCs w:val="24"/>
              </w:rPr>
            </w:rPrChange>
          </w:rPr>
          <w:delText>American Political Science Review</w:delText>
        </w:r>
        <w:r w:rsidRPr="00EB55B2" w:rsidDel="000A0D88">
          <w:rPr>
            <w:rFonts w:ascii="Arial" w:hAnsi="Arial" w:cs="Arial"/>
            <w:noProof/>
            <w:sz w:val="20"/>
            <w:szCs w:val="24"/>
            <w:lang w:val="en-GB"/>
            <w:rPrChange w:id="3360" w:author="Stepan Polikanov" w:date="2021-05-07T11:46:00Z">
              <w:rPr>
                <w:rFonts w:ascii="Arial" w:hAnsi="Arial" w:cs="Arial"/>
                <w:noProof/>
                <w:sz w:val="20"/>
                <w:szCs w:val="24"/>
              </w:rPr>
            </w:rPrChange>
          </w:rPr>
          <w:delText xml:space="preserve"> 106(2): 294–325. https://www.cambridge.org/core/journals/american-political-science-review/article/abs/does-the-leaders-ethnicity-matter-ethnic-favoritism-education-and-health-in-subsaharan-africa/9BC00EED34B8030A6625C99DDAD7DE22 (May 4, 2021).</w:delText>
        </w:r>
      </w:del>
    </w:p>
    <w:p w14:paraId="5CDE26A7" w14:textId="15114271" w:rsidR="00E45A7F" w:rsidRPr="00EB55B2" w:rsidDel="000A0D88" w:rsidRDefault="00E45A7F" w:rsidP="00E45A7F">
      <w:pPr>
        <w:widowControl w:val="0"/>
        <w:autoSpaceDE w:val="0"/>
        <w:autoSpaceDN w:val="0"/>
        <w:adjustRightInd w:val="0"/>
        <w:ind w:left="480" w:hanging="480"/>
        <w:rPr>
          <w:del w:id="3361" w:author="Stepan Polikanov" w:date="2021-05-07T11:58:00Z"/>
          <w:rFonts w:ascii="Arial" w:hAnsi="Arial" w:cs="Arial"/>
          <w:noProof/>
          <w:sz w:val="20"/>
          <w:szCs w:val="24"/>
          <w:lang w:val="en-GB"/>
          <w:rPrChange w:id="3362" w:author="Stepan Polikanov" w:date="2021-05-07T11:46:00Z">
            <w:rPr>
              <w:del w:id="3363" w:author="Stepan Polikanov" w:date="2021-05-07T11:58:00Z"/>
              <w:rFonts w:ascii="Arial" w:hAnsi="Arial" w:cs="Arial"/>
              <w:noProof/>
              <w:sz w:val="20"/>
              <w:szCs w:val="24"/>
            </w:rPr>
          </w:rPrChange>
        </w:rPr>
      </w:pPr>
      <w:del w:id="3364" w:author="Stepan Polikanov" w:date="2021-05-07T11:58:00Z">
        <w:r w:rsidRPr="00EB55B2" w:rsidDel="000A0D88">
          <w:rPr>
            <w:rFonts w:ascii="Arial" w:hAnsi="Arial" w:cs="Arial"/>
            <w:noProof/>
            <w:sz w:val="20"/>
            <w:szCs w:val="24"/>
            <w:lang w:val="en-GB"/>
            <w:rPrChange w:id="3365" w:author="Stepan Polikanov" w:date="2021-05-07T11:46:00Z">
              <w:rPr>
                <w:rFonts w:ascii="Arial" w:hAnsi="Arial" w:cs="Arial"/>
                <w:noProof/>
                <w:sz w:val="20"/>
                <w:szCs w:val="24"/>
              </w:rPr>
            </w:rPrChange>
          </w:rPr>
          <w:delText xml:space="preserve">Frankema, Ewout, Jeffrey Williamson, and Pieter Woltjer. 2018. “An Economic Rationale for the West African Scramble? The Commercial Transition and the Commodity Price Boom of 1835–1885.” </w:delText>
        </w:r>
        <w:r w:rsidRPr="00EB55B2" w:rsidDel="000A0D88">
          <w:rPr>
            <w:rFonts w:ascii="Arial" w:hAnsi="Arial" w:cs="Arial"/>
            <w:i/>
            <w:iCs/>
            <w:noProof/>
            <w:sz w:val="20"/>
            <w:szCs w:val="24"/>
            <w:lang w:val="en-GB"/>
            <w:rPrChange w:id="3366" w:author="Stepan Polikanov" w:date="2021-05-07T11:46:00Z">
              <w:rPr>
                <w:rFonts w:ascii="Arial" w:hAnsi="Arial" w:cs="Arial"/>
                <w:i/>
                <w:iCs/>
                <w:noProof/>
                <w:sz w:val="20"/>
                <w:szCs w:val="24"/>
              </w:rPr>
            </w:rPrChange>
          </w:rPr>
          <w:delText>The Journal of Economic History</w:delText>
        </w:r>
        <w:r w:rsidRPr="00EB55B2" w:rsidDel="000A0D88">
          <w:rPr>
            <w:rFonts w:ascii="Arial" w:hAnsi="Arial" w:cs="Arial"/>
            <w:noProof/>
            <w:sz w:val="20"/>
            <w:szCs w:val="24"/>
            <w:lang w:val="en-GB"/>
            <w:rPrChange w:id="3367" w:author="Stepan Polikanov" w:date="2021-05-07T11:46:00Z">
              <w:rPr>
                <w:rFonts w:ascii="Arial" w:hAnsi="Arial" w:cs="Arial"/>
                <w:noProof/>
                <w:sz w:val="20"/>
                <w:szCs w:val="24"/>
              </w:rPr>
            </w:rPrChange>
          </w:rPr>
          <w:delText xml:space="preserve"> 78(1): 231–67. https://www.cambridge.org/core/article/an-economic-rationale-for-the-west-african-scramble-the-commercial-transition-and-the-commodity-price-boom-of-18351885/5A64C29764E79C75826A45F32562FB04.</w:delText>
        </w:r>
      </w:del>
    </w:p>
    <w:p w14:paraId="517DBBC5" w14:textId="2021084D" w:rsidR="00E45A7F" w:rsidRPr="00EB55B2" w:rsidDel="000A0D88" w:rsidRDefault="00E45A7F" w:rsidP="00E45A7F">
      <w:pPr>
        <w:widowControl w:val="0"/>
        <w:autoSpaceDE w:val="0"/>
        <w:autoSpaceDN w:val="0"/>
        <w:adjustRightInd w:val="0"/>
        <w:ind w:left="480" w:hanging="480"/>
        <w:rPr>
          <w:del w:id="3368" w:author="Stepan Polikanov" w:date="2021-05-07T11:58:00Z"/>
          <w:rFonts w:ascii="Arial" w:hAnsi="Arial" w:cs="Arial"/>
          <w:noProof/>
          <w:sz w:val="20"/>
          <w:szCs w:val="24"/>
          <w:lang w:val="en-GB"/>
          <w:rPrChange w:id="3369" w:author="Stepan Polikanov" w:date="2021-05-07T11:46:00Z">
            <w:rPr>
              <w:del w:id="3370" w:author="Stepan Polikanov" w:date="2021-05-07T11:58:00Z"/>
              <w:rFonts w:ascii="Arial" w:hAnsi="Arial" w:cs="Arial"/>
              <w:noProof/>
              <w:sz w:val="20"/>
              <w:szCs w:val="24"/>
            </w:rPr>
          </w:rPrChange>
        </w:rPr>
      </w:pPr>
      <w:del w:id="3371" w:author="Stepan Polikanov" w:date="2021-05-07T11:58:00Z">
        <w:r w:rsidRPr="00EB55B2" w:rsidDel="000A0D88">
          <w:rPr>
            <w:rFonts w:ascii="Arial" w:hAnsi="Arial" w:cs="Arial"/>
            <w:noProof/>
            <w:sz w:val="20"/>
            <w:szCs w:val="24"/>
            <w:lang w:val="en-GB"/>
            <w:rPrChange w:id="3372" w:author="Stepan Polikanov" w:date="2021-05-07T11:46:00Z">
              <w:rPr>
                <w:rFonts w:ascii="Arial" w:hAnsi="Arial" w:cs="Arial"/>
                <w:noProof/>
                <w:sz w:val="20"/>
                <w:szCs w:val="24"/>
              </w:rPr>
            </w:rPrChange>
          </w:rPr>
          <w:delText>Franzese, Robert J. 2009. “Multicausality, Context</w:delText>
        </w:r>
        <w:r w:rsidRPr="00EB55B2" w:rsidDel="000A0D88">
          <w:rPr>
            <w:rFonts w:ascii="Cambria Math" w:hAnsi="Cambria Math" w:cs="Cambria Math"/>
            <w:noProof/>
            <w:sz w:val="20"/>
            <w:szCs w:val="24"/>
            <w:lang w:val="en-GB"/>
            <w:rPrChange w:id="3373" w:author="Stepan Polikanov" w:date="2021-05-07T11:46:00Z">
              <w:rPr>
                <w:rFonts w:ascii="Cambria Math" w:hAnsi="Cambria Math" w:cs="Cambria Math"/>
                <w:noProof/>
                <w:sz w:val="20"/>
                <w:szCs w:val="24"/>
              </w:rPr>
            </w:rPrChange>
          </w:rPr>
          <w:delText>‐</w:delText>
        </w:r>
        <w:r w:rsidRPr="00EB55B2" w:rsidDel="000A0D88">
          <w:rPr>
            <w:rFonts w:ascii="Arial" w:hAnsi="Arial" w:cs="Arial"/>
            <w:noProof/>
            <w:sz w:val="20"/>
            <w:szCs w:val="24"/>
            <w:lang w:val="en-GB"/>
            <w:rPrChange w:id="3374" w:author="Stepan Polikanov" w:date="2021-05-07T11:46:00Z">
              <w:rPr>
                <w:rFonts w:ascii="Arial" w:hAnsi="Arial" w:cs="Arial"/>
                <w:noProof/>
                <w:sz w:val="20"/>
                <w:szCs w:val="24"/>
              </w:rPr>
            </w:rPrChange>
          </w:rPr>
          <w:delText xml:space="preserve">Conditionality, and Endogeneity.” </w:delText>
        </w:r>
        <w:r w:rsidRPr="00EB55B2" w:rsidDel="000A0D88">
          <w:rPr>
            <w:rFonts w:ascii="Arial" w:hAnsi="Arial" w:cs="Arial"/>
            <w:i/>
            <w:iCs/>
            <w:noProof/>
            <w:sz w:val="20"/>
            <w:szCs w:val="24"/>
            <w:lang w:val="en-GB"/>
            <w:rPrChange w:id="3375" w:author="Stepan Polikanov" w:date="2021-05-07T11:46:00Z">
              <w:rPr>
                <w:rFonts w:ascii="Arial" w:hAnsi="Arial" w:cs="Arial"/>
                <w:i/>
                <w:iCs/>
                <w:noProof/>
                <w:sz w:val="20"/>
                <w:szCs w:val="24"/>
              </w:rPr>
            </w:rPrChange>
          </w:rPr>
          <w:delText>The Oxford Handbook of Comparative Politics</w:delText>
        </w:r>
        <w:r w:rsidRPr="00EB55B2" w:rsidDel="000A0D88">
          <w:rPr>
            <w:rFonts w:ascii="Arial" w:hAnsi="Arial" w:cs="Arial"/>
            <w:noProof/>
            <w:sz w:val="20"/>
            <w:szCs w:val="24"/>
            <w:lang w:val="en-GB"/>
            <w:rPrChange w:id="3376" w:author="Stepan Polikanov" w:date="2021-05-07T11:46:00Z">
              <w:rPr>
                <w:rFonts w:ascii="Arial" w:hAnsi="Arial" w:cs="Arial"/>
                <w:noProof/>
                <w:sz w:val="20"/>
                <w:szCs w:val="24"/>
              </w:rPr>
            </w:rPrChange>
          </w:rPr>
          <w:delText>: 1–1040. https://www.oxfordhandbooks.com/view/10.1093/oxfordhb/9780199566020.001.0001/oxfordhb-9780199566020 (April 19, 2021).</w:delText>
        </w:r>
      </w:del>
    </w:p>
    <w:p w14:paraId="5F994C02" w14:textId="398116E1" w:rsidR="00E45A7F" w:rsidRPr="00EB55B2" w:rsidDel="000A0D88" w:rsidRDefault="00E45A7F" w:rsidP="00E45A7F">
      <w:pPr>
        <w:widowControl w:val="0"/>
        <w:autoSpaceDE w:val="0"/>
        <w:autoSpaceDN w:val="0"/>
        <w:adjustRightInd w:val="0"/>
        <w:ind w:left="480" w:hanging="480"/>
        <w:rPr>
          <w:del w:id="3377" w:author="Stepan Polikanov" w:date="2021-05-07T11:58:00Z"/>
          <w:rFonts w:ascii="Arial" w:hAnsi="Arial" w:cs="Arial"/>
          <w:noProof/>
          <w:sz w:val="20"/>
          <w:szCs w:val="24"/>
          <w:lang w:val="en-GB"/>
          <w:rPrChange w:id="3378" w:author="Stepan Polikanov" w:date="2021-05-07T11:46:00Z">
            <w:rPr>
              <w:del w:id="3379" w:author="Stepan Polikanov" w:date="2021-05-07T11:58:00Z"/>
              <w:rFonts w:ascii="Arial" w:hAnsi="Arial" w:cs="Arial"/>
              <w:noProof/>
              <w:sz w:val="20"/>
              <w:szCs w:val="24"/>
            </w:rPr>
          </w:rPrChange>
        </w:rPr>
      </w:pPr>
      <w:del w:id="3380" w:author="Stepan Polikanov" w:date="2021-05-07T11:58:00Z">
        <w:r w:rsidRPr="00EB55B2" w:rsidDel="000A0D88">
          <w:rPr>
            <w:rFonts w:ascii="Arial" w:hAnsi="Arial" w:cs="Arial"/>
            <w:noProof/>
            <w:sz w:val="20"/>
            <w:szCs w:val="24"/>
            <w:lang w:val="en-GB"/>
            <w:rPrChange w:id="3381" w:author="Stepan Polikanov" w:date="2021-05-07T11:46:00Z">
              <w:rPr>
                <w:rFonts w:ascii="Arial" w:hAnsi="Arial" w:cs="Arial"/>
                <w:noProof/>
                <w:sz w:val="20"/>
                <w:szCs w:val="24"/>
              </w:rPr>
            </w:rPrChange>
          </w:rPr>
          <w:delText xml:space="preserve">Gerring, John, Daniel Ziblatt, Johan van Gorp, and Julián Arévalo. 2011. “An Institutional Theory of Direct and Indirect Rule.” </w:delText>
        </w:r>
        <w:r w:rsidRPr="00EB55B2" w:rsidDel="000A0D88">
          <w:rPr>
            <w:rFonts w:ascii="Arial" w:hAnsi="Arial" w:cs="Arial"/>
            <w:i/>
            <w:iCs/>
            <w:noProof/>
            <w:sz w:val="20"/>
            <w:szCs w:val="24"/>
            <w:lang w:val="en-GB"/>
            <w:rPrChange w:id="3382" w:author="Stepan Polikanov" w:date="2021-05-07T11:46:00Z">
              <w:rPr>
                <w:rFonts w:ascii="Arial" w:hAnsi="Arial" w:cs="Arial"/>
                <w:i/>
                <w:iCs/>
                <w:noProof/>
                <w:sz w:val="20"/>
                <w:szCs w:val="24"/>
              </w:rPr>
            </w:rPrChange>
          </w:rPr>
          <w:delText>World Politics</w:delText>
        </w:r>
        <w:r w:rsidRPr="00EB55B2" w:rsidDel="000A0D88">
          <w:rPr>
            <w:rFonts w:ascii="Arial" w:hAnsi="Arial" w:cs="Arial"/>
            <w:noProof/>
            <w:sz w:val="20"/>
            <w:szCs w:val="24"/>
            <w:lang w:val="en-GB"/>
            <w:rPrChange w:id="3383" w:author="Stepan Polikanov" w:date="2021-05-07T11:46:00Z">
              <w:rPr>
                <w:rFonts w:ascii="Arial" w:hAnsi="Arial" w:cs="Arial"/>
                <w:noProof/>
                <w:sz w:val="20"/>
                <w:szCs w:val="24"/>
              </w:rPr>
            </w:rPrChange>
          </w:rPr>
          <w:delText xml:space="preserve"> 63(3): 377–433. https://www.cambridge.org/core/journals/world-politics/article/abs/an-institutional-theory-of-direct-and-indirect-rule/273A5AF537FBBD0D1A7C4959D3DE83A0 (March 23, 2021).</w:delText>
        </w:r>
      </w:del>
    </w:p>
    <w:p w14:paraId="1705C198" w14:textId="5AA251E5" w:rsidR="00E45A7F" w:rsidRPr="00EB55B2" w:rsidDel="000A0D88" w:rsidRDefault="00E45A7F" w:rsidP="00E45A7F">
      <w:pPr>
        <w:widowControl w:val="0"/>
        <w:autoSpaceDE w:val="0"/>
        <w:autoSpaceDN w:val="0"/>
        <w:adjustRightInd w:val="0"/>
        <w:ind w:left="480" w:hanging="480"/>
        <w:rPr>
          <w:del w:id="3384" w:author="Stepan Polikanov" w:date="2021-05-07T11:58:00Z"/>
          <w:rFonts w:ascii="Arial" w:hAnsi="Arial" w:cs="Arial"/>
          <w:noProof/>
          <w:sz w:val="20"/>
          <w:szCs w:val="24"/>
          <w:lang w:val="en-GB"/>
          <w:rPrChange w:id="3385" w:author="Stepan Polikanov" w:date="2021-05-07T11:46:00Z">
            <w:rPr>
              <w:del w:id="3386" w:author="Stepan Polikanov" w:date="2021-05-07T11:58:00Z"/>
              <w:rFonts w:ascii="Arial" w:hAnsi="Arial" w:cs="Arial"/>
              <w:noProof/>
              <w:sz w:val="20"/>
              <w:szCs w:val="24"/>
            </w:rPr>
          </w:rPrChange>
        </w:rPr>
      </w:pPr>
      <w:del w:id="3387" w:author="Stepan Polikanov" w:date="2021-05-07T11:58:00Z">
        <w:r w:rsidRPr="00EB55B2" w:rsidDel="000A0D88">
          <w:rPr>
            <w:rFonts w:ascii="Arial" w:hAnsi="Arial" w:cs="Arial"/>
            <w:noProof/>
            <w:sz w:val="20"/>
            <w:szCs w:val="24"/>
            <w:lang w:val="en-GB"/>
            <w:rPrChange w:id="3388" w:author="Stepan Polikanov" w:date="2021-05-07T11:46:00Z">
              <w:rPr>
                <w:rFonts w:ascii="Arial" w:hAnsi="Arial" w:cs="Arial"/>
                <w:noProof/>
                <w:sz w:val="20"/>
                <w:szCs w:val="24"/>
              </w:rPr>
            </w:rPrChange>
          </w:rPr>
          <w:delText xml:space="preserve">Green, Kenneth F. 2012. “The Political Costs of Privatisation: Why Democratic and Authoritarian Dominant Parties Meet Their Doom.” In </w:delText>
        </w:r>
        <w:r w:rsidRPr="00EB55B2" w:rsidDel="000A0D88">
          <w:rPr>
            <w:rFonts w:ascii="Arial" w:hAnsi="Arial" w:cs="Arial"/>
            <w:i/>
            <w:iCs/>
            <w:noProof/>
            <w:sz w:val="20"/>
            <w:szCs w:val="24"/>
            <w:lang w:val="en-GB"/>
            <w:rPrChange w:id="3389" w:author="Stepan Polikanov" w:date="2021-05-07T11:46:00Z">
              <w:rPr>
                <w:rFonts w:ascii="Arial" w:hAnsi="Arial" w:cs="Arial"/>
                <w:i/>
                <w:iCs/>
                <w:noProof/>
                <w:sz w:val="20"/>
                <w:szCs w:val="24"/>
              </w:rPr>
            </w:rPrChange>
          </w:rPr>
          <w:delText>Friend or Foe? Dominant Party Systems in Southern Africa</w:delText>
        </w:r>
        <w:r w:rsidRPr="00EB55B2" w:rsidDel="000A0D88">
          <w:rPr>
            <w:rFonts w:ascii="Arial" w:hAnsi="Arial" w:cs="Arial"/>
            <w:noProof/>
            <w:sz w:val="20"/>
            <w:szCs w:val="24"/>
            <w:lang w:val="en-GB"/>
            <w:rPrChange w:id="3390" w:author="Stepan Polikanov" w:date="2021-05-07T11:46:00Z">
              <w:rPr>
                <w:rFonts w:ascii="Arial" w:hAnsi="Arial" w:cs="Arial"/>
                <w:noProof/>
                <w:sz w:val="20"/>
                <w:szCs w:val="24"/>
              </w:rPr>
            </w:rPrChange>
          </w:rPr>
          <w:delText>, eds. P van der P (Pierre) du Toit and Nicola de Jagger. Tokio: UN University Press, 232. https://unu.edu/publications/books/12-friend-or-foe-dominant-party-systems-in-southern-africa-insights-from-the-developing-world.html#overview (March 14, 2021).</w:delText>
        </w:r>
      </w:del>
    </w:p>
    <w:p w14:paraId="52E0A807" w14:textId="0985EE84" w:rsidR="00E45A7F" w:rsidRPr="00EB55B2" w:rsidDel="000A0D88" w:rsidRDefault="00E45A7F" w:rsidP="00E45A7F">
      <w:pPr>
        <w:widowControl w:val="0"/>
        <w:autoSpaceDE w:val="0"/>
        <w:autoSpaceDN w:val="0"/>
        <w:adjustRightInd w:val="0"/>
        <w:ind w:left="480" w:hanging="480"/>
        <w:rPr>
          <w:del w:id="3391" w:author="Stepan Polikanov" w:date="2021-05-07T11:58:00Z"/>
          <w:rFonts w:ascii="Arial" w:hAnsi="Arial" w:cs="Arial"/>
          <w:noProof/>
          <w:sz w:val="20"/>
          <w:szCs w:val="24"/>
          <w:lang w:val="en-GB"/>
          <w:rPrChange w:id="3392" w:author="Stepan Polikanov" w:date="2021-05-07T11:46:00Z">
            <w:rPr>
              <w:del w:id="3393" w:author="Stepan Polikanov" w:date="2021-05-07T11:58:00Z"/>
              <w:rFonts w:ascii="Arial" w:hAnsi="Arial" w:cs="Arial"/>
              <w:noProof/>
              <w:sz w:val="20"/>
              <w:szCs w:val="24"/>
            </w:rPr>
          </w:rPrChange>
        </w:rPr>
      </w:pPr>
      <w:del w:id="3394" w:author="Stepan Polikanov" w:date="2021-05-07T11:58:00Z">
        <w:r w:rsidRPr="00EB55B2" w:rsidDel="000A0D88">
          <w:rPr>
            <w:rFonts w:ascii="Arial" w:hAnsi="Arial" w:cs="Arial"/>
            <w:noProof/>
            <w:sz w:val="20"/>
            <w:szCs w:val="24"/>
            <w:lang w:val="en-GB"/>
            <w:rPrChange w:id="3395" w:author="Stepan Polikanov" w:date="2021-05-07T11:46:00Z">
              <w:rPr>
                <w:rFonts w:ascii="Arial" w:hAnsi="Arial" w:cs="Arial"/>
                <w:noProof/>
                <w:sz w:val="20"/>
                <w:szCs w:val="24"/>
              </w:rPr>
            </w:rPrChange>
          </w:rPr>
          <w:delText xml:space="preserve">Ham, Carolien van, and Staffan Lindberg. 2019. “Reconsidering African Elections.” </w:delText>
        </w:r>
        <w:r w:rsidRPr="00EB55B2" w:rsidDel="000A0D88">
          <w:rPr>
            <w:rFonts w:ascii="Arial" w:hAnsi="Arial" w:cs="Arial"/>
            <w:i/>
            <w:iCs/>
            <w:noProof/>
            <w:sz w:val="20"/>
            <w:szCs w:val="24"/>
            <w:lang w:val="en-GB"/>
            <w:rPrChange w:id="3396" w:author="Stepan Polikanov" w:date="2021-05-07T11:46:00Z">
              <w:rPr>
                <w:rFonts w:ascii="Arial" w:hAnsi="Arial" w:cs="Arial"/>
                <w:i/>
                <w:iCs/>
                <w:noProof/>
                <w:sz w:val="20"/>
                <w:szCs w:val="24"/>
              </w:rPr>
            </w:rPrChange>
          </w:rPr>
          <w:delText>Oxford Research Encyclopedia of Politics</w:delText>
        </w:r>
        <w:r w:rsidRPr="00EB55B2" w:rsidDel="000A0D88">
          <w:rPr>
            <w:rFonts w:ascii="Arial" w:hAnsi="Arial" w:cs="Arial"/>
            <w:noProof/>
            <w:sz w:val="20"/>
            <w:szCs w:val="24"/>
            <w:lang w:val="en-GB"/>
            <w:rPrChange w:id="3397" w:author="Stepan Polikanov" w:date="2021-05-07T11:46:00Z">
              <w:rPr>
                <w:rFonts w:ascii="Arial" w:hAnsi="Arial" w:cs="Arial"/>
                <w:noProof/>
                <w:sz w:val="20"/>
                <w:szCs w:val="24"/>
              </w:rPr>
            </w:rPrChange>
          </w:rPr>
          <w:delText>. https://oxfordre-com.proxylibrary.hse.ru/politics/view/10.1093/acrefore/9780190228637.001.0001/acrefore-9780190228637-e-861 (March 5, 2021).</w:delText>
        </w:r>
      </w:del>
    </w:p>
    <w:p w14:paraId="0F9AFD25" w14:textId="2297BCD9" w:rsidR="00E45A7F" w:rsidRPr="00EB55B2" w:rsidDel="000A0D88" w:rsidRDefault="00E45A7F" w:rsidP="00E45A7F">
      <w:pPr>
        <w:widowControl w:val="0"/>
        <w:autoSpaceDE w:val="0"/>
        <w:autoSpaceDN w:val="0"/>
        <w:adjustRightInd w:val="0"/>
        <w:ind w:left="480" w:hanging="480"/>
        <w:rPr>
          <w:del w:id="3398" w:author="Stepan Polikanov" w:date="2021-05-07T11:58:00Z"/>
          <w:rFonts w:ascii="Arial" w:hAnsi="Arial" w:cs="Arial"/>
          <w:noProof/>
          <w:sz w:val="20"/>
          <w:szCs w:val="24"/>
          <w:lang w:val="en-GB"/>
          <w:rPrChange w:id="3399" w:author="Stepan Polikanov" w:date="2021-05-07T11:46:00Z">
            <w:rPr>
              <w:del w:id="3400" w:author="Stepan Polikanov" w:date="2021-05-07T11:58:00Z"/>
              <w:rFonts w:ascii="Arial" w:hAnsi="Arial" w:cs="Arial"/>
              <w:noProof/>
              <w:sz w:val="20"/>
              <w:szCs w:val="24"/>
            </w:rPr>
          </w:rPrChange>
        </w:rPr>
      </w:pPr>
      <w:del w:id="3401" w:author="Stepan Polikanov" w:date="2021-05-07T11:58:00Z">
        <w:r w:rsidRPr="00EB55B2" w:rsidDel="000A0D88">
          <w:rPr>
            <w:rFonts w:ascii="Arial" w:hAnsi="Arial" w:cs="Arial"/>
            <w:noProof/>
            <w:sz w:val="20"/>
            <w:szCs w:val="24"/>
            <w:lang w:val="en-GB"/>
            <w:rPrChange w:id="3402" w:author="Stepan Polikanov" w:date="2021-05-07T11:46:00Z">
              <w:rPr>
                <w:rFonts w:ascii="Arial" w:hAnsi="Arial" w:cs="Arial"/>
                <w:noProof/>
                <w:sz w:val="20"/>
                <w:szCs w:val="24"/>
              </w:rPr>
            </w:rPrChange>
          </w:rPr>
          <w:delText xml:space="preserve">Hogan, Robert E. 2013. “Campaign Spending and Voter Participation in State Legislative Elections.” </w:delText>
        </w:r>
        <w:r w:rsidRPr="00EB55B2" w:rsidDel="000A0D88">
          <w:rPr>
            <w:rFonts w:ascii="Arial" w:hAnsi="Arial" w:cs="Arial"/>
            <w:i/>
            <w:iCs/>
            <w:noProof/>
            <w:sz w:val="20"/>
            <w:szCs w:val="24"/>
            <w:lang w:val="en-GB"/>
            <w:rPrChange w:id="3403" w:author="Stepan Polikanov" w:date="2021-05-07T11:46:00Z">
              <w:rPr>
                <w:rFonts w:ascii="Arial" w:hAnsi="Arial" w:cs="Arial"/>
                <w:i/>
                <w:iCs/>
                <w:noProof/>
                <w:sz w:val="20"/>
                <w:szCs w:val="24"/>
              </w:rPr>
            </w:rPrChange>
          </w:rPr>
          <w:delText>Social Science Quarterly</w:delText>
        </w:r>
        <w:r w:rsidRPr="00EB55B2" w:rsidDel="000A0D88">
          <w:rPr>
            <w:rFonts w:ascii="Arial" w:hAnsi="Arial" w:cs="Arial"/>
            <w:noProof/>
            <w:sz w:val="20"/>
            <w:szCs w:val="24"/>
            <w:lang w:val="en-GB"/>
            <w:rPrChange w:id="3404" w:author="Stepan Polikanov" w:date="2021-05-07T11:46:00Z">
              <w:rPr>
                <w:rFonts w:ascii="Arial" w:hAnsi="Arial" w:cs="Arial"/>
                <w:noProof/>
                <w:sz w:val="20"/>
                <w:szCs w:val="24"/>
              </w:rPr>
            </w:rPrChange>
          </w:rPr>
          <w:delText xml:space="preserve"> 94(3): 840–64.</w:delText>
        </w:r>
      </w:del>
    </w:p>
    <w:p w14:paraId="47EE3DCC" w14:textId="5D667B78" w:rsidR="00E45A7F" w:rsidRPr="00EB55B2" w:rsidDel="000A0D88" w:rsidRDefault="00E45A7F" w:rsidP="00E45A7F">
      <w:pPr>
        <w:widowControl w:val="0"/>
        <w:autoSpaceDE w:val="0"/>
        <w:autoSpaceDN w:val="0"/>
        <w:adjustRightInd w:val="0"/>
        <w:ind w:left="480" w:hanging="480"/>
        <w:rPr>
          <w:del w:id="3405" w:author="Stepan Polikanov" w:date="2021-05-07T11:58:00Z"/>
          <w:rFonts w:ascii="Arial" w:hAnsi="Arial" w:cs="Arial"/>
          <w:noProof/>
          <w:sz w:val="20"/>
          <w:szCs w:val="24"/>
          <w:lang w:val="en-GB"/>
          <w:rPrChange w:id="3406" w:author="Stepan Polikanov" w:date="2021-05-07T11:46:00Z">
            <w:rPr>
              <w:del w:id="3407" w:author="Stepan Polikanov" w:date="2021-05-07T11:58:00Z"/>
              <w:rFonts w:ascii="Arial" w:hAnsi="Arial" w:cs="Arial"/>
              <w:noProof/>
              <w:sz w:val="20"/>
              <w:szCs w:val="24"/>
            </w:rPr>
          </w:rPrChange>
        </w:rPr>
      </w:pPr>
      <w:del w:id="3408" w:author="Stepan Polikanov" w:date="2021-05-07T11:58:00Z">
        <w:r w:rsidRPr="00EB55B2" w:rsidDel="000A0D88">
          <w:rPr>
            <w:rFonts w:ascii="Arial" w:hAnsi="Arial" w:cs="Arial"/>
            <w:noProof/>
            <w:sz w:val="20"/>
            <w:szCs w:val="24"/>
            <w:lang w:val="en-GB"/>
            <w:rPrChange w:id="3409" w:author="Stepan Polikanov" w:date="2021-05-07T11:46:00Z">
              <w:rPr>
                <w:rFonts w:ascii="Arial" w:hAnsi="Arial" w:cs="Arial"/>
                <w:noProof/>
                <w:sz w:val="20"/>
                <w:szCs w:val="24"/>
              </w:rPr>
            </w:rPrChange>
          </w:rPr>
          <w:delText xml:space="preserve">Howard, Marc Morjé, and Philip G Roessler. 2006. “Liberalizing Electoral Outcomes in Competitive Authoritarian Regimes.” </w:delText>
        </w:r>
        <w:r w:rsidRPr="00EB55B2" w:rsidDel="000A0D88">
          <w:rPr>
            <w:rFonts w:ascii="Arial" w:hAnsi="Arial" w:cs="Arial"/>
            <w:i/>
            <w:iCs/>
            <w:noProof/>
            <w:sz w:val="20"/>
            <w:szCs w:val="24"/>
            <w:lang w:val="en-GB"/>
            <w:rPrChange w:id="3410" w:author="Stepan Polikanov" w:date="2021-05-07T11:46:00Z">
              <w:rPr>
                <w:rFonts w:ascii="Arial" w:hAnsi="Arial" w:cs="Arial"/>
                <w:i/>
                <w:iCs/>
                <w:noProof/>
                <w:sz w:val="20"/>
                <w:szCs w:val="24"/>
              </w:rPr>
            </w:rPrChange>
          </w:rPr>
          <w:delText>American Journal of Political Science</w:delText>
        </w:r>
        <w:r w:rsidRPr="00EB55B2" w:rsidDel="000A0D88">
          <w:rPr>
            <w:rFonts w:ascii="Arial" w:hAnsi="Arial" w:cs="Arial"/>
            <w:noProof/>
            <w:sz w:val="20"/>
            <w:szCs w:val="24"/>
            <w:lang w:val="en-GB"/>
            <w:rPrChange w:id="3411" w:author="Stepan Polikanov" w:date="2021-05-07T11:46:00Z">
              <w:rPr>
                <w:rFonts w:ascii="Arial" w:hAnsi="Arial" w:cs="Arial"/>
                <w:noProof/>
                <w:sz w:val="20"/>
                <w:szCs w:val="24"/>
              </w:rPr>
            </w:rPrChange>
          </w:rPr>
          <w:delText xml:space="preserve"> 50(2): 365–81. http://www.jstor.org.proxylibrary.hse.ru/stable/3694278.</w:delText>
        </w:r>
      </w:del>
    </w:p>
    <w:p w14:paraId="19C58E48" w14:textId="4147ED83" w:rsidR="00E45A7F" w:rsidRPr="00EB55B2" w:rsidDel="000A0D88" w:rsidRDefault="00E45A7F" w:rsidP="00E45A7F">
      <w:pPr>
        <w:widowControl w:val="0"/>
        <w:autoSpaceDE w:val="0"/>
        <w:autoSpaceDN w:val="0"/>
        <w:adjustRightInd w:val="0"/>
        <w:ind w:left="480" w:hanging="480"/>
        <w:rPr>
          <w:del w:id="3412" w:author="Stepan Polikanov" w:date="2021-05-07T11:58:00Z"/>
          <w:rFonts w:ascii="Arial" w:hAnsi="Arial" w:cs="Arial"/>
          <w:noProof/>
          <w:sz w:val="20"/>
          <w:szCs w:val="24"/>
          <w:lang w:val="en-GB"/>
          <w:rPrChange w:id="3413" w:author="Stepan Polikanov" w:date="2021-05-07T11:46:00Z">
            <w:rPr>
              <w:del w:id="3414" w:author="Stepan Polikanov" w:date="2021-05-07T11:58:00Z"/>
              <w:rFonts w:ascii="Arial" w:hAnsi="Arial" w:cs="Arial"/>
              <w:noProof/>
              <w:sz w:val="20"/>
              <w:szCs w:val="24"/>
            </w:rPr>
          </w:rPrChange>
        </w:rPr>
      </w:pPr>
      <w:del w:id="3415" w:author="Stepan Polikanov" w:date="2021-05-07T11:58:00Z">
        <w:r w:rsidRPr="00EB55B2" w:rsidDel="000A0D88">
          <w:rPr>
            <w:rFonts w:ascii="Arial" w:hAnsi="Arial" w:cs="Arial"/>
            <w:noProof/>
            <w:sz w:val="20"/>
            <w:szCs w:val="24"/>
            <w:lang w:val="en-GB"/>
            <w:rPrChange w:id="3416" w:author="Stepan Polikanov" w:date="2021-05-07T11:46:00Z">
              <w:rPr>
                <w:rFonts w:ascii="Arial" w:hAnsi="Arial" w:cs="Arial"/>
                <w:noProof/>
                <w:sz w:val="20"/>
                <w:szCs w:val="24"/>
              </w:rPr>
            </w:rPrChange>
          </w:rPr>
          <w:delText xml:space="preserve">Huntington, S P. 1993. </w:delText>
        </w:r>
        <w:r w:rsidRPr="00EB55B2" w:rsidDel="000A0D88">
          <w:rPr>
            <w:rFonts w:ascii="Arial" w:hAnsi="Arial" w:cs="Arial"/>
            <w:i/>
            <w:iCs/>
            <w:noProof/>
            <w:sz w:val="20"/>
            <w:szCs w:val="24"/>
            <w:lang w:val="en-GB"/>
            <w:rPrChange w:id="3417" w:author="Stepan Polikanov" w:date="2021-05-07T11:46:00Z">
              <w:rPr>
                <w:rFonts w:ascii="Arial" w:hAnsi="Arial" w:cs="Arial"/>
                <w:i/>
                <w:iCs/>
                <w:noProof/>
                <w:sz w:val="20"/>
                <w:szCs w:val="24"/>
              </w:rPr>
            </w:rPrChange>
          </w:rPr>
          <w:delText>The Third Wave: Democratization in the Late Twentieth Century</w:delText>
        </w:r>
        <w:r w:rsidRPr="00EB55B2" w:rsidDel="000A0D88">
          <w:rPr>
            <w:rFonts w:ascii="Arial" w:hAnsi="Arial" w:cs="Arial"/>
            <w:noProof/>
            <w:sz w:val="20"/>
            <w:szCs w:val="24"/>
            <w:lang w:val="en-GB"/>
            <w:rPrChange w:id="3418" w:author="Stepan Polikanov" w:date="2021-05-07T11:46:00Z">
              <w:rPr>
                <w:rFonts w:ascii="Arial" w:hAnsi="Arial" w:cs="Arial"/>
                <w:noProof/>
                <w:sz w:val="20"/>
                <w:szCs w:val="24"/>
              </w:rPr>
            </w:rPrChange>
          </w:rPr>
          <w:delText>. University of Oklahoma Press. https://books.google.ru/books?id=6REC58gdt2sC.</w:delText>
        </w:r>
      </w:del>
    </w:p>
    <w:p w14:paraId="4AF02B75" w14:textId="5EFD53E3" w:rsidR="00E45A7F" w:rsidRPr="00EB55B2" w:rsidDel="000A0D88" w:rsidRDefault="00E45A7F" w:rsidP="00E45A7F">
      <w:pPr>
        <w:widowControl w:val="0"/>
        <w:autoSpaceDE w:val="0"/>
        <w:autoSpaceDN w:val="0"/>
        <w:adjustRightInd w:val="0"/>
        <w:ind w:left="480" w:hanging="480"/>
        <w:rPr>
          <w:del w:id="3419" w:author="Stepan Polikanov" w:date="2021-05-07T11:58:00Z"/>
          <w:rFonts w:ascii="Arial" w:hAnsi="Arial" w:cs="Arial"/>
          <w:noProof/>
          <w:sz w:val="20"/>
          <w:szCs w:val="24"/>
          <w:lang w:val="en-GB"/>
          <w:rPrChange w:id="3420" w:author="Stepan Polikanov" w:date="2021-05-07T11:46:00Z">
            <w:rPr>
              <w:del w:id="3421" w:author="Stepan Polikanov" w:date="2021-05-07T11:58:00Z"/>
              <w:rFonts w:ascii="Arial" w:hAnsi="Arial" w:cs="Arial"/>
              <w:noProof/>
              <w:sz w:val="20"/>
              <w:szCs w:val="24"/>
            </w:rPr>
          </w:rPrChange>
        </w:rPr>
      </w:pPr>
      <w:del w:id="3422" w:author="Stepan Polikanov" w:date="2021-05-07T11:58:00Z">
        <w:r w:rsidRPr="00EB55B2" w:rsidDel="000A0D88">
          <w:rPr>
            <w:rFonts w:ascii="Arial" w:hAnsi="Arial" w:cs="Arial"/>
            <w:noProof/>
            <w:sz w:val="20"/>
            <w:szCs w:val="24"/>
            <w:lang w:val="en-GB"/>
            <w:rPrChange w:id="3423" w:author="Stepan Polikanov" w:date="2021-05-07T11:46:00Z">
              <w:rPr>
                <w:rFonts w:ascii="Arial" w:hAnsi="Arial" w:cs="Arial"/>
                <w:noProof/>
                <w:sz w:val="20"/>
                <w:szCs w:val="24"/>
              </w:rPr>
            </w:rPrChange>
          </w:rPr>
          <w:delText xml:space="preserve">Jablonski, Ryan S. 2014. “How Aid Targets Votes: The Impact of Electoral Incentives on Foreign Aid Distribution.” </w:delText>
        </w:r>
        <w:r w:rsidRPr="00EB55B2" w:rsidDel="000A0D88">
          <w:rPr>
            <w:rFonts w:ascii="Arial" w:hAnsi="Arial" w:cs="Arial"/>
            <w:i/>
            <w:iCs/>
            <w:noProof/>
            <w:sz w:val="20"/>
            <w:szCs w:val="24"/>
            <w:lang w:val="en-GB"/>
            <w:rPrChange w:id="3424" w:author="Stepan Polikanov" w:date="2021-05-07T11:46:00Z">
              <w:rPr>
                <w:rFonts w:ascii="Arial" w:hAnsi="Arial" w:cs="Arial"/>
                <w:i/>
                <w:iCs/>
                <w:noProof/>
                <w:sz w:val="20"/>
                <w:szCs w:val="24"/>
              </w:rPr>
            </w:rPrChange>
          </w:rPr>
          <w:delText>World Politics</w:delText>
        </w:r>
        <w:r w:rsidRPr="00EB55B2" w:rsidDel="000A0D88">
          <w:rPr>
            <w:rFonts w:ascii="Arial" w:hAnsi="Arial" w:cs="Arial"/>
            <w:noProof/>
            <w:sz w:val="20"/>
            <w:szCs w:val="24"/>
            <w:lang w:val="en-GB"/>
            <w:rPrChange w:id="3425" w:author="Stepan Polikanov" w:date="2021-05-07T11:46:00Z">
              <w:rPr>
                <w:rFonts w:ascii="Arial" w:hAnsi="Arial" w:cs="Arial"/>
                <w:noProof/>
                <w:sz w:val="20"/>
                <w:szCs w:val="24"/>
              </w:rPr>
            </w:rPrChange>
          </w:rPr>
          <w:delText xml:space="preserve"> 66(2): 293–330. https://www.cambridge.org/core/journals/world-politics/article/abs/how-aid-targets-votes-the-impact-of-electoral-incentives-on-foreign-aid-distribution/2723DB9E70C70D5C85992DC67CAFF94F (May 4, 2021).</w:delText>
        </w:r>
      </w:del>
    </w:p>
    <w:p w14:paraId="7AC01665" w14:textId="3F1D566C" w:rsidR="00E45A7F" w:rsidRPr="00EB55B2" w:rsidDel="000A0D88" w:rsidRDefault="00E45A7F" w:rsidP="00E45A7F">
      <w:pPr>
        <w:widowControl w:val="0"/>
        <w:autoSpaceDE w:val="0"/>
        <w:autoSpaceDN w:val="0"/>
        <w:adjustRightInd w:val="0"/>
        <w:ind w:left="480" w:hanging="480"/>
        <w:rPr>
          <w:del w:id="3426" w:author="Stepan Polikanov" w:date="2021-05-07T11:58:00Z"/>
          <w:rFonts w:ascii="Arial" w:hAnsi="Arial" w:cs="Arial"/>
          <w:noProof/>
          <w:sz w:val="20"/>
          <w:szCs w:val="24"/>
          <w:lang w:val="en-GB"/>
          <w:rPrChange w:id="3427" w:author="Stepan Polikanov" w:date="2021-05-07T11:46:00Z">
            <w:rPr>
              <w:del w:id="3428" w:author="Stepan Polikanov" w:date="2021-05-07T11:58:00Z"/>
              <w:rFonts w:ascii="Arial" w:hAnsi="Arial" w:cs="Arial"/>
              <w:noProof/>
              <w:sz w:val="20"/>
              <w:szCs w:val="24"/>
            </w:rPr>
          </w:rPrChange>
        </w:rPr>
      </w:pPr>
      <w:del w:id="3429" w:author="Stepan Polikanov" w:date="2021-05-07T11:58:00Z">
        <w:r w:rsidRPr="00EB55B2" w:rsidDel="000A0D88">
          <w:rPr>
            <w:rFonts w:ascii="Arial" w:hAnsi="Arial" w:cs="Arial"/>
            <w:noProof/>
            <w:sz w:val="20"/>
            <w:szCs w:val="24"/>
            <w:lang w:val="en-GB"/>
            <w:rPrChange w:id="3430" w:author="Stepan Polikanov" w:date="2021-05-07T11:46:00Z">
              <w:rPr>
                <w:rFonts w:ascii="Arial" w:hAnsi="Arial" w:cs="Arial"/>
                <w:noProof/>
                <w:sz w:val="20"/>
                <w:szCs w:val="24"/>
              </w:rPr>
            </w:rPrChange>
          </w:rPr>
          <w:delText xml:space="preserve">Jacobson, Gary C. 2015. “How Do Campaigns Matter?” </w:delText>
        </w:r>
        <w:r w:rsidRPr="00EB55B2" w:rsidDel="000A0D88">
          <w:rPr>
            <w:rFonts w:ascii="Arial" w:hAnsi="Arial" w:cs="Arial"/>
            <w:i/>
            <w:iCs/>
            <w:noProof/>
            <w:sz w:val="20"/>
            <w:szCs w:val="24"/>
            <w:lang w:val="en-GB"/>
            <w:rPrChange w:id="3431" w:author="Stepan Polikanov" w:date="2021-05-07T11:46:00Z">
              <w:rPr>
                <w:rFonts w:ascii="Arial" w:hAnsi="Arial" w:cs="Arial"/>
                <w:i/>
                <w:iCs/>
                <w:noProof/>
                <w:sz w:val="20"/>
                <w:szCs w:val="24"/>
              </w:rPr>
            </w:rPrChange>
          </w:rPr>
          <w:delText>Annual Review of Political Science</w:delText>
        </w:r>
        <w:r w:rsidRPr="00EB55B2" w:rsidDel="000A0D88">
          <w:rPr>
            <w:rFonts w:ascii="Arial" w:hAnsi="Arial" w:cs="Arial"/>
            <w:noProof/>
            <w:sz w:val="20"/>
            <w:szCs w:val="24"/>
            <w:lang w:val="en-GB"/>
            <w:rPrChange w:id="3432" w:author="Stepan Polikanov" w:date="2021-05-07T11:46:00Z">
              <w:rPr>
                <w:rFonts w:ascii="Arial" w:hAnsi="Arial" w:cs="Arial"/>
                <w:noProof/>
                <w:sz w:val="20"/>
                <w:szCs w:val="24"/>
              </w:rPr>
            </w:rPrChange>
          </w:rPr>
          <w:delText xml:space="preserve"> 18(1): 31–47.</w:delText>
        </w:r>
      </w:del>
    </w:p>
    <w:p w14:paraId="36281A4D" w14:textId="4E9BFD49" w:rsidR="00E45A7F" w:rsidRPr="00EB55B2" w:rsidDel="000A0D88" w:rsidRDefault="00E45A7F" w:rsidP="00E45A7F">
      <w:pPr>
        <w:widowControl w:val="0"/>
        <w:autoSpaceDE w:val="0"/>
        <w:autoSpaceDN w:val="0"/>
        <w:adjustRightInd w:val="0"/>
        <w:ind w:left="480" w:hanging="480"/>
        <w:rPr>
          <w:del w:id="3433" w:author="Stepan Polikanov" w:date="2021-05-07T11:58:00Z"/>
          <w:rFonts w:ascii="Arial" w:hAnsi="Arial" w:cs="Arial"/>
          <w:noProof/>
          <w:sz w:val="20"/>
          <w:szCs w:val="24"/>
          <w:lang w:val="en-GB"/>
          <w:rPrChange w:id="3434" w:author="Stepan Polikanov" w:date="2021-05-07T11:46:00Z">
            <w:rPr>
              <w:del w:id="3435" w:author="Stepan Polikanov" w:date="2021-05-07T11:58:00Z"/>
              <w:rFonts w:ascii="Arial" w:hAnsi="Arial" w:cs="Arial"/>
              <w:noProof/>
              <w:sz w:val="20"/>
              <w:szCs w:val="24"/>
            </w:rPr>
          </w:rPrChange>
        </w:rPr>
      </w:pPr>
      <w:del w:id="3436" w:author="Stepan Polikanov" w:date="2021-05-07T11:58:00Z">
        <w:r w:rsidRPr="00EB55B2" w:rsidDel="000A0D88">
          <w:rPr>
            <w:rFonts w:ascii="Arial" w:hAnsi="Arial" w:cs="Arial"/>
            <w:noProof/>
            <w:sz w:val="20"/>
            <w:szCs w:val="24"/>
            <w:lang w:val="en-GB"/>
            <w:rPrChange w:id="3437" w:author="Stepan Polikanov" w:date="2021-05-07T11:46:00Z">
              <w:rPr>
                <w:rFonts w:ascii="Arial" w:hAnsi="Arial" w:cs="Arial"/>
                <w:noProof/>
                <w:sz w:val="20"/>
                <w:szCs w:val="24"/>
              </w:rPr>
            </w:rPrChange>
          </w:rPr>
          <w:delText xml:space="preserve">Kitschelt, Herbert, and Daniel M. Kselman. 2013. “Economic Development, Democratic Experience, and Political Parties’ Linkage Strategies.” </w:delText>
        </w:r>
        <w:r w:rsidRPr="00EB55B2" w:rsidDel="000A0D88">
          <w:rPr>
            <w:rFonts w:ascii="Arial" w:hAnsi="Arial" w:cs="Arial"/>
            <w:i/>
            <w:iCs/>
            <w:noProof/>
            <w:sz w:val="20"/>
            <w:szCs w:val="24"/>
            <w:lang w:val="en-GB"/>
            <w:rPrChange w:id="3438" w:author="Stepan Polikanov" w:date="2021-05-07T11:46:00Z">
              <w:rPr>
                <w:rFonts w:ascii="Arial" w:hAnsi="Arial" w:cs="Arial"/>
                <w:i/>
                <w:iCs/>
                <w:noProof/>
                <w:sz w:val="20"/>
                <w:szCs w:val="24"/>
              </w:rPr>
            </w:rPrChange>
          </w:rPr>
          <w:delText>Comparative Political Studies</w:delText>
        </w:r>
        <w:r w:rsidRPr="00EB55B2" w:rsidDel="000A0D88">
          <w:rPr>
            <w:rFonts w:ascii="Arial" w:hAnsi="Arial" w:cs="Arial"/>
            <w:noProof/>
            <w:sz w:val="20"/>
            <w:szCs w:val="24"/>
            <w:lang w:val="en-GB"/>
            <w:rPrChange w:id="3439" w:author="Stepan Polikanov" w:date="2021-05-07T11:46:00Z">
              <w:rPr>
                <w:rFonts w:ascii="Arial" w:hAnsi="Arial" w:cs="Arial"/>
                <w:noProof/>
                <w:sz w:val="20"/>
                <w:szCs w:val="24"/>
              </w:rPr>
            </w:rPrChange>
          </w:rPr>
          <w:delText xml:space="preserve"> 46(11): 1453–84.</w:delText>
        </w:r>
      </w:del>
    </w:p>
    <w:p w14:paraId="3B85CE52" w14:textId="28A74D46" w:rsidR="00E45A7F" w:rsidRPr="00EB55B2" w:rsidDel="000A0D88" w:rsidRDefault="00E45A7F" w:rsidP="00E45A7F">
      <w:pPr>
        <w:widowControl w:val="0"/>
        <w:autoSpaceDE w:val="0"/>
        <w:autoSpaceDN w:val="0"/>
        <w:adjustRightInd w:val="0"/>
        <w:ind w:left="480" w:hanging="480"/>
        <w:rPr>
          <w:del w:id="3440" w:author="Stepan Polikanov" w:date="2021-05-07T11:58:00Z"/>
          <w:rFonts w:ascii="Arial" w:hAnsi="Arial" w:cs="Arial"/>
          <w:noProof/>
          <w:sz w:val="20"/>
          <w:szCs w:val="24"/>
          <w:lang w:val="en-GB"/>
          <w:rPrChange w:id="3441" w:author="Stepan Polikanov" w:date="2021-05-07T11:46:00Z">
            <w:rPr>
              <w:del w:id="3442" w:author="Stepan Polikanov" w:date="2021-05-07T11:58:00Z"/>
              <w:rFonts w:ascii="Arial" w:hAnsi="Arial" w:cs="Arial"/>
              <w:noProof/>
              <w:sz w:val="20"/>
              <w:szCs w:val="24"/>
            </w:rPr>
          </w:rPrChange>
        </w:rPr>
      </w:pPr>
      <w:del w:id="3443" w:author="Stepan Polikanov" w:date="2021-05-07T11:58:00Z">
        <w:r w:rsidRPr="00EB55B2" w:rsidDel="000A0D88">
          <w:rPr>
            <w:rFonts w:ascii="Arial" w:hAnsi="Arial" w:cs="Arial"/>
            <w:noProof/>
            <w:sz w:val="20"/>
            <w:szCs w:val="24"/>
            <w:lang w:val="en-GB"/>
            <w:rPrChange w:id="3444" w:author="Stepan Polikanov" w:date="2021-05-07T11:46:00Z">
              <w:rPr>
                <w:rFonts w:ascii="Arial" w:hAnsi="Arial" w:cs="Arial"/>
                <w:noProof/>
                <w:sz w:val="20"/>
                <w:szCs w:val="24"/>
              </w:rPr>
            </w:rPrChange>
          </w:rPr>
          <w:delText xml:space="preserve">Klüver, Heike, and Jae-Jae Spoon. 2016. “Who Responds? Voters, Parties and Issue Attention.” </w:delText>
        </w:r>
        <w:r w:rsidRPr="00EB55B2" w:rsidDel="000A0D88">
          <w:rPr>
            <w:rFonts w:ascii="Arial" w:hAnsi="Arial" w:cs="Arial"/>
            <w:i/>
            <w:iCs/>
            <w:noProof/>
            <w:sz w:val="20"/>
            <w:szCs w:val="24"/>
            <w:lang w:val="en-GB"/>
            <w:rPrChange w:id="3445" w:author="Stepan Polikanov" w:date="2021-05-07T11:46:00Z">
              <w:rPr>
                <w:rFonts w:ascii="Arial" w:hAnsi="Arial" w:cs="Arial"/>
                <w:i/>
                <w:iCs/>
                <w:noProof/>
                <w:sz w:val="20"/>
                <w:szCs w:val="24"/>
              </w:rPr>
            </w:rPrChange>
          </w:rPr>
          <w:delText>British Journal of Political Science</w:delText>
        </w:r>
        <w:r w:rsidRPr="00EB55B2" w:rsidDel="000A0D88">
          <w:rPr>
            <w:rFonts w:ascii="Arial" w:hAnsi="Arial" w:cs="Arial"/>
            <w:noProof/>
            <w:sz w:val="20"/>
            <w:szCs w:val="24"/>
            <w:lang w:val="en-GB"/>
            <w:rPrChange w:id="3446" w:author="Stepan Polikanov" w:date="2021-05-07T11:46:00Z">
              <w:rPr>
                <w:rFonts w:ascii="Arial" w:hAnsi="Arial" w:cs="Arial"/>
                <w:noProof/>
                <w:sz w:val="20"/>
                <w:szCs w:val="24"/>
              </w:rPr>
            </w:rPrChange>
          </w:rPr>
          <w:delText xml:space="preserve"> 46(3): 633–54. https://www.proquest.com/scholarly-journals/who-responds-voters-parties-issue-attention/docview/1798661978/se-2?accountid=45451.</w:delText>
        </w:r>
      </w:del>
    </w:p>
    <w:p w14:paraId="1748EB2B" w14:textId="43154449" w:rsidR="00E45A7F" w:rsidRPr="00EB55B2" w:rsidDel="000A0D88" w:rsidRDefault="00E45A7F" w:rsidP="00E45A7F">
      <w:pPr>
        <w:widowControl w:val="0"/>
        <w:autoSpaceDE w:val="0"/>
        <w:autoSpaceDN w:val="0"/>
        <w:adjustRightInd w:val="0"/>
        <w:ind w:left="480" w:hanging="480"/>
        <w:rPr>
          <w:del w:id="3447" w:author="Stepan Polikanov" w:date="2021-05-07T11:58:00Z"/>
          <w:rFonts w:ascii="Arial" w:hAnsi="Arial" w:cs="Arial"/>
          <w:noProof/>
          <w:sz w:val="20"/>
          <w:szCs w:val="24"/>
          <w:lang w:val="en-GB"/>
          <w:rPrChange w:id="3448" w:author="Stepan Polikanov" w:date="2021-05-07T11:46:00Z">
            <w:rPr>
              <w:del w:id="3449" w:author="Stepan Polikanov" w:date="2021-05-07T11:58:00Z"/>
              <w:rFonts w:ascii="Arial" w:hAnsi="Arial" w:cs="Arial"/>
              <w:noProof/>
              <w:sz w:val="20"/>
              <w:szCs w:val="24"/>
            </w:rPr>
          </w:rPrChange>
        </w:rPr>
      </w:pPr>
      <w:del w:id="3450" w:author="Stepan Polikanov" w:date="2021-05-07T11:58:00Z">
        <w:r w:rsidRPr="00EB55B2" w:rsidDel="000A0D88">
          <w:rPr>
            <w:rFonts w:ascii="Arial" w:hAnsi="Arial" w:cs="Arial"/>
            <w:noProof/>
            <w:sz w:val="20"/>
            <w:szCs w:val="24"/>
            <w:lang w:val="en-GB"/>
            <w:rPrChange w:id="3451" w:author="Stepan Polikanov" w:date="2021-05-07T11:46:00Z">
              <w:rPr>
                <w:rFonts w:ascii="Arial" w:hAnsi="Arial" w:cs="Arial"/>
                <w:noProof/>
                <w:sz w:val="20"/>
                <w:szCs w:val="24"/>
              </w:rPr>
            </w:rPrChange>
          </w:rPr>
          <w:delText xml:space="preserve">Kramon, Eric, and Daniel N. Posner. 2013. “Who Benefits from Distributive Politics? How the Outcome One Studies Affects the Answer One Gets.” </w:delText>
        </w:r>
        <w:r w:rsidRPr="00EB55B2" w:rsidDel="000A0D88">
          <w:rPr>
            <w:rFonts w:ascii="Arial" w:hAnsi="Arial" w:cs="Arial"/>
            <w:i/>
            <w:iCs/>
            <w:noProof/>
            <w:sz w:val="20"/>
            <w:szCs w:val="24"/>
            <w:lang w:val="en-GB"/>
            <w:rPrChange w:id="3452" w:author="Stepan Polikanov" w:date="2021-05-07T11:46:00Z">
              <w:rPr>
                <w:rFonts w:ascii="Arial" w:hAnsi="Arial" w:cs="Arial"/>
                <w:i/>
                <w:iCs/>
                <w:noProof/>
                <w:sz w:val="20"/>
                <w:szCs w:val="24"/>
              </w:rPr>
            </w:rPrChange>
          </w:rPr>
          <w:delText>Perspectives on Politics</w:delText>
        </w:r>
        <w:r w:rsidRPr="00EB55B2" w:rsidDel="000A0D88">
          <w:rPr>
            <w:rFonts w:ascii="Arial" w:hAnsi="Arial" w:cs="Arial"/>
            <w:noProof/>
            <w:sz w:val="20"/>
            <w:szCs w:val="24"/>
            <w:lang w:val="en-GB"/>
            <w:rPrChange w:id="3453" w:author="Stepan Polikanov" w:date="2021-05-07T11:46:00Z">
              <w:rPr>
                <w:rFonts w:ascii="Arial" w:hAnsi="Arial" w:cs="Arial"/>
                <w:noProof/>
                <w:sz w:val="20"/>
                <w:szCs w:val="24"/>
              </w:rPr>
            </w:rPrChange>
          </w:rPr>
          <w:delText xml:space="preserve"> 11(2): 461–74. https://www.cambridge.org/core/journals/perspectives-on-politics/article/abs/who-benefits-from-distributive-politics-how-the-outcome-one-studies-affects-the-answer-one-gets/7920F6966363B66413250514119EF2BF (May 4, 2021).</w:delText>
        </w:r>
      </w:del>
    </w:p>
    <w:p w14:paraId="6372A01E" w14:textId="529AA073" w:rsidR="00E45A7F" w:rsidRPr="00EB55B2" w:rsidDel="000A0D88" w:rsidRDefault="00E45A7F" w:rsidP="00E45A7F">
      <w:pPr>
        <w:widowControl w:val="0"/>
        <w:autoSpaceDE w:val="0"/>
        <w:autoSpaceDN w:val="0"/>
        <w:adjustRightInd w:val="0"/>
        <w:ind w:left="480" w:hanging="480"/>
        <w:rPr>
          <w:del w:id="3454" w:author="Stepan Polikanov" w:date="2021-05-07T11:58:00Z"/>
          <w:rFonts w:ascii="Arial" w:hAnsi="Arial" w:cs="Arial"/>
          <w:noProof/>
          <w:sz w:val="20"/>
          <w:szCs w:val="24"/>
          <w:lang w:val="en-GB"/>
          <w:rPrChange w:id="3455" w:author="Stepan Polikanov" w:date="2021-05-07T11:46:00Z">
            <w:rPr>
              <w:del w:id="3456" w:author="Stepan Polikanov" w:date="2021-05-07T11:58:00Z"/>
              <w:rFonts w:ascii="Arial" w:hAnsi="Arial" w:cs="Arial"/>
              <w:noProof/>
              <w:sz w:val="20"/>
              <w:szCs w:val="24"/>
            </w:rPr>
          </w:rPrChange>
        </w:rPr>
      </w:pPr>
      <w:del w:id="3457" w:author="Stepan Polikanov" w:date="2021-05-07T11:58:00Z">
        <w:r w:rsidRPr="00EB55B2" w:rsidDel="000A0D88">
          <w:rPr>
            <w:rFonts w:ascii="Arial" w:hAnsi="Arial" w:cs="Arial"/>
            <w:noProof/>
            <w:sz w:val="20"/>
            <w:szCs w:val="24"/>
            <w:lang w:val="en-GB"/>
            <w:rPrChange w:id="3458" w:author="Stepan Polikanov" w:date="2021-05-07T11:46:00Z">
              <w:rPr>
                <w:rFonts w:ascii="Arial" w:hAnsi="Arial" w:cs="Arial"/>
                <w:noProof/>
                <w:sz w:val="20"/>
                <w:szCs w:val="24"/>
              </w:rPr>
            </w:rPrChange>
          </w:rPr>
          <w:delText xml:space="preserve">Kroth, Verena, Valentino Larcinese, and Joachim Wehner. 2016. “A Better Life for All? Democratization and Electrification in Post-Apartheid South Africa.” </w:delText>
        </w:r>
        <w:r w:rsidRPr="00EB55B2" w:rsidDel="000A0D88">
          <w:rPr>
            <w:rFonts w:ascii="Arial" w:hAnsi="Arial" w:cs="Arial"/>
            <w:i/>
            <w:iCs/>
            <w:noProof/>
            <w:sz w:val="20"/>
            <w:szCs w:val="24"/>
            <w:lang w:val="en-GB"/>
            <w:rPrChange w:id="3459" w:author="Stepan Polikanov" w:date="2021-05-07T11:46:00Z">
              <w:rPr>
                <w:rFonts w:ascii="Arial" w:hAnsi="Arial" w:cs="Arial"/>
                <w:i/>
                <w:iCs/>
                <w:noProof/>
                <w:sz w:val="20"/>
                <w:szCs w:val="24"/>
              </w:rPr>
            </w:rPrChange>
          </w:rPr>
          <w:delText>Journal of Politics</w:delText>
        </w:r>
        <w:r w:rsidRPr="00EB55B2" w:rsidDel="000A0D88">
          <w:rPr>
            <w:rFonts w:ascii="Arial" w:hAnsi="Arial" w:cs="Arial"/>
            <w:noProof/>
            <w:sz w:val="20"/>
            <w:szCs w:val="24"/>
            <w:lang w:val="en-GB"/>
            <w:rPrChange w:id="3460" w:author="Stepan Polikanov" w:date="2021-05-07T11:46:00Z">
              <w:rPr>
                <w:rFonts w:ascii="Arial" w:hAnsi="Arial" w:cs="Arial"/>
                <w:noProof/>
                <w:sz w:val="20"/>
                <w:szCs w:val="24"/>
              </w:rPr>
            </w:rPrChange>
          </w:rPr>
          <w:delText xml:space="preserve"> 78(3): 774–91. https://www.journals.uchicago.edu/doi/abs/10.1086/685451 (May 4, 2021).</w:delText>
        </w:r>
      </w:del>
    </w:p>
    <w:p w14:paraId="3F759463" w14:textId="14900828" w:rsidR="00E45A7F" w:rsidRPr="00EB55B2" w:rsidDel="000A0D88" w:rsidRDefault="00E45A7F" w:rsidP="00E45A7F">
      <w:pPr>
        <w:widowControl w:val="0"/>
        <w:autoSpaceDE w:val="0"/>
        <w:autoSpaceDN w:val="0"/>
        <w:adjustRightInd w:val="0"/>
        <w:ind w:left="480" w:hanging="480"/>
        <w:rPr>
          <w:del w:id="3461" w:author="Stepan Polikanov" w:date="2021-05-07T11:58:00Z"/>
          <w:rFonts w:ascii="Arial" w:hAnsi="Arial" w:cs="Arial"/>
          <w:noProof/>
          <w:sz w:val="20"/>
          <w:szCs w:val="24"/>
          <w:lang w:val="en-GB"/>
          <w:rPrChange w:id="3462" w:author="Stepan Polikanov" w:date="2021-05-07T11:46:00Z">
            <w:rPr>
              <w:del w:id="3463" w:author="Stepan Polikanov" w:date="2021-05-07T11:58:00Z"/>
              <w:rFonts w:ascii="Arial" w:hAnsi="Arial" w:cs="Arial"/>
              <w:noProof/>
              <w:sz w:val="20"/>
              <w:szCs w:val="24"/>
            </w:rPr>
          </w:rPrChange>
        </w:rPr>
      </w:pPr>
      <w:del w:id="3464" w:author="Stepan Polikanov" w:date="2021-05-07T11:58:00Z">
        <w:r w:rsidRPr="00EB55B2" w:rsidDel="000A0D88">
          <w:rPr>
            <w:rFonts w:ascii="Arial" w:hAnsi="Arial" w:cs="Arial"/>
            <w:noProof/>
            <w:sz w:val="20"/>
            <w:szCs w:val="24"/>
            <w:lang w:val="en-GB"/>
            <w:rPrChange w:id="3465" w:author="Stepan Polikanov" w:date="2021-05-07T11:46:00Z">
              <w:rPr>
                <w:rFonts w:ascii="Arial" w:hAnsi="Arial" w:cs="Arial"/>
                <w:noProof/>
                <w:sz w:val="20"/>
                <w:szCs w:val="24"/>
              </w:rPr>
            </w:rPrChange>
          </w:rPr>
          <w:delText xml:space="preserve">LeBas, Adrienne. 2019. “Political Parties and Regime Outcomes in Multiparty Africa.” </w:delText>
        </w:r>
        <w:r w:rsidRPr="00EB55B2" w:rsidDel="000A0D88">
          <w:rPr>
            <w:rFonts w:ascii="Arial" w:hAnsi="Arial" w:cs="Arial"/>
            <w:i/>
            <w:iCs/>
            <w:noProof/>
            <w:sz w:val="20"/>
            <w:szCs w:val="24"/>
            <w:lang w:val="en-GB"/>
            <w:rPrChange w:id="3466" w:author="Stepan Polikanov" w:date="2021-05-07T11:46:00Z">
              <w:rPr>
                <w:rFonts w:ascii="Arial" w:hAnsi="Arial" w:cs="Arial"/>
                <w:i/>
                <w:iCs/>
                <w:noProof/>
                <w:sz w:val="20"/>
                <w:szCs w:val="24"/>
              </w:rPr>
            </w:rPrChange>
          </w:rPr>
          <w:delText>Oxford Research Encyclopedia of Politics</w:delText>
        </w:r>
        <w:r w:rsidRPr="00EB55B2" w:rsidDel="000A0D88">
          <w:rPr>
            <w:rFonts w:ascii="Arial" w:hAnsi="Arial" w:cs="Arial"/>
            <w:noProof/>
            <w:sz w:val="20"/>
            <w:szCs w:val="24"/>
            <w:lang w:val="en-GB"/>
            <w:rPrChange w:id="3467" w:author="Stepan Polikanov" w:date="2021-05-07T11:46:00Z">
              <w:rPr>
                <w:rFonts w:ascii="Arial" w:hAnsi="Arial" w:cs="Arial"/>
                <w:noProof/>
                <w:sz w:val="20"/>
                <w:szCs w:val="24"/>
              </w:rPr>
            </w:rPrChange>
          </w:rPr>
          <w:delText>.</w:delText>
        </w:r>
      </w:del>
    </w:p>
    <w:p w14:paraId="1CCA6C9D" w14:textId="1B361591" w:rsidR="00E45A7F" w:rsidRPr="00EB55B2" w:rsidDel="000A0D88" w:rsidRDefault="00E45A7F" w:rsidP="00E45A7F">
      <w:pPr>
        <w:widowControl w:val="0"/>
        <w:autoSpaceDE w:val="0"/>
        <w:autoSpaceDN w:val="0"/>
        <w:adjustRightInd w:val="0"/>
        <w:ind w:left="480" w:hanging="480"/>
        <w:rPr>
          <w:del w:id="3468" w:author="Stepan Polikanov" w:date="2021-05-07T11:58:00Z"/>
          <w:rFonts w:ascii="Arial" w:hAnsi="Arial" w:cs="Arial"/>
          <w:noProof/>
          <w:sz w:val="20"/>
          <w:szCs w:val="24"/>
          <w:lang w:val="en-GB"/>
          <w:rPrChange w:id="3469" w:author="Stepan Polikanov" w:date="2021-05-07T11:46:00Z">
            <w:rPr>
              <w:del w:id="3470" w:author="Stepan Polikanov" w:date="2021-05-07T11:58:00Z"/>
              <w:rFonts w:ascii="Arial" w:hAnsi="Arial" w:cs="Arial"/>
              <w:noProof/>
              <w:sz w:val="20"/>
              <w:szCs w:val="24"/>
            </w:rPr>
          </w:rPrChange>
        </w:rPr>
      </w:pPr>
      <w:del w:id="3471" w:author="Stepan Polikanov" w:date="2021-05-07T11:58:00Z">
        <w:r w:rsidRPr="00EB55B2" w:rsidDel="000A0D88">
          <w:rPr>
            <w:rFonts w:ascii="Arial" w:hAnsi="Arial" w:cs="Arial"/>
            <w:noProof/>
            <w:sz w:val="20"/>
            <w:szCs w:val="24"/>
            <w:lang w:val="en-GB"/>
            <w:rPrChange w:id="3472" w:author="Stepan Polikanov" w:date="2021-05-07T11:46:00Z">
              <w:rPr>
                <w:rFonts w:ascii="Arial" w:hAnsi="Arial" w:cs="Arial"/>
                <w:noProof/>
                <w:sz w:val="20"/>
                <w:szCs w:val="24"/>
              </w:rPr>
            </w:rPrChange>
          </w:rPr>
          <w:delText xml:space="preserve">Levitsky, Steven, and Lucan A. Way. 2002. “The Rise of Competitive Authoritarianism.” </w:delText>
        </w:r>
        <w:r w:rsidRPr="00EB55B2" w:rsidDel="000A0D88">
          <w:rPr>
            <w:rFonts w:ascii="Arial" w:hAnsi="Arial" w:cs="Arial"/>
            <w:i/>
            <w:iCs/>
            <w:noProof/>
            <w:sz w:val="20"/>
            <w:szCs w:val="24"/>
            <w:lang w:val="en-GB"/>
            <w:rPrChange w:id="3473" w:author="Stepan Polikanov" w:date="2021-05-07T11:46:00Z">
              <w:rPr>
                <w:rFonts w:ascii="Arial" w:hAnsi="Arial" w:cs="Arial"/>
                <w:i/>
                <w:iCs/>
                <w:noProof/>
                <w:sz w:val="20"/>
                <w:szCs w:val="24"/>
              </w:rPr>
            </w:rPrChange>
          </w:rPr>
          <w:delText>Journal of Democracy</w:delText>
        </w:r>
        <w:r w:rsidRPr="00EB55B2" w:rsidDel="000A0D88">
          <w:rPr>
            <w:rFonts w:ascii="Arial" w:hAnsi="Arial" w:cs="Arial"/>
            <w:noProof/>
            <w:sz w:val="20"/>
            <w:szCs w:val="24"/>
            <w:lang w:val="en-GB"/>
            <w:rPrChange w:id="3474" w:author="Stepan Polikanov" w:date="2021-05-07T11:46:00Z">
              <w:rPr>
                <w:rFonts w:ascii="Arial" w:hAnsi="Arial" w:cs="Arial"/>
                <w:noProof/>
                <w:sz w:val="20"/>
                <w:szCs w:val="24"/>
              </w:rPr>
            </w:rPrChange>
          </w:rPr>
          <w:delText xml:space="preserve"> 13(2): 51–65.</w:delText>
        </w:r>
      </w:del>
    </w:p>
    <w:p w14:paraId="1CB583ED" w14:textId="1A1D602C" w:rsidR="00E45A7F" w:rsidRPr="00EB55B2" w:rsidDel="000A0D88" w:rsidRDefault="00E45A7F" w:rsidP="00E45A7F">
      <w:pPr>
        <w:widowControl w:val="0"/>
        <w:autoSpaceDE w:val="0"/>
        <w:autoSpaceDN w:val="0"/>
        <w:adjustRightInd w:val="0"/>
        <w:ind w:left="480" w:hanging="480"/>
        <w:rPr>
          <w:del w:id="3475" w:author="Stepan Polikanov" w:date="2021-05-07T11:58:00Z"/>
          <w:rFonts w:ascii="Arial" w:hAnsi="Arial" w:cs="Arial"/>
          <w:noProof/>
          <w:sz w:val="20"/>
          <w:szCs w:val="24"/>
          <w:lang w:val="en-GB"/>
          <w:rPrChange w:id="3476" w:author="Stepan Polikanov" w:date="2021-05-07T11:46:00Z">
            <w:rPr>
              <w:del w:id="3477" w:author="Stepan Polikanov" w:date="2021-05-07T11:58:00Z"/>
              <w:rFonts w:ascii="Arial" w:hAnsi="Arial" w:cs="Arial"/>
              <w:noProof/>
              <w:sz w:val="20"/>
              <w:szCs w:val="24"/>
            </w:rPr>
          </w:rPrChange>
        </w:rPr>
      </w:pPr>
      <w:del w:id="3478" w:author="Stepan Polikanov" w:date="2021-05-07T11:58:00Z">
        <w:r w:rsidRPr="00EB55B2" w:rsidDel="000A0D88">
          <w:rPr>
            <w:rFonts w:ascii="Arial" w:hAnsi="Arial" w:cs="Arial"/>
            <w:noProof/>
            <w:sz w:val="20"/>
            <w:szCs w:val="24"/>
            <w:lang w:val="en-GB"/>
            <w:rPrChange w:id="3479" w:author="Stepan Polikanov" w:date="2021-05-07T11:46:00Z">
              <w:rPr>
                <w:rFonts w:ascii="Arial" w:hAnsi="Arial" w:cs="Arial"/>
                <w:noProof/>
                <w:sz w:val="20"/>
                <w:szCs w:val="24"/>
              </w:rPr>
            </w:rPrChange>
          </w:rPr>
          <w:delText xml:space="preserve">Lindberg, Staffan I. 2006. Democracy and Elections in Africa </w:delText>
        </w:r>
        <w:r w:rsidRPr="00EB55B2" w:rsidDel="000A0D88">
          <w:rPr>
            <w:rFonts w:ascii="Arial" w:hAnsi="Arial" w:cs="Arial"/>
            <w:i/>
            <w:iCs/>
            <w:noProof/>
            <w:sz w:val="20"/>
            <w:szCs w:val="24"/>
            <w:lang w:val="en-GB"/>
            <w:rPrChange w:id="3480" w:author="Stepan Polikanov" w:date="2021-05-07T11:46:00Z">
              <w:rPr>
                <w:rFonts w:ascii="Arial" w:hAnsi="Arial" w:cs="Arial"/>
                <w:i/>
                <w:iCs/>
                <w:noProof/>
                <w:sz w:val="20"/>
                <w:szCs w:val="24"/>
              </w:rPr>
            </w:rPrChange>
          </w:rPr>
          <w:delText>Democracy and Elections in Africa</w:delText>
        </w:r>
        <w:r w:rsidRPr="00EB55B2" w:rsidDel="000A0D88">
          <w:rPr>
            <w:rFonts w:ascii="Arial" w:hAnsi="Arial" w:cs="Arial"/>
            <w:noProof/>
            <w:sz w:val="20"/>
            <w:szCs w:val="24"/>
            <w:lang w:val="en-GB"/>
            <w:rPrChange w:id="3481" w:author="Stepan Polikanov" w:date="2021-05-07T11:46:00Z">
              <w:rPr>
                <w:rFonts w:ascii="Arial" w:hAnsi="Arial" w:cs="Arial"/>
                <w:noProof/>
                <w:sz w:val="20"/>
                <w:szCs w:val="24"/>
              </w:rPr>
            </w:rPrChange>
          </w:rPr>
          <w:delText>. Baltimore: The Johns Hopkins University Press.</w:delText>
        </w:r>
      </w:del>
    </w:p>
    <w:p w14:paraId="7A92DA1C" w14:textId="23821224" w:rsidR="00E45A7F" w:rsidRPr="00EB55B2" w:rsidDel="000A0D88" w:rsidRDefault="00E45A7F" w:rsidP="00E45A7F">
      <w:pPr>
        <w:widowControl w:val="0"/>
        <w:autoSpaceDE w:val="0"/>
        <w:autoSpaceDN w:val="0"/>
        <w:adjustRightInd w:val="0"/>
        <w:ind w:left="480" w:hanging="480"/>
        <w:rPr>
          <w:del w:id="3482" w:author="Stepan Polikanov" w:date="2021-05-07T11:58:00Z"/>
          <w:rFonts w:ascii="Arial" w:hAnsi="Arial" w:cs="Arial"/>
          <w:noProof/>
          <w:sz w:val="20"/>
          <w:szCs w:val="24"/>
          <w:lang w:val="en-GB"/>
          <w:rPrChange w:id="3483" w:author="Stepan Polikanov" w:date="2021-05-07T11:46:00Z">
            <w:rPr>
              <w:del w:id="3484" w:author="Stepan Polikanov" w:date="2021-05-07T11:58:00Z"/>
              <w:rFonts w:ascii="Arial" w:hAnsi="Arial" w:cs="Arial"/>
              <w:noProof/>
              <w:sz w:val="20"/>
              <w:szCs w:val="24"/>
            </w:rPr>
          </w:rPrChange>
        </w:rPr>
      </w:pPr>
      <w:del w:id="3485" w:author="Stepan Polikanov" w:date="2021-05-07T11:58:00Z">
        <w:r w:rsidRPr="00EB55B2" w:rsidDel="000A0D88">
          <w:rPr>
            <w:rFonts w:ascii="Arial" w:hAnsi="Arial" w:cs="Arial"/>
            <w:noProof/>
            <w:sz w:val="20"/>
            <w:szCs w:val="24"/>
            <w:lang w:val="en-GB"/>
            <w:rPrChange w:id="3486" w:author="Stepan Polikanov" w:date="2021-05-07T11:46:00Z">
              <w:rPr>
                <w:rFonts w:ascii="Arial" w:hAnsi="Arial" w:cs="Arial"/>
                <w:noProof/>
                <w:sz w:val="20"/>
                <w:szCs w:val="24"/>
              </w:rPr>
            </w:rPrChange>
          </w:rPr>
          <w:delText xml:space="preserve">Mohamed Ahmed, Abdel Ghaffar. 2003. </w:delText>
        </w:r>
        <w:r w:rsidRPr="00EB55B2" w:rsidDel="000A0D88">
          <w:rPr>
            <w:rFonts w:ascii="Arial" w:hAnsi="Arial" w:cs="Arial"/>
            <w:i/>
            <w:iCs/>
            <w:noProof/>
            <w:sz w:val="20"/>
            <w:szCs w:val="24"/>
            <w:lang w:val="en-GB"/>
            <w:rPrChange w:id="3487" w:author="Stepan Polikanov" w:date="2021-05-07T11:46:00Z">
              <w:rPr>
                <w:rFonts w:ascii="Arial" w:hAnsi="Arial" w:cs="Arial"/>
                <w:i/>
                <w:iCs/>
                <w:noProof/>
                <w:sz w:val="20"/>
                <w:szCs w:val="24"/>
              </w:rPr>
            </w:rPrChange>
          </w:rPr>
          <w:delText>African Political Parties</w:delText>
        </w:r>
        <w:r w:rsidRPr="00EB55B2" w:rsidDel="000A0D88">
          <w:rPr>
            <w:rFonts w:ascii="Arial" w:hAnsi="Arial" w:cs="Arial"/>
            <w:noProof/>
            <w:sz w:val="20"/>
            <w:szCs w:val="24"/>
            <w:lang w:val="en-GB"/>
            <w:rPrChange w:id="3488" w:author="Stepan Polikanov" w:date="2021-05-07T11:46:00Z">
              <w:rPr>
                <w:rFonts w:ascii="Arial" w:hAnsi="Arial" w:cs="Arial"/>
                <w:noProof/>
                <w:sz w:val="20"/>
                <w:szCs w:val="24"/>
              </w:rPr>
            </w:rPrChange>
          </w:rPr>
          <w:delText>. ed. M A Mohamed Salih. London: Pluto Press.</w:delText>
        </w:r>
      </w:del>
    </w:p>
    <w:p w14:paraId="6EC65B28" w14:textId="35EF3C22" w:rsidR="00E45A7F" w:rsidRPr="00EB55B2" w:rsidDel="000A0D88" w:rsidRDefault="00E45A7F" w:rsidP="00E45A7F">
      <w:pPr>
        <w:widowControl w:val="0"/>
        <w:autoSpaceDE w:val="0"/>
        <w:autoSpaceDN w:val="0"/>
        <w:adjustRightInd w:val="0"/>
        <w:ind w:left="480" w:hanging="480"/>
        <w:rPr>
          <w:del w:id="3489" w:author="Stepan Polikanov" w:date="2021-05-07T11:58:00Z"/>
          <w:rFonts w:ascii="Arial" w:hAnsi="Arial" w:cs="Arial"/>
          <w:noProof/>
          <w:sz w:val="20"/>
          <w:szCs w:val="24"/>
          <w:lang w:val="en-GB"/>
          <w:rPrChange w:id="3490" w:author="Stepan Polikanov" w:date="2021-05-07T11:46:00Z">
            <w:rPr>
              <w:del w:id="3491" w:author="Stepan Polikanov" w:date="2021-05-07T11:58:00Z"/>
              <w:rFonts w:ascii="Arial" w:hAnsi="Arial" w:cs="Arial"/>
              <w:noProof/>
              <w:sz w:val="20"/>
              <w:szCs w:val="24"/>
            </w:rPr>
          </w:rPrChange>
        </w:rPr>
      </w:pPr>
      <w:del w:id="3492" w:author="Stepan Polikanov" w:date="2021-05-07T11:58:00Z">
        <w:r w:rsidRPr="00EB55B2" w:rsidDel="000A0D88">
          <w:rPr>
            <w:rFonts w:ascii="Arial" w:hAnsi="Arial" w:cs="Arial"/>
            <w:noProof/>
            <w:sz w:val="20"/>
            <w:szCs w:val="24"/>
            <w:lang w:val="en-GB"/>
            <w:rPrChange w:id="3493" w:author="Stepan Polikanov" w:date="2021-05-07T11:46:00Z">
              <w:rPr>
                <w:rFonts w:ascii="Arial" w:hAnsi="Arial" w:cs="Arial"/>
                <w:noProof/>
                <w:sz w:val="20"/>
                <w:szCs w:val="24"/>
              </w:rPr>
            </w:rPrChange>
          </w:rPr>
          <w:delText>Mukhara, Clive Sello. 2004. “Democratic Consolidation: A Comparative Study of Botswana and South Africa Which Is the Most Consolidated and Why?” Stellenbosch University.</w:delText>
        </w:r>
      </w:del>
    </w:p>
    <w:p w14:paraId="4AA3F874" w14:textId="7026C046" w:rsidR="00E45A7F" w:rsidRPr="00EB55B2" w:rsidDel="000A0D88" w:rsidRDefault="00E45A7F" w:rsidP="00E45A7F">
      <w:pPr>
        <w:widowControl w:val="0"/>
        <w:autoSpaceDE w:val="0"/>
        <w:autoSpaceDN w:val="0"/>
        <w:adjustRightInd w:val="0"/>
        <w:ind w:left="480" w:hanging="480"/>
        <w:rPr>
          <w:del w:id="3494" w:author="Stepan Polikanov" w:date="2021-05-07T11:58:00Z"/>
          <w:rFonts w:ascii="Arial" w:hAnsi="Arial" w:cs="Arial"/>
          <w:noProof/>
          <w:sz w:val="20"/>
          <w:szCs w:val="24"/>
          <w:lang w:val="en-GB"/>
          <w:rPrChange w:id="3495" w:author="Stepan Polikanov" w:date="2021-05-07T11:46:00Z">
            <w:rPr>
              <w:del w:id="3496" w:author="Stepan Polikanov" w:date="2021-05-07T11:58:00Z"/>
              <w:rFonts w:ascii="Arial" w:hAnsi="Arial" w:cs="Arial"/>
              <w:noProof/>
              <w:sz w:val="20"/>
              <w:szCs w:val="24"/>
            </w:rPr>
          </w:rPrChange>
        </w:rPr>
      </w:pPr>
      <w:del w:id="3497" w:author="Stepan Polikanov" w:date="2021-05-07T11:58:00Z">
        <w:r w:rsidRPr="00EB55B2" w:rsidDel="000A0D88">
          <w:rPr>
            <w:rFonts w:ascii="Arial" w:hAnsi="Arial" w:cs="Arial"/>
            <w:noProof/>
            <w:sz w:val="20"/>
            <w:szCs w:val="24"/>
            <w:lang w:val="en-GB"/>
            <w:rPrChange w:id="3498" w:author="Stepan Polikanov" w:date="2021-05-07T11:46:00Z">
              <w:rPr>
                <w:rFonts w:ascii="Arial" w:hAnsi="Arial" w:cs="Arial"/>
                <w:noProof/>
                <w:sz w:val="20"/>
                <w:szCs w:val="24"/>
              </w:rPr>
            </w:rPrChange>
          </w:rPr>
          <w:delText xml:space="preserve">Müller-Crepon, Carl. 2020. “Continuity or Change? (In)Direct Rule in British and French Colonial Africa.” </w:delText>
        </w:r>
        <w:r w:rsidRPr="00EB55B2" w:rsidDel="000A0D88">
          <w:rPr>
            <w:rFonts w:ascii="Arial" w:hAnsi="Arial" w:cs="Arial"/>
            <w:i/>
            <w:iCs/>
            <w:noProof/>
            <w:sz w:val="20"/>
            <w:szCs w:val="24"/>
            <w:lang w:val="en-GB"/>
            <w:rPrChange w:id="3499" w:author="Stepan Polikanov" w:date="2021-05-07T11:46:00Z">
              <w:rPr>
                <w:rFonts w:ascii="Arial" w:hAnsi="Arial" w:cs="Arial"/>
                <w:i/>
                <w:iCs/>
                <w:noProof/>
                <w:sz w:val="20"/>
                <w:szCs w:val="24"/>
              </w:rPr>
            </w:rPrChange>
          </w:rPr>
          <w:delText>International Organization</w:delText>
        </w:r>
        <w:r w:rsidRPr="00EB55B2" w:rsidDel="000A0D88">
          <w:rPr>
            <w:rFonts w:ascii="Arial" w:hAnsi="Arial" w:cs="Arial"/>
            <w:noProof/>
            <w:sz w:val="20"/>
            <w:szCs w:val="24"/>
            <w:lang w:val="en-GB"/>
            <w:rPrChange w:id="3500" w:author="Stepan Polikanov" w:date="2021-05-07T11:46:00Z">
              <w:rPr>
                <w:rFonts w:ascii="Arial" w:hAnsi="Arial" w:cs="Arial"/>
                <w:noProof/>
                <w:sz w:val="20"/>
                <w:szCs w:val="24"/>
              </w:rPr>
            </w:rPrChange>
          </w:rPr>
          <w:delText xml:space="preserve"> 74(4): 707–41. https://doi.org/10.1017/S0020818320000211 (March 23, 2021).</w:delText>
        </w:r>
      </w:del>
    </w:p>
    <w:p w14:paraId="0F7F5BC7" w14:textId="3B9E2F42" w:rsidR="00E45A7F" w:rsidRPr="00EB55B2" w:rsidDel="000A0D88" w:rsidRDefault="00E45A7F" w:rsidP="00E45A7F">
      <w:pPr>
        <w:widowControl w:val="0"/>
        <w:autoSpaceDE w:val="0"/>
        <w:autoSpaceDN w:val="0"/>
        <w:adjustRightInd w:val="0"/>
        <w:ind w:left="480" w:hanging="480"/>
        <w:rPr>
          <w:del w:id="3501" w:author="Stepan Polikanov" w:date="2021-05-07T11:58:00Z"/>
          <w:rFonts w:ascii="Arial" w:hAnsi="Arial" w:cs="Arial"/>
          <w:noProof/>
          <w:sz w:val="20"/>
          <w:szCs w:val="24"/>
          <w:lang w:val="en-GB"/>
          <w:rPrChange w:id="3502" w:author="Stepan Polikanov" w:date="2021-05-07T11:46:00Z">
            <w:rPr>
              <w:del w:id="3503" w:author="Stepan Polikanov" w:date="2021-05-07T11:58:00Z"/>
              <w:rFonts w:ascii="Arial" w:hAnsi="Arial" w:cs="Arial"/>
              <w:noProof/>
              <w:sz w:val="20"/>
              <w:szCs w:val="24"/>
            </w:rPr>
          </w:rPrChange>
        </w:rPr>
      </w:pPr>
      <w:del w:id="3504" w:author="Stepan Polikanov" w:date="2021-05-07T11:58:00Z">
        <w:r w:rsidRPr="00EB55B2" w:rsidDel="000A0D88">
          <w:rPr>
            <w:rFonts w:ascii="Arial" w:hAnsi="Arial" w:cs="Arial"/>
            <w:noProof/>
            <w:sz w:val="20"/>
            <w:szCs w:val="24"/>
            <w:lang w:val="en-GB"/>
            <w:rPrChange w:id="3505" w:author="Stepan Polikanov" w:date="2021-05-07T11:46:00Z">
              <w:rPr>
                <w:rFonts w:ascii="Arial" w:hAnsi="Arial" w:cs="Arial"/>
                <w:noProof/>
                <w:sz w:val="20"/>
                <w:szCs w:val="24"/>
              </w:rPr>
            </w:rPrChange>
          </w:rPr>
          <w:delText xml:space="preserve">Payne, Sarah. 2011. “Beijing Fifteen Years on: The Persistence of Barriers to Gender Mainstreaming in Health Policy.” </w:delText>
        </w:r>
        <w:r w:rsidRPr="00EB55B2" w:rsidDel="000A0D88">
          <w:rPr>
            <w:rFonts w:ascii="Arial" w:hAnsi="Arial" w:cs="Arial"/>
            <w:i/>
            <w:iCs/>
            <w:noProof/>
            <w:sz w:val="20"/>
            <w:szCs w:val="24"/>
            <w:lang w:val="en-GB"/>
            <w:rPrChange w:id="3506" w:author="Stepan Polikanov" w:date="2021-05-07T11:46:00Z">
              <w:rPr>
                <w:rFonts w:ascii="Arial" w:hAnsi="Arial" w:cs="Arial"/>
                <w:i/>
                <w:iCs/>
                <w:noProof/>
                <w:sz w:val="20"/>
                <w:szCs w:val="24"/>
              </w:rPr>
            </w:rPrChange>
          </w:rPr>
          <w:delText>Social Politics</w:delText>
        </w:r>
        <w:r w:rsidRPr="00EB55B2" w:rsidDel="000A0D88">
          <w:rPr>
            <w:rFonts w:ascii="Arial" w:hAnsi="Arial" w:cs="Arial"/>
            <w:noProof/>
            <w:sz w:val="20"/>
            <w:szCs w:val="24"/>
            <w:lang w:val="en-GB"/>
            <w:rPrChange w:id="3507" w:author="Stepan Polikanov" w:date="2021-05-07T11:46:00Z">
              <w:rPr>
                <w:rFonts w:ascii="Arial" w:hAnsi="Arial" w:cs="Arial"/>
                <w:noProof/>
                <w:sz w:val="20"/>
                <w:szCs w:val="24"/>
              </w:rPr>
            </w:rPrChange>
          </w:rPr>
          <w:delText xml:space="preserve"> 18(4): 515–42.</w:delText>
        </w:r>
      </w:del>
    </w:p>
    <w:p w14:paraId="23F08868" w14:textId="7A479B00" w:rsidR="00E45A7F" w:rsidRPr="00EB55B2" w:rsidDel="000A0D88" w:rsidRDefault="00E45A7F" w:rsidP="00E45A7F">
      <w:pPr>
        <w:widowControl w:val="0"/>
        <w:autoSpaceDE w:val="0"/>
        <w:autoSpaceDN w:val="0"/>
        <w:adjustRightInd w:val="0"/>
        <w:ind w:left="480" w:hanging="480"/>
        <w:rPr>
          <w:del w:id="3508" w:author="Stepan Polikanov" w:date="2021-05-07T11:58:00Z"/>
          <w:rFonts w:ascii="Arial" w:hAnsi="Arial" w:cs="Arial"/>
          <w:noProof/>
          <w:sz w:val="20"/>
          <w:szCs w:val="24"/>
          <w:lang w:val="en-GB"/>
          <w:rPrChange w:id="3509" w:author="Stepan Polikanov" w:date="2021-05-07T11:46:00Z">
            <w:rPr>
              <w:del w:id="3510" w:author="Stepan Polikanov" w:date="2021-05-07T11:58:00Z"/>
              <w:rFonts w:ascii="Arial" w:hAnsi="Arial" w:cs="Arial"/>
              <w:noProof/>
              <w:sz w:val="20"/>
              <w:szCs w:val="24"/>
            </w:rPr>
          </w:rPrChange>
        </w:rPr>
      </w:pPr>
      <w:del w:id="3511" w:author="Stepan Polikanov" w:date="2021-05-07T11:58:00Z">
        <w:r w:rsidRPr="00EB55B2" w:rsidDel="000A0D88">
          <w:rPr>
            <w:rFonts w:ascii="Arial" w:hAnsi="Arial" w:cs="Arial"/>
            <w:noProof/>
            <w:sz w:val="20"/>
            <w:szCs w:val="24"/>
            <w:lang w:val="en-GB"/>
            <w:rPrChange w:id="3512" w:author="Stepan Polikanov" w:date="2021-05-07T11:46:00Z">
              <w:rPr>
                <w:rFonts w:ascii="Arial" w:hAnsi="Arial" w:cs="Arial"/>
                <w:noProof/>
                <w:sz w:val="20"/>
                <w:szCs w:val="24"/>
              </w:rPr>
            </w:rPrChange>
          </w:rPr>
          <w:delText xml:space="preserve">Pitcher, M. Anne. 2019. “Political Parties and Political Economy in Africa’s Democracies, 1990–2018.” </w:delText>
        </w:r>
        <w:r w:rsidRPr="00EB55B2" w:rsidDel="000A0D88">
          <w:rPr>
            <w:rFonts w:ascii="Arial" w:hAnsi="Arial" w:cs="Arial"/>
            <w:i/>
            <w:iCs/>
            <w:noProof/>
            <w:sz w:val="20"/>
            <w:szCs w:val="24"/>
            <w:lang w:val="en-GB"/>
            <w:rPrChange w:id="3513" w:author="Stepan Polikanov" w:date="2021-05-07T11:46:00Z">
              <w:rPr>
                <w:rFonts w:ascii="Arial" w:hAnsi="Arial" w:cs="Arial"/>
                <w:i/>
                <w:iCs/>
                <w:noProof/>
                <w:sz w:val="20"/>
                <w:szCs w:val="24"/>
              </w:rPr>
            </w:rPrChange>
          </w:rPr>
          <w:delText>Oxford Research Encyclopedia of Politics</w:delText>
        </w:r>
        <w:r w:rsidRPr="00EB55B2" w:rsidDel="000A0D88">
          <w:rPr>
            <w:rFonts w:ascii="Arial" w:hAnsi="Arial" w:cs="Arial"/>
            <w:noProof/>
            <w:sz w:val="20"/>
            <w:szCs w:val="24"/>
            <w:lang w:val="en-GB"/>
            <w:rPrChange w:id="3514" w:author="Stepan Polikanov" w:date="2021-05-07T11:46:00Z">
              <w:rPr>
                <w:rFonts w:ascii="Arial" w:hAnsi="Arial" w:cs="Arial"/>
                <w:noProof/>
                <w:sz w:val="20"/>
                <w:szCs w:val="24"/>
              </w:rPr>
            </w:rPrChange>
          </w:rPr>
          <w:delText>: 1–24. https://oxfordre-com.proxylibrary.hse.ru/politics/view/10.1093/acrefore/9780190228637.001.0001/acrefore-9780190228637-e-856 (May 1, 2021).</w:delText>
        </w:r>
      </w:del>
    </w:p>
    <w:p w14:paraId="5DADD093" w14:textId="2F6F32C3" w:rsidR="00E45A7F" w:rsidRPr="00EB55B2" w:rsidDel="000A0D88" w:rsidRDefault="00E45A7F" w:rsidP="00E45A7F">
      <w:pPr>
        <w:widowControl w:val="0"/>
        <w:autoSpaceDE w:val="0"/>
        <w:autoSpaceDN w:val="0"/>
        <w:adjustRightInd w:val="0"/>
        <w:ind w:left="480" w:hanging="480"/>
        <w:rPr>
          <w:del w:id="3515" w:author="Stepan Polikanov" w:date="2021-05-07T11:58:00Z"/>
          <w:rFonts w:ascii="Arial" w:hAnsi="Arial" w:cs="Arial"/>
          <w:noProof/>
          <w:sz w:val="20"/>
          <w:szCs w:val="24"/>
          <w:lang w:val="en-GB"/>
          <w:rPrChange w:id="3516" w:author="Stepan Polikanov" w:date="2021-05-07T11:46:00Z">
            <w:rPr>
              <w:del w:id="3517" w:author="Stepan Polikanov" w:date="2021-05-07T11:58:00Z"/>
              <w:rFonts w:ascii="Arial" w:hAnsi="Arial" w:cs="Arial"/>
              <w:noProof/>
              <w:sz w:val="20"/>
              <w:szCs w:val="24"/>
            </w:rPr>
          </w:rPrChange>
        </w:rPr>
      </w:pPr>
      <w:del w:id="3518" w:author="Stepan Polikanov" w:date="2021-05-07T11:58:00Z">
        <w:r w:rsidRPr="00EB55B2" w:rsidDel="000A0D88">
          <w:rPr>
            <w:rFonts w:ascii="Arial" w:hAnsi="Arial" w:cs="Arial"/>
            <w:noProof/>
            <w:sz w:val="20"/>
            <w:szCs w:val="24"/>
            <w:lang w:val="en-GB"/>
            <w:rPrChange w:id="3519" w:author="Stepan Polikanov" w:date="2021-05-07T11:46:00Z">
              <w:rPr>
                <w:rFonts w:ascii="Arial" w:hAnsi="Arial" w:cs="Arial"/>
                <w:noProof/>
                <w:sz w:val="20"/>
                <w:szCs w:val="24"/>
              </w:rPr>
            </w:rPrChange>
          </w:rPr>
          <w:delText xml:space="preserve">Przeworski, Adam. 2018. </w:delText>
        </w:r>
        <w:r w:rsidRPr="00EB55B2" w:rsidDel="000A0D88">
          <w:rPr>
            <w:rFonts w:ascii="Arial" w:hAnsi="Arial" w:cs="Arial"/>
            <w:i/>
            <w:iCs/>
            <w:noProof/>
            <w:sz w:val="20"/>
            <w:szCs w:val="24"/>
            <w:lang w:val="en-GB"/>
            <w:rPrChange w:id="3520" w:author="Stepan Polikanov" w:date="2021-05-07T11:46:00Z">
              <w:rPr>
                <w:rFonts w:ascii="Arial" w:hAnsi="Arial" w:cs="Arial"/>
                <w:i/>
                <w:iCs/>
                <w:noProof/>
                <w:sz w:val="20"/>
                <w:szCs w:val="24"/>
              </w:rPr>
            </w:rPrChange>
          </w:rPr>
          <w:delText xml:space="preserve">Why Bother With Elections? </w:delText>
        </w:r>
        <w:r w:rsidRPr="00EB55B2" w:rsidDel="000A0D88">
          <w:rPr>
            <w:rFonts w:ascii="Arial" w:hAnsi="Arial" w:cs="Arial"/>
            <w:noProof/>
            <w:sz w:val="20"/>
            <w:szCs w:val="24"/>
            <w:lang w:val="en-GB"/>
            <w:rPrChange w:id="3521" w:author="Stepan Polikanov" w:date="2021-05-07T11:46:00Z">
              <w:rPr>
                <w:rFonts w:ascii="Arial" w:hAnsi="Arial" w:cs="Arial"/>
                <w:noProof/>
                <w:sz w:val="20"/>
                <w:szCs w:val="24"/>
              </w:rPr>
            </w:rPrChange>
          </w:rPr>
          <w:delText>. Cambridge: Polity Press.</w:delText>
        </w:r>
      </w:del>
    </w:p>
    <w:p w14:paraId="70278C96" w14:textId="49014037" w:rsidR="00E45A7F" w:rsidRPr="00EB55B2" w:rsidDel="000A0D88" w:rsidRDefault="00E45A7F" w:rsidP="00E45A7F">
      <w:pPr>
        <w:widowControl w:val="0"/>
        <w:autoSpaceDE w:val="0"/>
        <w:autoSpaceDN w:val="0"/>
        <w:adjustRightInd w:val="0"/>
        <w:ind w:left="480" w:hanging="480"/>
        <w:rPr>
          <w:del w:id="3522" w:author="Stepan Polikanov" w:date="2021-05-07T11:58:00Z"/>
          <w:rFonts w:ascii="Arial" w:hAnsi="Arial" w:cs="Arial"/>
          <w:noProof/>
          <w:sz w:val="20"/>
          <w:szCs w:val="24"/>
          <w:lang w:val="en-GB"/>
          <w:rPrChange w:id="3523" w:author="Stepan Polikanov" w:date="2021-05-07T11:46:00Z">
            <w:rPr>
              <w:del w:id="3524" w:author="Stepan Polikanov" w:date="2021-05-07T11:58:00Z"/>
              <w:rFonts w:ascii="Arial" w:hAnsi="Arial" w:cs="Arial"/>
              <w:noProof/>
              <w:sz w:val="20"/>
              <w:szCs w:val="24"/>
            </w:rPr>
          </w:rPrChange>
        </w:rPr>
      </w:pPr>
      <w:del w:id="3525" w:author="Stepan Polikanov" w:date="2021-05-07T11:58:00Z">
        <w:r w:rsidRPr="00EB55B2" w:rsidDel="000A0D88">
          <w:rPr>
            <w:rFonts w:ascii="Arial" w:hAnsi="Arial" w:cs="Arial"/>
            <w:noProof/>
            <w:sz w:val="20"/>
            <w:szCs w:val="24"/>
            <w:lang w:val="en-GB"/>
            <w:rPrChange w:id="3526" w:author="Stepan Polikanov" w:date="2021-05-07T11:46:00Z">
              <w:rPr>
                <w:rFonts w:ascii="Arial" w:hAnsi="Arial" w:cs="Arial"/>
                <w:noProof/>
                <w:sz w:val="20"/>
                <w:szCs w:val="24"/>
              </w:rPr>
            </w:rPrChange>
          </w:rPr>
          <w:delText xml:space="preserve">Przeworski, Adam, and Henry Teune. 1970. </w:delText>
        </w:r>
        <w:r w:rsidRPr="00EB55B2" w:rsidDel="000A0D88">
          <w:rPr>
            <w:rFonts w:ascii="Arial" w:hAnsi="Arial" w:cs="Arial"/>
            <w:i/>
            <w:iCs/>
            <w:noProof/>
            <w:sz w:val="20"/>
            <w:szCs w:val="24"/>
            <w:lang w:val="en-GB"/>
            <w:rPrChange w:id="3527" w:author="Stepan Polikanov" w:date="2021-05-07T11:46:00Z">
              <w:rPr>
                <w:rFonts w:ascii="Arial" w:hAnsi="Arial" w:cs="Arial"/>
                <w:i/>
                <w:iCs/>
                <w:noProof/>
                <w:sz w:val="20"/>
                <w:szCs w:val="24"/>
              </w:rPr>
            </w:rPrChange>
          </w:rPr>
          <w:delText>The Logic of Comparative Social Inquiry</w:delText>
        </w:r>
        <w:r w:rsidRPr="00EB55B2" w:rsidDel="000A0D88">
          <w:rPr>
            <w:rFonts w:ascii="Arial" w:hAnsi="Arial" w:cs="Arial"/>
            <w:noProof/>
            <w:sz w:val="20"/>
            <w:szCs w:val="24"/>
            <w:lang w:val="en-GB"/>
            <w:rPrChange w:id="3528" w:author="Stepan Polikanov" w:date="2021-05-07T11:46:00Z">
              <w:rPr>
                <w:rFonts w:ascii="Arial" w:hAnsi="Arial" w:cs="Arial"/>
                <w:noProof/>
                <w:sz w:val="20"/>
                <w:szCs w:val="24"/>
              </w:rPr>
            </w:rPrChange>
          </w:rPr>
          <w:delText>.</w:delText>
        </w:r>
      </w:del>
    </w:p>
    <w:p w14:paraId="384959FE" w14:textId="542B5683" w:rsidR="00E45A7F" w:rsidRPr="00EB55B2" w:rsidDel="000A0D88" w:rsidRDefault="00E45A7F" w:rsidP="00E45A7F">
      <w:pPr>
        <w:widowControl w:val="0"/>
        <w:autoSpaceDE w:val="0"/>
        <w:autoSpaceDN w:val="0"/>
        <w:adjustRightInd w:val="0"/>
        <w:ind w:left="480" w:hanging="480"/>
        <w:rPr>
          <w:del w:id="3529" w:author="Stepan Polikanov" w:date="2021-05-07T11:58:00Z"/>
          <w:rFonts w:ascii="Arial" w:hAnsi="Arial" w:cs="Arial"/>
          <w:noProof/>
          <w:sz w:val="20"/>
          <w:szCs w:val="24"/>
          <w:lang w:val="en-GB"/>
          <w:rPrChange w:id="3530" w:author="Stepan Polikanov" w:date="2021-05-07T11:46:00Z">
            <w:rPr>
              <w:del w:id="3531" w:author="Stepan Polikanov" w:date="2021-05-07T11:58:00Z"/>
              <w:rFonts w:ascii="Arial" w:hAnsi="Arial" w:cs="Arial"/>
              <w:noProof/>
              <w:sz w:val="20"/>
              <w:szCs w:val="24"/>
            </w:rPr>
          </w:rPrChange>
        </w:rPr>
      </w:pPr>
      <w:del w:id="3532" w:author="Stepan Polikanov" w:date="2021-05-07T11:58:00Z">
        <w:r w:rsidRPr="00EB55B2" w:rsidDel="000A0D88">
          <w:rPr>
            <w:rFonts w:ascii="Arial" w:hAnsi="Arial" w:cs="Arial"/>
            <w:noProof/>
            <w:sz w:val="20"/>
            <w:szCs w:val="24"/>
            <w:lang w:val="en-GB"/>
            <w:rPrChange w:id="3533" w:author="Stepan Polikanov" w:date="2021-05-07T11:46:00Z">
              <w:rPr>
                <w:rFonts w:ascii="Arial" w:hAnsi="Arial" w:cs="Arial"/>
                <w:noProof/>
                <w:sz w:val="20"/>
                <w:szCs w:val="24"/>
              </w:rPr>
            </w:rPrChange>
          </w:rPr>
          <w:delText xml:space="preserve">Rakner, Lise, and Nicholas van der Walle. 2009. “Democratization by Elections? Opposition Weakness in Africa | Journal of Democracy.” </w:delText>
        </w:r>
        <w:r w:rsidRPr="00EB55B2" w:rsidDel="000A0D88">
          <w:rPr>
            <w:rFonts w:ascii="Arial" w:hAnsi="Arial" w:cs="Arial"/>
            <w:i/>
            <w:iCs/>
            <w:noProof/>
            <w:sz w:val="20"/>
            <w:szCs w:val="24"/>
            <w:lang w:val="en-GB"/>
            <w:rPrChange w:id="3534" w:author="Stepan Polikanov" w:date="2021-05-07T11:46:00Z">
              <w:rPr>
                <w:rFonts w:ascii="Arial" w:hAnsi="Arial" w:cs="Arial"/>
                <w:i/>
                <w:iCs/>
                <w:noProof/>
                <w:sz w:val="20"/>
                <w:szCs w:val="24"/>
              </w:rPr>
            </w:rPrChange>
          </w:rPr>
          <w:delText>Journal of Democracy</w:delText>
        </w:r>
        <w:r w:rsidRPr="00EB55B2" w:rsidDel="000A0D88">
          <w:rPr>
            <w:rFonts w:ascii="Arial" w:hAnsi="Arial" w:cs="Arial"/>
            <w:noProof/>
            <w:sz w:val="20"/>
            <w:szCs w:val="24"/>
            <w:lang w:val="en-GB"/>
            <w:rPrChange w:id="3535" w:author="Stepan Polikanov" w:date="2021-05-07T11:46:00Z">
              <w:rPr>
                <w:rFonts w:ascii="Arial" w:hAnsi="Arial" w:cs="Arial"/>
                <w:noProof/>
                <w:sz w:val="20"/>
                <w:szCs w:val="24"/>
              </w:rPr>
            </w:rPrChange>
          </w:rPr>
          <w:delText xml:space="preserve"> 20(3): 108–21. https://journalofdemocracy.org/articles/democratization-by-elections-opposition-weakness-in-africa/ (January 31, 2021).</w:delText>
        </w:r>
      </w:del>
    </w:p>
    <w:p w14:paraId="710E36B8" w14:textId="5834B2B0" w:rsidR="00E45A7F" w:rsidRPr="00EB55B2" w:rsidDel="000A0D88" w:rsidRDefault="00E45A7F" w:rsidP="00E45A7F">
      <w:pPr>
        <w:widowControl w:val="0"/>
        <w:autoSpaceDE w:val="0"/>
        <w:autoSpaceDN w:val="0"/>
        <w:adjustRightInd w:val="0"/>
        <w:ind w:left="480" w:hanging="480"/>
        <w:rPr>
          <w:del w:id="3536" w:author="Stepan Polikanov" w:date="2021-05-07T11:58:00Z"/>
          <w:rFonts w:ascii="Arial" w:hAnsi="Arial" w:cs="Arial"/>
          <w:noProof/>
          <w:sz w:val="20"/>
          <w:szCs w:val="24"/>
          <w:lang w:val="en-GB"/>
          <w:rPrChange w:id="3537" w:author="Stepan Polikanov" w:date="2021-05-07T11:46:00Z">
            <w:rPr>
              <w:del w:id="3538" w:author="Stepan Polikanov" w:date="2021-05-07T11:58:00Z"/>
              <w:rFonts w:ascii="Arial" w:hAnsi="Arial" w:cs="Arial"/>
              <w:noProof/>
              <w:sz w:val="20"/>
              <w:szCs w:val="24"/>
            </w:rPr>
          </w:rPrChange>
        </w:rPr>
      </w:pPr>
      <w:del w:id="3539" w:author="Stepan Polikanov" w:date="2021-05-07T11:58:00Z">
        <w:r w:rsidRPr="00EB55B2" w:rsidDel="000A0D88">
          <w:rPr>
            <w:rFonts w:ascii="Arial" w:hAnsi="Arial" w:cs="Arial"/>
            <w:noProof/>
            <w:sz w:val="20"/>
            <w:szCs w:val="24"/>
            <w:lang w:val="en-GB"/>
            <w:rPrChange w:id="3540" w:author="Stepan Polikanov" w:date="2021-05-07T11:46:00Z">
              <w:rPr>
                <w:rFonts w:ascii="Arial" w:hAnsi="Arial" w:cs="Arial"/>
                <w:noProof/>
                <w:sz w:val="20"/>
                <w:szCs w:val="24"/>
              </w:rPr>
            </w:rPrChange>
          </w:rPr>
          <w:delText xml:space="preserve">Sartori, G. 1976. </w:delText>
        </w:r>
        <w:r w:rsidRPr="00EB55B2" w:rsidDel="000A0D88">
          <w:rPr>
            <w:rFonts w:ascii="Arial" w:hAnsi="Arial" w:cs="Arial"/>
            <w:i/>
            <w:iCs/>
            <w:noProof/>
            <w:sz w:val="20"/>
            <w:szCs w:val="24"/>
            <w:lang w:val="en-GB"/>
            <w:rPrChange w:id="3541" w:author="Stepan Polikanov" w:date="2021-05-07T11:46:00Z">
              <w:rPr>
                <w:rFonts w:ascii="Arial" w:hAnsi="Arial" w:cs="Arial"/>
                <w:i/>
                <w:iCs/>
                <w:noProof/>
                <w:sz w:val="20"/>
                <w:szCs w:val="24"/>
              </w:rPr>
            </w:rPrChange>
          </w:rPr>
          <w:delText>Parties and Party Systems: A Framework for Analysis</w:delText>
        </w:r>
        <w:r w:rsidRPr="00EB55B2" w:rsidDel="000A0D88">
          <w:rPr>
            <w:rFonts w:ascii="Arial" w:hAnsi="Arial" w:cs="Arial"/>
            <w:noProof/>
            <w:sz w:val="20"/>
            <w:szCs w:val="24"/>
            <w:lang w:val="en-GB"/>
            <w:rPrChange w:id="3542" w:author="Stepan Polikanov" w:date="2021-05-07T11:46:00Z">
              <w:rPr>
                <w:rFonts w:ascii="Arial" w:hAnsi="Arial" w:cs="Arial"/>
                <w:noProof/>
                <w:sz w:val="20"/>
                <w:szCs w:val="24"/>
              </w:rPr>
            </w:rPrChange>
          </w:rPr>
          <w:delText>. Cambridge: Cambridge University Press.</w:delText>
        </w:r>
      </w:del>
    </w:p>
    <w:p w14:paraId="49561BB1" w14:textId="19F5BFF7" w:rsidR="00E45A7F" w:rsidRPr="00EB55B2" w:rsidDel="000A0D88" w:rsidRDefault="00E45A7F" w:rsidP="00E45A7F">
      <w:pPr>
        <w:widowControl w:val="0"/>
        <w:autoSpaceDE w:val="0"/>
        <w:autoSpaceDN w:val="0"/>
        <w:adjustRightInd w:val="0"/>
        <w:ind w:left="480" w:hanging="480"/>
        <w:rPr>
          <w:del w:id="3543" w:author="Stepan Polikanov" w:date="2021-05-07T11:58:00Z"/>
          <w:rFonts w:ascii="Arial" w:hAnsi="Arial" w:cs="Arial"/>
          <w:noProof/>
          <w:sz w:val="20"/>
          <w:szCs w:val="24"/>
          <w:lang w:val="en-GB"/>
          <w:rPrChange w:id="3544" w:author="Stepan Polikanov" w:date="2021-05-07T11:46:00Z">
            <w:rPr>
              <w:del w:id="3545" w:author="Stepan Polikanov" w:date="2021-05-07T11:58:00Z"/>
              <w:rFonts w:ascii="Arial" w:hAnsi="Arial" w:cs="Arial"/>
              <w:noProof/>
              <w:sz w:val="20"/>
              <w:szCs w:val="24"/>
            </w:rPr>
          </w:rPrChange>
        </w:rPr>
      </w:pPr>
      <w:del w:id="3546" w:author="Stepan Polikanov" w:date="2021-05-07T11:58:00Z">
        <w:r w:rsidRPr="00EB55B2" w:rsidDel="000A0D88">
          <w:rPr>
            <w:rFonts w:ascii="Arial" w:hAnsi="Arial" w:cs="Arial"/>
            <w:noProof/>
            <w:sz w:val="20"/>
            <w:szCs w:val="24"/>
            <w:lang w:val="en-GB"/>
            <w:rPrChange w:id="3547" w:author="Stepan Polikanov" w:date="2021-05-07T11:46:00Z">
              <w:rPr>
                <w:rFonts w:ascii="Arial" w:hAnsi="Arial" w:cs="Arial"/>
                <w:noProof/>
                <w:sz w:val="20"/>
                <w:szCs w:val="24"/>
              </w:rPr>
            </w:rPrChange>
          </w:rPr>
          <w:delText xml:space="preserve">Schedler, Andreas. 2002. “The Menu of Manipulation.” </w:delText>
        </w:r>
        <w:r w:rsidRPr="00EB55B2" w:rsidDel="000A0D88">
          <w:rPr>
            <w:rFonts w:ascii="Arial" w:hAnsi="Arial" w:cs="Arial"/>
            <w:i/>
            <w:iCs/>
            <w:noProof/>
            <w:sz w:val="20"/>
            <w:szCs w:val="24"/>
            <w:lang w:val="en-GB"/>
            <w:rPrChange w:id="3548" w:author="Stepan Polikanov" w:date="2021-05-07T11:46:00Z">
              <w:rPr>
                <w:rFonts w:ascii="Arial" w:hAnsi="Arial" w:cs="Arial"/>
                <w:i/>
                <w:iCs/>
                <w:noProof/>
                <w:sz w:val="20"/>
                <w:szCs w:val="24"/>
              </w:rPr>
            </w:rPrChange>
          </w:rPr>
          <w:delText>Journal of Democracy</w:delText>
        </w:r>
        <w:r w:rsidRPr="00EB55B2" w:rsidDel="000A0D88">
          <w:rPr>
            <w:rFonts w:ascii="Arial" w:hAnsi="Arial" w:cs="Arial"/>
            <w:noProof/>
            <w:sz w:val="20"/>
            <w:szCs w:val="24"/>
            <w:lang w:val="en-GB"/>
            <w:rPrChange w:id="3549" w:author="Stepan Polikanov" w:date="2021-05-07T11:46:00Z">
              <w:rPr>
                <w:rFonts w:ascii="Arial" w:hAnsi="Arial" w:cs="Arial"/>
                <w:noProof/>
                <w:sz w:val="20"/>
                <w:szCs w:val="24"/>
              </w:rPr>
            </w:rPrChange>
          </w:rPr>
          <w:delText xml:space="preserve"> 13(2): 36–50. http://10.0.5.73/jod.2002.0031.</w:delText>
        </w:r>
      </w:del>
    </w:p>
    <w:p w14:paraId="0771300B" w14:textId="51DE8558" w:rsidR="00E45A7F" w:rsidRPr="00EB55B2" w:rsidDel="000A0D88" w:rsidRDefault="00E45A7F" w:rsidP="00E45A7F">
      <w:pPr>
        <w:widowControl w:val="0"/>
        <w:autoSpaceDE w:val="0"/>
        <w:autoSpaceDN w:val="0"/>
        <w:adjustRightInd w:val="0"/>
        <w:ind w:left="480" w:hanging="480"/>
        <w:rPr>
          <w:del w:id="3550" w:author="Stepan Polikanov" w:date="2021-05-07T11:58:00Z"/>
          <w:rFonts w:ascii="Arial" w:hAnsi="Arial" w:cs="Arial"/>
          <w:noProof/>
          <w:sz w:val="20"/>
          <w:szCs w:val="24"/>
          <w:lang w:val="en-GB"/>
          <w:rPrChange w:id="3551" w:author="Stepan Polikanov" w:date="2021-05-07T11:46:00Z">
            <w:rPr>
              <w:del w:id="3552" w:author="Stepan Polikanov" w:date="2021-05-07T11:58:00Z"/>
              <w:rFonts w:ascii="Arial" w:hAnsi="Arial" w:cs="Arial"/>
              <w:noProof/>
              <w:sz w:val="20"/>
              <w:szCs w:val="24"/>
            </w:rPr>
          </w:rPrChange>
        </w:rPr>
      </w:pPr>
      <w:del w:id="3553" w:author="Stepan Polikanov" w:date="2021-05-07T11:58:00Z">
        <w:r w:rsidRPr="00EB55B2" w:rsidDel="000A0D88">
          <w:rPr>
            <w:rFonts w:ascii="Arial" w:hAnsi="Arial" w:cs="Arial"/>
            <w:noProof/>
            <w:sz w:val="20"/>
            <w:szCs w:val="24"/>
            <w:lang w:val="en-GB"/>
            <w:rPrChange w:id="3554" w:author="Stepan Polikanov" w:date="2021-05-07T11:46:00Z">
              <w:rPr>
                <w:rFonts w:ascii="Arial" w:hAnsi="Arial" w:cs="Arial"/>
                <w:noProof/>
                <w:sz w:val="20"/>
                <w:szCs w:val="24"/>
              </w:rPr>
            </w:rPrChange>
          </w:rPr>
          <w:delText xml:space="preserve">Southall, R, and H Melber. 2009. </w:delText>
        </w:r>
        <w:r w:rsidRPr="00EB55B2" w:rsidDel="000A0D88">
          <w:rPr>
            <w:rFonts w:ascii="Arial" w:hAnsi="Arial" w:cs="Arial"/>
            <w:i/>
            <w:iCs/>
            <w:noProof/>
            <w:sz w:val="20"/>
            <w:szCs w:val="24"/>
            <w:lang w:val="en-GB"/>
            <w:rPrChange w:id="3555" w:author="Stepan Polikanov" w:date="2021-05-07T11:46:00Z">
              <w:rPr>
                <w:rFonts w:ascii="Arial" w:hAnsi="Arial" w:cs="Arial"/>
                <w:i/>
                <w:iCs/>
                <w:noProof/>
                <w:sz w:val="20"/>
                <w:szCs w:val="24"/>
              </w:rPr>
            </w:rPrChange>
          </w:rPr>
          <w:delText>A New Scramble for Africa?: Imperialism, Investment and Development</w:delText>
        </w:r>
        <w:r w:rsidRPr="00EB55B2" w:rsidDel="000A0D88">
          <w:rPr>
            <w:rFonts w:ascii="Arial" w:hAnsi="Arial" w:cs="Arial"/>
            <w:noProof/>
            <w:sz w:val="20"/>
            <w:szCs w:val="24"/>
            <w:lang w:val="en-GB"/>
            <w:rPrChange w:id="3556" w:author="Stepan Polikanov" w:date="2021-05-07T11:46:00Z">
              <w:rPr>
                <w:rFonts w:ascii="Arial" w:hAnsi="Arial" w:cs="Arial"/>
                <w:noProof/>
                <w:sz w:val="20"/>
                <w:szCs w:val="24"/>
              </w:rPr>
            </w:rPrChange>
          </w:rPr>
          <w:delText>. University of KwaZulu-Natal Press. https://books.google.de/books?id=MRRrPgAACAAJ.</w:delText>
        </w:r>
      </w:del>
    </w:p>
    <w:p w14:paraId="1C4CC833" w14:textId="7837815D" w:rsidR="00E45A7F" w:rsidRPr="00EB55B2" w:rsidDel="000A0D88" w:rsidRDefault="00E45A7F" w:rsidP="00E45A7F">
      <w:pPr>
        <w:widowControl w:val="0"/>
        <w:autoSpaceDE w:val="0"/>
        <w:autoSpaceDN w:val="0"/>
        <w:adjustRightInd w:val="0"/>
        <w:ind w:left="480" w:hanging="480"/>
        <w:rPr>
          <w:del w:id="3557" w:author="Stepan Polikanov" w:date="2021-05-07T11:58:00Z"/>
          <w:rFonts w:ascii="Arial" w:hAnsi="Arial" w:cs="Arial"/>
          <w:noProof/>
          <w:sz w:val="20"/>
          <w:szCs w:val="24"/>
          <w:lang w:val="en-GB"/>
          <w:rPrChange w:id="3558" w:author="Stepan Polikanov" w:date="2021-05-07T11:46:00Z">
            <w:rPr>
              <w:del w:id="3559" w:author="Stepan Polikanov" w:date="2021-05-07T11:58:00Z"/>
              <w:rFonts w:ascii="Arial" w:hAnsi="Arial" w:cs="Arial"/>
              <w:noProof/>
              <w:sz w:val="20"/>
              <w:szCs w:val="24"/>
            </w:rPr>
          </w:rPrChange>
        </w:rPr>
      </w:pPr>
      <w:del w:id="3560" w:author="Stepan Polikanov" w:date="2021-05-07T11:58:00Z">
        <w:r w:rsidRPr="00EB55B2" w:rsidDel="000A0D88">
          <w:rPr>
            <w:rFonts w:ascii="Arial" w:hAnsi="Arial" w:cs="Arial"/>
            <w:noProof/>
            <w:sz w:val="20"/>
            <w:szCs w:val="24"/>
            <w:lang w:val="en-GB"/>
            <w:rPrChange w:id="3561" w:author="Stepan Polikanov" w:date="2021-05-07T11:46:00Z">
              <w:rPr>
                <w:rFonts w:ascii="Arial" w:hAnsi="Arial" w:cs="Arial"/>
                <w:noProof/>
                <w:sz w:val="20"/>
                <w:szCs w:val="24"/>
              </w:rPr>
            </w:rPrChange>
          </w:rPr>
          <w:delText xml:space="preserve">du Toit, P van der P (Pierre), and Nicola de Jagger. 2012. </w:delText>
        </w:r>
        <w:r w:rsidRPr="00EB55B2" w:rsidDel="000A0D88">
          <w:rPr>
            <w:rFonts w:ascii="Arial" w:hAnsi="Arial" w:cs="Arial"/>
            <w:i/>
            <w:iCs/>
            <w:noProof/>
            <w:sz w:val="20"/>
            <w:szCs w:val="24"/>
            <w:lang w:val="en-GB"/>
            <w:rPrChange w:id="3562" w:author="Stepan Polikanov" w:date="2021-05-07T11:46:00Z">
              <w:rPr>
                <w:rFonts w:ascii="Arial" w:hAnsi="Arial" w:cs="Arial"/>
                <w:i/>
                <w:iCs/>
                <w:noProof/>
                <w:sz w:val="20"/>
                <w:szCs w:val="24"/>
              </w:rPr>
            </w:rPrChange>
          </w:rPr>
          <w:delText>Friend or Foe? Dominant Party Systems in Southern Africa: Insights from the Developing World</w:delText>
        </w:r>
        <w:r w:rsidRPr="00EB55B2" w:rsidDel="000A0D88">
          <w:rPr>
            <w:rFonts w:ascii="Arial" w:hAnsi="Arial" w:cs="Arial"/>
            <w:noProof/>
            <w:sz w:val="20"/>
            <w:szCs w:val="24"/>
            <w:lang w:val="en-GB"/>
            <w:rPrChange w:id="3563" w:author="Stepan Polikanov" w:date="2021-05-07T11:46:00Z">
              <w:rPr>
                <w:rFonts w:ascii="Arial" w:hAnsi="Arial" w:cs="Arial"/>
                <w:noProof/>
                <w:sz w:val="20"/>
                <w:szCs w:val="24"/>
              </w:rPr>
            </w:rPrChange>
          </w:rPr>
          <w:delText>. eds. P van der P (Pierre) du Toit and Nicola de Jagger. Tokyo: UN University Press :</w:delText>
        </w:r>
      </w:del>
    </w:p>
    <w:p w14:paraId="48A91AD4" w14:textId="2F2FD309" w:rsidR="00E45A7F" w:rsidRPr="00EB55B2" w:rsidDel="000A0D88" w:rsidRDefault="00E45A7F" w:rsidP="00E45A7F">
      <w:pPr>
        <w:widowControl w:val="0"/>
        <w:autoSpaceDE w:val="0"/>
        <w:autoSpaceDN w:val="0"/>
        <w:adjustRightInd w:val="0"/>
        <w:ind w:left="480" w:hanging="480"/>
        <w:rPr>
          <w:del w:id="3564" w:author="Stepan Polikanov" w:date="2021-05-07T11:58:00Z"/>
          <w:rFonts w:ascii="Arial" w:hAnsi="Arial" w:cs="Arial"/>
          <w:noProof/>
          <w:sz w:val="20"/>
          <w:szCs w:val="24"/>
          <w:lang w:val="en-GB"/>
          <w:rPrChange w:id="3565" w:author="Stepan Polikanov" w:date="2021-05-07T11:46:00Z">
            <w:rPr>
              <w:del w:id="3566" w:author="Stepan Polikanov" w:date="2021-05-07T11:58:00Z"/>
              <w:rFonts w:ascii="Arial" w:hAnsi="Arial" w:cs="Arial"/>
              <w:noProof/>
              <w:sz w:val="20"/>
              <w:szCs w:val="24"/>
            </w:rPr>
          </w:rPrChange>
        </w:rPr>
      </w:pPr>
      <w:del w:id="3567" w:author="Stepan Polikanov" w:date="2021-05-07T11:58:00Z">
        <w:r w:rsidRPr="00EB55B2" w:rsidDel="000A0D88">
          <w:rPr>
            <w:rFonts w:ascii="Arial" w:hAnsi="Arial" w:cs="Arial"/>
            <w:noProof/>
            <w:sz w:val="20"/>
            <w:szCs w:val="24"/>
            <w:lang w:val="en-GB"/>
            <w:rPrChange w:id="3568" w:author="Stepan Polikanov" w:date="2021-05-07T11:46:00Z">
              <w:rPr>
                <w:rFonts w:ascii="Arial" w:hAnsi="Arial" w:cs="Arial"/>
                <w:noProof/>
                <w:sz w:val="20"/>
                <w:szCs w:val="24"/>
              </w:rPr>
            </w:rPrChange>
          </w:rPr>
          <w:delText xml:space="preserve">Trantidis, Aris. 2015. “Clientelism and the Classification of Dominant Party Systems.” </w:delText>
        </w:r>
        <w:r w:rsidRPr="00EB55B2" w:rsidDel="000A0D88">
          <w:rPr>
            <w:rFonts w:ascii="Arial" w:hAnsi="Arial" w:cs="Arial"/>
            <w:i/>
            <w:iCs/>
            <w:noProof/>
            <w:sz w:val="20"/>
            <w:szCs w:val="24"/>
            <w:lang w:val="en-GB"/>
            <w:rPrChange w:id="3569" w:author="Stepan Polikanov" w:date="2021-05-07T11:46:00Z">
              <w:rPr>
                <w:rFonts w:ascii="Arial" w:hAnsi="Arial" w:cs="Arial"/>
                <w:i/>
                <w:iCs/>
                <w:noProof/>
                <w:sz w:val="20"/>
                <w:szCs w:val="24"/>
              </w:rPr>
            </w:rPrChange>
          </w:rPr>
          <w:delText>Democratization</w:delText>
        </w:r>
        <w:r w:rsidRPr="00EB55B2" w:rsidDel="000A0D88">
          <w:rPr>
            <w:rFonts w:ascii="Arial" w:hAnsi="Arial" w:cs="Arial"/>
            <w:noProof/>
            <w:sz w:val="20"/>
            <w:szCs w:val="24"/>
            <w:lang w:val="en-GB"/>
            <w:rPrChange w:id="3570" w:author="Stepan Polikanov" w:date="2021-05-07T11:46:00Z">
              <w:rPr>
                <w:rFonts w:ascii="Arial" w:hAnsi="Arial" w:cs="Arial"/>
                <w:noProof/>
                <w:sz w:val="20"/>
                <w:szCs w:val="24"/>
              </w:rPr>
            </w:rPrChange>
          </w:rPr>
          <w:delText xml:space="preserve"> 22(1): 113–33.</w:delText>
        </w:r>
      </w:del>
    </w:p>
    <w:p w14:paraId="1A7709BD" w14:textId="5125409C" w:rsidR="00E45A7F" w:rsidRPr="00EB55B2" w:rsidDel="000A0D88" w:rsidRDefault="00E45A7F" w:rsidP="00E45A7F">
      <w:pPr>
        <w:widowControl w:val="0"/>
        <w:autoSpaceDE w:val="0"/>
        <w:autoSpaceDN w:val="0"/>
        <w:adjustRightInd w:val="0"/>
        <w:ind w:left="480" w:hanging="480"/>
        <w:rPr>
          <w:del w:id="3571" w:author="Stepan Polikanov" w:date="2021-05-07T11:58:00Z"/>
          <w:rFonts w:ascii="Arial" w:hAnsi="Arial" w:cs="Arial"/>
          <w:noProof/>
          <w:sz w:val="20"/>
          <w:szCs w:val="24"/>
          <w:lang w:val="en-GB"/>
          <w:rPrChange w:id="3572" w:author="Stepan Polikanov" w:date="2021-05-07T11:46:00Z">
            <w:rPr>
              <w:del w:id="3573" w:author="Stepan Polikanov" w:date="2021-05-07T11:58:00Z"/>
              <w:rFonts w:ascii="Arial" w:hAnsi="Arial" w:cs="Arial"/>
              <w:noProof/>
              <w:sz w:val="20"/>
              <w:szCs w:val="24"/>
            </w:rPr>
          </w:rPrChange>
        </w:rPr>
      </w:pPr>
      <w:del w:id="3574" w:author="Stepan Polikanov" w:date="2021-05-07T11:58:00Z">
        <w:r w:rsidRPr="00EB55B2" w:rsidDel="000A0D88">
          <w:rPr>
            <w:rFonts w:ascii="Arial" w:hAnsi="Arial" w:cs="Arial"/>
            <w:noProof/>
            <w:sz w:val="20"/>
            <w:szCs w:val="24"/>
            <w:lang w:val="en-GB"/>
            <w:rPrChange w:id="3575" w:author="Stepan Polikanov" w:date="2021-05-07T11:46:00Z">
              <w:rPr>
                <w:rFonts w:ascii="Arial" w:hAnsi="Arial" w:cs="Arial"/>
                <w:noProof/>
                <w:sz w:val="20"/>
                <w:szCs w:val="24"/>
              </w:rPr>
            </w:rPrChange>
          </w:rPr>
          <w:delText xml:space="preserve">Travaglianti, Manuela. 2017. “How Abolishing School Fees Increased Support for the Incumbent in Burundi.” </w:delText>
        </w:r>
        <w:r w:rsidRPr="00EB55B2" w:rsidDel="000A0D88">
          <w:rPr>
            <w:rFonts w:ascii="Arial" w:hAnsi="Arial" w:cs="Arial"/>
            <w:i/>
            <w:iCs/>
            <w:noProof/>
            <w:sz w:val="20"/>
            <w:szCs w:val="24"/>
            <w:lang w:val="en-GB"/>
            <w:rPrChange w:id="3576" w:author="Stepan Polikanov" w:date="2021-05-07T11:46:00Z">
              <w:rPr>
                <w:rFonts w:ascii="Arial" w:hAnsi="Arial" w:cs="Arial"/>
                <w:i/>
                <w:iCs/>
                <w:noProof/>
                <w:sz w:val="20"/>
                <w:szCs w:val="24"/>
              </w:rPr>
            </w:rPrChange>
          </w:rPr>
          <w:delText>African Affairs</w:delText>
        </w:r>
        <w:r w:rsidRPr="00EB55B2" w:rsidDel="000A0D88">
          <w:rPr>
            <w:rFonts w:ascii="Arial" w:hAnsi="Arial" w:cs="Arial"/>
            <w:noProof/>
            <w:sz w:val="20"/>
            <w:szCs w:val="24"/>
            <w:lang w:val="en-GB"/>
            <w:rPrChange w:id="3577" w:author="Stepan Polikanov" w:date="2021-05-07T11:46:00Z">
              <w:rPr>
                <w:rFonts w:ascii="Arial" w:hAnsi="Arial" w:cs="Arial"/>
                <w:noProof/>
                <w:sz w:val="20"/>
                <w:szCs w:val="24"/>
              </w:rPr>
            </w:rPrChange>
          </w:rPr>
          <w:delText xml:space="preserve"> 116(462): 101–24. https://academic.oup.com/afraf/article-lookup/doi/10.1093/afraf/adw066 (May 4, 2021).</w:delText>
        </w:r>
      </w:del>
    </w:p>
    <w:p w14:paraId="63BD5F84" w14:textId="44D583C6" w:rsidR="00E45A7F" w:rsidRPr="007504F6" w:rsidDel="000A0D88" w:rsidRDefault="00E45A7F" w:rsidP="00E45A7F">
      <w:pPr>
        <w:widowControl w:val="0"/>
        <w:autoSpaceDE w:val="0"/>
        <w:autoSpaceDN w:val="0"/>
        <w:adjustRightInd w:val="0"/>
        <w:ind w:left="480" w:hanging="480"/>
        <w:rPr>
          <w:del w:id="3578" w:author="Stepan Polikanov" w:date="2021-05-07T11:58:00Z"/>
          <w:rFonts w:ascii="Arial" w:hAnsi="Arial" w:cs="Arial"/>
          <w:noProof/>
          <w:sz w:val="20"/>
          <w:lang w:val="en-GB"/>
          <w:rPrChange w:id="3579" w:author="Stepan Polikanov" w:date="2021-05-07T13:12:00Z">
            <w:rPr>
              <w:del w:id="3580" w:author="Stepan Polikanov" w:date="2021-05-07T11:58:00Z"/>
              <w:rFonts w:ascii="Arial" w:hAnsi="Arial" w:cs="Arial"/>
              <w:noProof/>
              <w:sz w:val="20"/>
            </w:rPr>
          </w:rPrChange>
        </w:rPr>
      </w:pPr>
      <w:del w:id="3581" w:author="Stepan Polikanov" w:date="2021-05-07T11:58:00Z">
        <w:r w:rsidRPr="00EB55B2" w:rsidDel="000A0D88">
          <w:rPr>
            <w:rFonts w:ascii="Arial" w:hAnsi="Arial" w:cs="Arial"/>
            <w:noProof/>
            <w:sz w:val="20"/>
            <w:szCs w:val="24"/>
            <w:lang w:val="en-GB"/>
            <w:rPrChange w:id="3582" w:author="Stepan Polikanov" w:date="2021-05-07T11:46:00Z">
              <w:rPr>
                <w:rFonts w:ascii="Arial" w:hAnsi="Arial" w:cs="Arial"/>
                <w:noProof/>
                <w:sz w:val="20"/>
                <w:szCs w:val="24"/>
              </w:rPr>
            </w:rPrChange>
          </w:rPr>
          <w:delText xml:space="preserve">Woods, Dwayne. 2016. “The Future of Comparative Politics Is Its Past.” </w:delText>
        </w:r>
        <w:r w:rsidRPr="007504F6" w:rsidDel="000A0D88">
          <w:rPr>
            <w:rFonts w:ascii="Arial" w:hAnsi="Arial" w:cs="Arial"/>
            <w:i/>
            <w:iCs/>
            <w:noProof/>
            <w:sz w:val="20"/>
            <w:szCs w:val="24"/>
            <w:lang w:val="en-GB"/>
            <w:rPrChange w:id="3583" w:author="Stepan Polikanov" w:date="2021-05-07T13:12:00Z">
              <w:rPr>
                <w:rFonts w:ascii="Arial" w:hAnsi="Arial" w:cs="Arial"/>
                <w:i/>
                <w:iCs/>
                <w:noProof/>
                <w:sz w:val="20"/>
                <w:szCs w:val="24"/>
              </w:rPr>
            </w:rPrChange>
          </w:rPr>
          <w:delText>Chinese Political Science Review</w:delText>
        </w:r>
        <w:r w:rsidRPr="007504F6" w:rsidDel="000A0D88">
          <w:rPr>
            <w:rFonts w:ascii="Arial" w:hAnsi="Arial" w:cs="Arial"/>
            <w:noProof/>
            <w:sz w:val="20"/>
            <w:szCs w:val="24"/>
            <w:lang w:val="en-GB"/>
            <w:rPrChange w:id="3584" w:author="Stepan Polikanov" w:date="2021-05-07T13:12:00Z">
              <w:rPr>
                <w:rFonts w:ascii="Arial" w:hAnsi="Arial" w:cs="Arial"/>
                <w:noProof/>
                <w:sz w:val="20"/>
                <w:szCs w:val="24"/>
              </w:rPr>
            </w:rPrChange>
          </w:rPr>
          <w:delText xml:space="preserve"> 1: 412–24.</w:delText>
        </w:r>
      </w:del>
    </w:p>
    <w:p w14:paraId="5810D2AF" w14:textId="4B7CEC03" w:rsidR="00F47901" w:rsidRPr="007504F6" w:rsidDel="000A0D88" w:rsidRDefault="007D3DB5">
      <w:pPr>
        <w:rPr>
          <w:ins w:id="3585" w:author="Ekim Arbatli" w:date="2021-03-16T15:00:00Z"/>
          <w:del w:id="3586" w:author="Stepan Polikanov" w:date="2021-05-07T11:58:00Z"/>
          <w:rFonts w:ascii="Arial" w:hAnsi="Arial" w:cs="Arial"/>
          <w:color w:val="222222"/>
          <w:sz w:val="20"/>
          <w:szCs w:val="20"/>
          <w:shd w:val="clear" w:color="auto" w:fill="FFFFFF"/>
          <w:lang w:val="en-GB"/>
          <w:rPrChange w:id="3587" w:author="Stepan Polikanov" w:date="2021-05-07T13:12:00Z">
            <w:rPr>
              <w:ins w:id="3588" w:author="Ekim Arbatli" w:date="2021-03-16T15:00:00Z"/>
              <w:del w:id="3589" w:author="Stepan Polikanov" w:date="2021-05-07T11:58:00Z"/>
              <w:rFonts w:ascii="Arial" w:hAnsi="Arial" w:cs="Arial"/>
              <w:color w:val="222222"/>
              <w:sz w:val="20"/>
              <w:szCs w:val="20"/>
              <w:shd w:val="clear" w:color="auto" w:fill="FFFFFF"/>
            </w:rPr>
          </w:rPrChange>
        </w:rPr>
      </w:pPr>
      <w:ins w:id="3590" w:author="Поликанов Степан Андреевич" w:date="2021-03-24T11:26:00Z">
        <w:del w:id="3591" w:author="Stepan Polikanov" w:date="2021-05-07T11:58:00Z">
          <w:r w:rsidDel="000A0D88">
            <w:rPr>
              <w:rFonts w:ascii="Arial" w:hAnsi="Arial" w:cs="Arial"/>
              <w:color w:val="222222"/>
              <w:sz w:val="20"/>
              <w:szCs w:val="20"/>
              <w:shd w:val="clear" w:color="auto" w:fill="FFFFFF"/>
              <w:lang w:val="en-US"/>
            </w:rPr>
            <w:fldChar w:fldCharType="end"/>
          </w:r>
        </w:del>
      </w:ins>
      <w:ins w:id="3592" w:author="Ekim Arbatli" w:date="2021-03-16T15:00:00Z">
        <w:del w:id="3593" w:author="Stepan Polikanov" w:date="2021-05-07T11:58:00Z">
          <w:r w:rsidR="00F47901" w:rsidRPr="00F47901" w:rsidDel="000A0D88">
            <w:rPr>
              <w:rFonts w:ascii="Arial" w:hAnsi="Arial" w:cs="Arial"/>
              <w:color w:val="222222"/>
              <w:sz w:val="20"/>
              <w:szCs w:val="20"/>
              <w:shd w:val="clear" w:color="auto" w:fill="FFFFFF"/>
              <w:lang w:val="en-US"/>
              <w:rPrChange w:id="3594" w:author="Ekim Arbatli" w:date="2021-03-16T15:00:00Z">
                <w:rPr>
                  <w:rFonts w:ascii="Arial" w:hAnsi="Arial" w:cs="Arial"/>
                  <w:color w:val="222222"/>
                  <w:sz w:val="20"/>
                  <w:szCs w:val="20"/>
                  <w:shd w:val="clear" w:color="auto" w:fill="FFFFFF"/>
                </w:rPr>
              </w:rPrChange>
            </w:rPr>
            <w:delText>Bogaards, M. (2013). Exchange: Reexamining African Elections. </w:delText>
          </w:r>
          <w:r w:rsidR="00F47901" w:rsidRPr="007504F6" w:rsidDel="000A0D88">
            <w:rPr>
              <w:rFonts w:ascii="Arial" w:hAnsi="Arial" w:cs="Arial"/>
              <w:i/>
              <w:iCs/>
              <w:color w:val="222222"/>
              <w:sz w:val="20"/>
              <w:szCs w:val="20"/>
              <w:shd w:val="clear" w:color="auto" w:fill="FFFFFF"/>
              <w:lang w:val="en-GB"/>
              <w:rPrChange w:id="3595" w:author="Stepan Polikanov" w:date="2021-05-07T13:12:00Z">
                <w:rPr>
                  <w:rFonts w:ascii="Arial" w:hAnsi="Arial" w:cs="Arial"/>
                  <w:i/>
                  <w:iCs/>
                  <w:color w:val="222222"/>
                  <w:sz w:val="20"/>
                  <w:szCs w:val="20"/>
                  <w:shd w:val="clear" w:color="auto" w:fill="FFFFFF"/>
                </w:rPr>
              </w:rPrChange>
            </w:rPr>
            <w:delText>Journal of Democracy</w:delText>
          </w:r>
          <w:r w:rsidR="00F47901" w:rsidRPr="007504F6" w:rsidDel="000A0D88">
            <w:rPr>
              <w:rFonts w:ascii="Arial" w:hAnsi="Arial" w:cs="Arial"/>
              <w:color w:val="222222"/>
              <w:sz w:val="20"/>
              <w:szCs w:val="20"/>
              <w:shd w:val="clear" w:color="auto" w:fill="FFFFFF"/>
              <w:lang w:val="en-GB"/>
              <w:rPrChange w:id="3596" w:author="Stepan Polikanov" w:date="2021-05-07T13:12:00Z">
                <w:rPr>
                  <w:rFonts w:ascii="Arial" w:hAnsi="Arial" w:cs="Arial"/>
                  <w:color w:val="222222"/>
                  <w:sz w:val="20"/>
                  <w:szCs w:val="20"/>
                  <w:shd w:val="clear" w:color="auto" w:fill="FFFFFF"/>
                </w:rPr>
              </w:rPrChange>
            </w:rPr>
            <w:delText>, </w:delText>
          </w:r>
          <w:r w:rsidR="00F47901" w:rsidRPr="007504F6" w:rsidDel="000A0D88">
            <w:rPr>
              <w:rFonts w:ascii="Arial" w:hAnsi="Arial" w:cs="Arial"/>
              <w:i/>
              <w:iCs/>
              <w:color w:val="222222"/>
              <w:sz w:val="20"/>
              <w:szCs w:val="20"/>
              <w:shd w:val="clear" w:color="auto" w:fill="FFFFFF"/>
              <w:lang w:val="en-GB"/>
              <w:rPrChange w:id="3597" w:author="Stepan Polikanov" w:date="2021-05-07T13:12:00Z">
                <w:rPr>
                  <w:rFonts w:ascii="Arial" w:hAnsi="Arial" w:cs="Arial"/>
                  <w:i/>
                  <w:iCs/>
                  <w:color w:val="222222"/>
                  <w:sz w:val="20"/>
                  <w:szCs w:val="20"/>
                  <w:shd w:val="clear" w:color="auto" w:fill="FFFFFF"/>
                </w:rPr>
              </w:rPrChange>
            </w:rPr>
            <w:delText>24</w:delText>
          </w:r>
          <w:r w:rsidR="00F47901" w:rsidRPr="007504F6" w:rsidDel="000A0D88">
            <w:rPr>
              <w:rFonts w:ascii="Arial" w:hAnsi="Arial" w:cs="Arial"/>
              <w:color w:val="222222"/>
              <w:sz w:val="20"/>
              <w:szCs w:val="20"/>
              <w:shd w:val="clear" w:color="auto" w:fill="FFFFFF"/>
              <w:lang w:val="en-GB"/>
              <w:rPrChange w:id="3598" w:author="Stepan Polikanov" w:date="2021-05-07T13:12:00Z">
                <w:rPr>
                  <w:rFonts w:ascii="Arial" w:hAnsi="Arial" w:cs="Arial"/>
                  <w:color w:val="222222"/>
                  <w:sz w:val="20"/>
                  <w:szCs w:val="20"/>
                  <w:shd w:val="clear" w:color="auto" w:fill="FFFFFF"/>
                </w:rPr>
              </w:rPrChange>
            </w:rPr>
            <w:delText>(4), 151-160.</w:delText>
          </w:r>
        </w:del>
      </w:ins>
    </w:p>
    <w:p w14:paraId="6391633C" w14:textId="4903C7E7" w:rsidR="00F47901" w:rsidDel="000A0D88" w:rsidRDefault="00F47901">
      <w:pPr>
        <w:rPr>
          <w:ins w:id="3599" w:author="Ekim Arbatli" w:date="2021-03-16T15:01:00Z"/>
          <w:del w:id="3600" w:author="Stepan Polikanov" w:date="2021-05-07T11:58:00Z"/>
          <w:rFonts w:ascii="Arial" w:hAnsi="Arial" w:cs="Arial"/>
          <w:color w:val="0A0A0A"/>
          <w:sz w:val="21"/>
          <w:szCs w:val="21"/>
          <w:shd w:val="clear" w:color="auto" w:fill="F0F0F0"/>
          <w:lang w:val="en-US"/>
        </w:rPr>
      </w:pPr>
      <w:ins w:id="3601" w:author="Ekim Arbatli" w:date="2021-03-16T15:01:00Z">
        <w:del w:id="3602" w:author="Stepan Polikanov" w:date="2021-05-07T11:58:00Z">
          <w:r w:rsidRPr="00F47901" w:rsidDel="000A0D88">
            <w:rPr>
              <w:rFonts w:ascii="Arial" w:hAnsi="Arial" w:cs="Arial"/>
              <w:color w:val="0A0A0A"/>
              <w:sz w:val="21"/>
              <w:szCs w:val="21"/>
              <w:shd w:val="clear" w:color="auto" w:fill="F0F0F0"/>
              <w:lang w:val="en-US"/>
              <w:rPrChange w:id="3603" w:author="Ekim Arbatli" w:date="2021-03-16T15:01:00Z">
                <w:rPr>
                  <w:rFonts w:ascii="Arial" w:hAnsi="Arial" w:cs="Arial"/>
                  <w:color w:val="0A0A0A"/>
                  <w:sz w:val="21"/>
                  <w:szCs w:val="21"/>
                  <w:shd w:val="clear" w:color="auto" w:fill="F0F0F0"/>
                </w:rPr>
              </w:rPrChange>
            </w:rPr>
            <w:delText>Cheeseman, N. (2010). African Elections as Vehicles for Change. </w:delText>
          </w:r>
          <w:r w:rsidRPr="00F47901" w:rsidDel="000A0D88">
            <w:rPr>
              <w:rFonts w:ascii="Arial" w:hAnsi="Arial" w:cs="Arial"/>
              <w:i/>
              <w:iCs/>
              <w:color w:val="0A0A0A"/>
              <w:sz w:val="21"/>
              <w:szCs w:val="21"/>
              <w:shd w:val="clear" w:color="auto" w:fill="F0F0F0"/>
              <w:lang w:val="en-US"/>
              <w:rPrChange w:id="3604" w:author="Ekim Arbatli" w:date="2021-03-16T15:01:00Z">
                <w:rPr>
                  <w:rFonts w:ascii="Arial" w:hAnsi="Arial" w:cs="Arial"/>
                  <w:i/>
                  <w:iCs/>
                  <w:color w:val="0A0A0A"/>
                  <w:sz w:val="21"/>
                  <w:szCs w:val="21"/>
                  <w:shd w:val="clear" w:color="auto" w:fill="F0F0F0"/>
                </w:rPr>
              </w:rPrChange>
            </w:rPr>
            <w:delText>Journal of Democracy</w:delText>
          </w:r>
          <w:r w:rsidRPr="00F47901" w:rsidDel="000A0D88">
            <w:rPr>
              <w:rFonts w:ascii="Arial" w:hAnsi="Arial" w:cs="Arial"/>
              <w:color w:val="0A0A0A"/>
              <w:sz w:val="21"/>
              <w:szCs w:val="21"/>
              <w:shd w:val="clear" w:color="auto" w:fill="F0F0F0"/>
              <w:lang w:val="en-US"/>
              <w:rPrChange w:id="3605" w:author="Ekim Arbatli" w:date="2021-03-16T15:01:00Z">
                <w:rPr>
                  <w:rFonts w:ascii="Arial" w:hAnsi="Arial" w:cs="Arial"/>
                  <w:color w:val="0A0A0A"/>
                  <w:sz w:val="21"/>
                  <w:szCs w:val="21"/>
                  <w:shd w:val="clear" w:color="auto" w:fill="F0F0F0"/>
                </w:rPr>
              </w:rPrChange>
            </w:rPr>
            <w:delText> </w:delText>
          </w:r>
          <w:r w:rsidRPr="00F47901" w:rsidDel="000A0D88">
            <w:rPr>
              <w:rFonts w:ascii="Arial" w:hAnsi="Arial" w:cs="Arial"/>
              <w:i/>
              <w:iCs/>
              <w:color w:val="0A0A0A"/>
              <w:sz w:val="21"/>
              <w:szCs w:val="21"/>
              <w:shd w:val="clear" w:color="auto" w:fill="F0F0F0"/>
              <w:lang w:val="en-US"/>
              <w:rPrChange w:id="3606" w:author="Ekim Arbatli" w:date="2021-03-16T15:01:00Z">
                <w:rPr>
                  <w:rFonts w:ascii="Arial" w:hAnsi="Arial" w:cs="Arial"/>
                  <w:i/>
                  <w:iCs/>
                  <w:color w:val="0A0A0A"/>
                  <w:sz w:val="21"/>
                  <w:szCs w:val="21"/>
                  <w:shd w:val="clear" w:color="auto" w:fill="F0F0F0"/>
                </w:rPr>
              </w:rPrChange>
            </w:rPr>
            <w:delText>21</w:delText>
          </w:r>
          <w:r w:rsidRPr="00F47901" w:rsidDel="000A0D88">
            <w:rPr>
              <w:rFonts w:ascii="Arial" w:hAnsi="Arial" w:cs="Arial"/>
              <w:color w:val="0A0A0A"/>
              <w:sz w:val="21"/>
              <w:szCs w:val="21"/>
              <w:shd w:val="clear" w:color="auto" w:fill="F0F0F0"/>
              <w:lang w:val="en-US"/>
              <w:rPrChange w:id="3607" w:author="Ekim Arbatli" w:date="2021-03-16T15:01:00Z">
                <w:rPr>
                  <w:rFonts w:ascii="Arial" w:hAnsi="Arial" w:cs="Arial"/>
                  <w:color w:val="0A0A0A"/>
                  <w:sz w:val="21"/>
                  <w:szCs w:val="21"/>
                  <w:shd w:val="clear" w:color="auto" w:fill="F0F0F0"/>
                </w:rPr>
              </w:rPrChange>
            </w:rPr>
            <w:delText>(4), 139-153. </w:delText>
          </w:r>
          <w:r w:rsidDel="000A0D88">
            <w:fldChar w:fldCharType="begin"/>
          </w:r>
          <w:r w:rsidRPr="007D3DB5" w:rsidDel="000A0D88">
            <w:rPr>
              <w:lang w:val="en-US"/>
              <w:rPrChange w:id="3608" w:author="Поликанов Степан Андреевич" w:date="2021-03-24T11:25:00Z">
                <w:rPr/>
              </w:rPrChange>
            </w:rPr>
            <w:delInstrText xml:space="preserve"> HYPERLINK "http://doi.org/10.1353/jod.2010.0019" </w:delInstrText>
          </w:r>
          <w:r w:rsidDel="000A0D88">
            <w:fldChar w:fldCharType="separate"/>
          </w:r>
          <w:r w:rsidRPr="007D3DB5" w:rsidDel="000A0D88">
            <w:rPr>
              <w:rStyle w:val="af2"/>
              <w:rFonts w:ascii="Arial" w:hAnsi="Arial" w:cs="Arial"/>
              <w:color w:val="284F84"/>
              <w:sz w:val="21"/>
              <w:szCs w:val="21"/>
              <w:shd w:val="clear" w:color="auto" w:fill="F0F0F0"/>
              <w:lang w:val="en-US"/>
              <w:rPrChange w:id="3609" w:author="Поликанов Степан Андреевич" w:date="2021-03-24T11:25:00Z">
                <w:rPr>
                  <w:rStyle w:val="af2"/>
                  <w:rFonts w:ascii="Arial" w:hAnsi="Arial" w:cs="Arial"/>
                  <w:color w:val="284F84"/>
                  <w:sz w:val="21"/>
                  <w:szCs w:val="21"/>
                  <w:shd w:val="clear" w:color="auto" w:fill="F0F0F0"/>
                </w:rPr>
              </w:rPrChange>
            </w:rPr>
            <w:delText>doi:10.1353/jod.2010.0019</w:delText>
          </w:r>
          <w:r w:rsidDel="000A0D88">
            <w:fldChar w:fldCharType="end"/>
          </w:r>
          <w:r w:rsidRPr="00F47901" w:rsidDel="000A0D88">
            <w:rPr>
              <w:rFonts w:ascii="Arial" w:hAnsi="Arial" w:cs="Arial"/>
              <w:color w:val="0A0A0A"/>
              <w:sz w:val="21"/>
              <w:szCs w:val="21"/>
              <w:shd w:val="clear" w:color="auto" w:fill="F0F0F0"/>
              <w:lang w:val="en-US"/>
              <w:rPrChange w:id="3610" w:author="Ekim Arbatli" w:date="2021-03-16T15:01:00Z">
                <w:rPr>
                  <w:rFonts w:ascii="Arial" w:hAnsi="Arial" w:cs="Arial"/>
                  <w:color w:val="0A0A0A"/>
                  <w:sz w:val="21"/>
                  <w:szCs w:val="21"/>
                  <w:shd w:val="clear" w:color="auto" w:fill="F0F0F0"/>
                </w:rPr>
              </w:rPrChange>
            </w:rPr>
            <w:delText>.</w:delText>
          </w:r>
        </w:del>
      </w:ins>
    </w:p>
    <w:p w14:paraId="0568AE9C" w14:textId="03D9F535" w:rsidR="00F47901" w:rsidRPr="00E70F79" w:rsidDel="000A0D88" w:rsidRDefault="00F47901">
      <w:pPr>
        <w:rPr>
          <w:ins w:id="3611" w:author="Ekim Arbatli" w:date="2021-03-16T15:01:00Z"/>
          <w:del w:id="3612" w:author="Stepan Polikanov" w:date="2021-05-07T11:58:00Z"/>
          <w:rFonts w:ascii="Arial" w:hAnsi="Arial" w:cs="Arial"/>
          <w:color w:val="222222"/>
          <w:sz w:val="20"/>
          <w:szCs w:val="20"/>
          <w:shd w:val="clear" w:color="auto" w:fill="FFFFFF"/>
          <w:lang w:val="en-US"/>
          <w:rPrChange w:id="3613" w:author="Поликанов Степан Андреевич" w:date="2021-03-18T15:11:00Z">
            <w:rPr>
              <w:ins w:id="3614" w:author="Ekim Arbatli" w:date="2021-03-16T15:01:00Z"/>
              <w:del w:id="3615" w:author="Stepan Polikanov" w:date="2021-05-07T11:58:00Z"/>
              <w:rFonts w:ascii="Arial" w:hAnsi="Arial" w:cs="Arial"/>
              <w:color w:val="222222"/>
              <w:sz w:val="20"/>
              <w:szCs w:val="20"/>
              <w:shd w:val="clear" w:color="auto" w:fill="FFFFFF"/>
            </w:rPr>
          </w:rPrChange>
        </w:rPr>
      </w:pPr>
      <w:ins w:id="3616" w:author="Ekim Arbatli" w:date="2021-03-16T15:01:00Z">
        <w:del w:id="3617" w:author="Stepan Polikanov" w:date="2021-05-07T11:58:00Z">
          <w:r w:rsidRPr="00F47901" w:rsidDel="000A0D88">
            <w:rPr>
              <w:rFonts w:ascii="Arial" w:hAnsi="Arial" w:cs="Arial"/>
              <w:color w:val="222222"/>
              <w:sz w:val="20"/>
              <w:szCs w:val="20"/>
              <w:shd w:val="clear" w:color="auto" w:fill="FFFFFF"/>
              <w:lang w:val="en-US"/>
              <w:rPrChange w:id="3618" w:author="Ekim Arbatli" w:date="2021-03-16T15:01:00Z">
                <w:rPr>
                  <w:rFonts w:ascii="Arial" w:hAnsi="Arial" w:cs="Arial"/>
                  <w:color w:val="222222"/>
                  <w:sz w:val="20"/>
                  <w:szCs w:val="20"/>
                  <w:shd w:val="clear" w:color="auto" w:fill="FFFFFF"/>
                </w:rPr>
              </w:rPrChange>
            </w:rPr>
            <w:delText>Collier, P., &amp; Vicente, P. C. (2012). Violence, bribery, and fraud: the political economy of elections in Sub-Saharan Africa. </w:delText>
          </w:r>
          <w:r w:rsidRPr="00E70F79" w:rsidDel="000A0D88">
            <w:rPr>
              <w:rFonts w:ascii="Arial" w:hAnsi="Arial" w:cs="Arial"/>
              <w:i/>
              <w:iCs/>
              <w:color w:val="222222"/>
              <w:sz w:val="20"/>
              <w:szCs w:val="20"/>
              <w:shd w:val="clear" w:color="auto" w:fill="FFFFFF"/>
              <w:lang w:val="en-US"/>
              <w:rPrChange w:id="3619" w:author="Поликанов Степан Андреевич" w:date="2021-03-18T15:11:00Z">
                <w:rPr>
                  <w:rFonts w:ascii="Arial" w:hAnsi="Arial" w:cs="Arial"/>
                  <w:i/>
                  <w:iCs/>
                  <w:color w:val="222222"/>
                  <w:sz w:val="20"/>
                  <w:szCs w:val="20"/>
                  <w:shd w:val="clear" w:color="auto" w:fill="FFFFFF"/>
                </w:rPr>
              </w:rPrChange>
            </w:rPr>
            <w:delText>Public choice</w:delText>
          </w:r>
          <w:r w:rsidRPr="00E70F79" w:rsidDel="000A0D88">
            <w:rPr>
              <w:rFonts w:ascii="Arial" w:hAnsi="Arial" w:cs="Arial"/>
              <w:color w:val="222222"/>
              <w:sz w:val="20"/>
              <w:szCs w:val="20"/>
              <w:shd w:val="clear" w:color="auto" w:fill="FFFFFF"/>
              <w:lang w:val="en-US"/>
              <w:rPrChange w:id="3620" w:author="Поликанов Степан Андреевич" w:date="2021-03-18T15:11:00Z">
                <w:rPr>
                  <w:rFonts w:ascii="Arial" w:hAnsi="Arial" w:cs="Arial"/>
                  <w:color w:val="222222"/>
                  <w:sz w:val="20"/>
                  <w:szCs w:val="20"/>
                  <w:shd w:val="clear" w:color="auto" w:fill="FFFFFF"/>
                </w:rPr>
              </w:rPrChange>
            </w:rPr>
            <w:delText>, </w:delText>
          </w:r>
          <w:r w:rsidRPr="00E70F79" w:rsidDel="000A0D88">
            <w:rPr>
              <w:rFonts w:ascii="Arial" w:hAnsi="Arial" w:cs="Arial"/>
              <w:i/>
              <w:iCs/>
              <w:color w:val="222222"/>
              <w:sz w:val="20"/>
              <w:szCs w:val="20"/>
              <w:shd w:val="clear" w:color="auto" w:fill="FFFFFF"/>
              <w:lang w:val="en-US"/>
              <w:rPrChange w:id="3621" w:author="Поликанов Степан Андреевич" w:date="2021-03-18T15:11:00Z">
                <w:rPr>
                  <w:rFonts w:ascii="Arial" w:hAnsi="Arial" w:cs="Arial"/>
                  <w:i/>
                  <w:iCs/>
                  <w:color w:val="222222"/>
                  <w:sz w:val="20"/>
                  <w:szCs w:val="20"/>
                  <w:shd w:val="clear" w:color="auto" w:fill="FFFFFF"/>
                </w:rPr>
              </w:rPrChange>
            </w:rPr>
            <w:delText>153</w:delText>
          </w:r>
          <w:r w:rsidRPr="00E70F79" w:rsidDel="000A0D88">
            <w:rPr>
              <w:rFonts w:ascii="Arial" w:hAnsi="Arial" w:cs="Arial"/>
              <w:color w:val="222222"/>
              <w:sz w:val="20"/>
              <w:szCs w:val="20"/>
              <w:shd w:val="clear" w:color="auto" w:fill="FFFFFF"/>
              <w:lang w:val="en-US"/>
              <w:rPrChange w:id="3622" w:author="Поликанов Степан Андреевич" w:date="2021-03-18T15:11:00Z">
                <w:rPr>
                  <w:rFonts w:ascii="Arial" w:hAnsi="Arial" w:cs="Arial"/>
                  <w:color w:val="222222"/>
                  <w:sz w:val="20"/>
                  <w:szCs w:val="20"/>
                  <w:shd w:val="clear" w:color="auto" w:fill="FFFFFF"/>
                </w:rPr>
              </w:rPrChange>
            </w:rPr>
            <w:delText>(1), 117-147.</w:delText>
          </w:r>
        </w:del>
      </w:ins>
    </w:p>
    <w:p w14:paraId="0A074661" w14:textId="07538539" w:rsidR="00F47901" w:rsidRPr="00E70F79" w:rsidDel="000A0D88" w:rsidRDefault="00F47901">
      <w:pPr>
        <w:rPr>
          <w:ins w:id="3623" w:author="Ekim Arbatli" w:date="2021-03-16T15:02:00Z"/>
          <w:del w:id="3624" w:author="Stepan Polikanov" w:date="2021-05-07T11:58:00Z"/>
          <w:rFonts w:ascii="Arial" w:hAnsi="Arial" w:cs="Arial"/>
          <w:color w:val="222222"/>
          <w:sz w:val="20"/>
          <w:szCs w:val="20"/>
          <w:shd w:val="clear" w:color="auto" w:fill="FFFFFF"/>
          <w:lang w:val="en-US"/>
          <w:rPrChange w:id="3625" w:author="Поликанов Степан Андреевич" w:date="2021-03-18T15:11:00Z">
            <w:rPr>
              <w:ins w:id="3626" w:author="Ekim Arbatli" w:date="2021-03-16T15:02:00Z"/>
              <w:del w:id="3627" w:author="Stepan Polikanov" w:date="2021-05-07T11:58:00Z"/>
              <w:rFonts w:ascii="Arial" w:hAnsi="Arial" w:cs="Arial"/>
              <w:color w:val="222222"/>
              <w:sz w:val="20"/>
              <w:szCs w:val="20"/>
              <w:shd w:val="clear" w:color="auto" w:fill="FFFFFF"/>
            </w:rPr>
          </w:rPrChange>
        </w:rPr>
      </w:pPr>
      <w:ins w:id="3628" w:author="Ekim Arbatli" w:date="2021-03-16T15:02:00Z">
        <w:del w:id="3629" w:author="Stepan Polikanov" w:date="2021-05-07T11:58:00Z">
          <w:r w:rsidRPr="00F47901" w:rsidDel="000A0D88">
            <w:rPr>
              <w:rFonts w:ascii="Arial" w:hAnsi="Arial" w:cs="Arial"/>
              <w:color w:val="222222"/>
              <w:sz w:val="20"/>
              <w:szCs w:val="20"/>
              <w:shd w:val="clear" w:color="auto" w:fill="FFFFFF"/>
              <w:lang w:val="en-US"/>
              <w:rPrChange w:id="3630" w:author="Ekim Arbatli" w:date="2021-03-16T15:02:00Z">
                <w:rPr>
                  <w:rFonts w:ascii="Arial" w:hAnsi="Arial" w:cs="Arial"/>
                  <w:color w:val="222222"/>
                  <w:sz w:val="20"/>
                  <w:szCs w:val="20"/>
                  <w:shd w:val="clear" w:color="auto" w:fill="FFFFFF"/>
                </w:rPr>
              </w:rPrChange>
            </w:rPr>
            <w:delText>Adejumobi, S. (2000). Elections in Africa: A fading shadow of democracy?. </w:delText>
          </w:r>
          <w:r w:rsidRPr="00E70F79" w:rsidDel="000A0D88">
            <w:rPr>
              <w:rFonts w:ascii="Arial" w:hAnsi="Arial" w:cs="Arial"/>
              <w:i/>
              <w:iCs/>
              <w:color w:val="222222"/>
              <w:sz w:val="20"/>
              <w:szCs w:val="20"/>
              <w:shd w:val="clear" w:color="auto" w:fill="FFFFFF"/>
              <w:lang w:val="en-US"/>
              <w:rPrChange w:id="3631" w:author="Поликанов Степан Андреевич" w:date="2021-03-18T15:11:00Z">
                <w:rPr>
                  <w:rFonts w:ascii="Arial" w:hAnsi="Arial" w:cs="Arial"/>
                  <w:i/>
                  <w:iCs/>
                  <w:color w:val="222222"/>
                  <w:sz w:val="20"/>
                  <w:szCs w:val="20"/>
                  <w:shd w:val="clear" w:color="auto" w:fill="FFFFFF"/>
                </w:rPr>
              </w:rPrChange>
            </w:rPr>
            <w:delText>International Political Science Review</w:delText>
          </w:r>
          <w:r w:rsidRPr="00E70F79" w:rsidDel="000A0D88">
            <w:rPr>
              <w:rFonts w:ascii="Arial" w:hAnsi="Arial" w:cs="Arial"/>
              <w:color w:val="222222"/>
              <w:sz w:val="20"/>
              <w:szCs w:val="20"/>
              <w:shd w:val="clear" w:color="auto" w:fill="FFFFFF"/>
              <w:lang w:val="en-US"/>
              <w:rPrChange w:id="3632" w:author="Поликанов Степан Андреевич" w:date="2021-03-18T15:11:00Z">
                <w:rPr>
                  <w:rFonts w:ascii="Arial" w:hAnsi="Arial" w:cs="Arial"/>
                  <w:color w:val="222222"/>
                  <w:sz w:val="20"/>
                  <w:szCs w:val="20"/>
                  <w:shd w:val="clear" w:color="auto" w:fill="FFFFFF"/>
                </w:rPr>
              </w:rPrChange>
            </w:rPr>
            <w:delText>, </w:delText>
          </w:r>
          <w:r w:rsidRPr="00E70F79" w:rsidDel="000A0D88">
            <w:rPr>
              <w:rFonts w:ascii="Arial" w:hAnsi="Arial" w:cs="Arial"/>
              <w:i/>
              <w:iCs/>
              <w:color w:val="222222"/>
              <w:sz w:val="20"/>
              <w:szCs w:val="20"/>
              <w:shd w:val="clear" w:color="auto" w:fill="FFFFFF"/>
              <w:lang w:val="en-US"/>
              <w:rPrChange w:id="3633" w:author="Поликанов Степан Андреевич" w:date="2021-03-18T15:11:00Z">
                <w:rPr>
                  <w:rFonts w:ascii="Arial" w:hAnsi="Arial" w:cs="Arial"/>
                  <w:i/>
                  <w:iCs/>
                  <w:color w:val="222222"/>
                  <w:sz w:val="20"/>
                  <w:szCs w:val="20"/>
                  <w:shd w:val="clear" w:color="auto" w:fill="FFFFFF"/>
                </w:rPr>
              </w:rPrChange>
            </w:rPr>
            <w:delText>21</w:delText>
          </w:r>
          <w:r w:rsidRPr="00E70F79" w:rsidDel="000A0D88">
            <w:rPr>
              <w:rFonts w:ascii="Arial" w:hAnsi="Arial" w:cs="Arial"/>
              <w:color w:val="222222"/>
              <w:sz w:val="20"/>
              <w:szCs w:val="20"/>
              <w:shd w:val="clear" w:color="auto" w:fill="FFFFFF"/>
              <w:lang w:val="en-US"/>
              <w:rPrChange w:id="3634" w:author="Поликанов Степан Андреевич" w:date="2021-03-18T15:11:00Z">
                <w:rPr>
                  <w:rFonts w:ascii="Arial" w:hAnsi="Arial" w:cs="Arial"/>
                  <w:color w:val="222222"/>
                  <w:sz w:val="20"/>
                  <w:szCs w:val="20"/>
                  <w:shd w:val="clear" w:color="auto" w:fill="FFFFFF"/>
                </w:rPr>
              </w:rPrChange>
            </w:rPr>
            <w:delText>(1), 59-73.</w:delText>
          </w:r>
        </w:del>
      </w:ins>
    </w:p>
    <w:p w14:paraId="6BD608A1" w14:textId="60D1646F" w:rsidR="00F47901" w:rsidRPr="007A44CD" w:rsidDel="000A0D88" w:rsidRDefault="00F47901" w:rsidP="00521DA6">
      <w:pPr>
        <w:widowControl w:val="0"/>
        <w:autoSpaceDE w:val="0"/>
        <w:autoSpaceDN w:val="0"/>
        <w:adjustRightInd w:val="0"/>
        <w:ind w:left="480" w:hanging="480"/>
        <w:rPr>
          <w:del w:id="3635" w:author="Stepan Polikanov" w:date="2021-05-07T11:58:00Z"/>
          <w:rFonts w:ascii="Arial" w:hAnsi="Arial" w:cs="Arial"/>
          <w:color w:val="222222"/>
          <w:sz w:val="20"/>
          <w:szCs w:val="20"/>
          <w:shd w:val="clear" w:color="auto" w:fill="FFFFFF"/>
          <w:lang w:val="en-US"/>
          <w:rPrChange w:id="3636" w:author="Поликанов Степан Андреевич" w:date="2021-03-18T19:10:00Z">
            <w:rPr>
              <w:del w:id="3637" w:author="Stepan Polikanov" w:date="2021-05-07T11:58:00Z"/>
              <w:rFonts w:ascii="Arial" w:hAnsi="Arial" w:cs="Arial"/>
              <w:color w:val="222222"/>
              <w:sz w:val="20"/>
              <w:szCs w:val="20"/>
              <w:shd w:val="clear" w:color="auto" w:fill="FFFFFF"/>
            </w:rPr>
          </w:rPrChange>
        </w:rPr>
      </w:pPr>
      <w:ins w:id="3638" w:author="Ekim Arbatli" w:date="2021-03-16T15:02:00Z">
        <w:del w:id="3639" w:author="Stepan Polikanov" w:date="2021-05-07T11:58:00Z">
          <w:r w:rsidRPr="00F47901" w:rsidDel="000A0D88">
            <w:rPr>
              <w:rFonts w:ascii="Arial" w:hAnsi="Arial" w:cs="Arial"/>
              <w:color w:val="222222"/>
              <w:sz w:val="20"/>
              <w:szCs w:val="20"/>
              <w:shd w:val="clear" w:color="auto" w:fill="FFFFFF"/>
              <w:lang w:val="en-US"/>
              <w:rPrChange w:id="3640" w:author="Ekim Arbatli" w:date="2021-03-16T15:02:00Z">
                <w:rPr>
                  <w:rFonts w:ascii="Arial" w:hAnsi="Arial" w:cs="Arial"/>
                  <w:color w:val="222222"/>
                  <w:sz w:val="20"/>
                  <w:szCs w:val="20"/>
                  <w:shd w:val="clear" w:color="auto" w:fill="FFFFFF"/>
                </w:rPr>
              </w:rPrChange>
            </w:rPr>
            <w:delText>Hayward, F. M. (Ed.). (2019). </w:delText>
          </w:r>
          <w:r w:rsidRPr="00F47901" w:rsidDel="000A0D88">
            <w:rPr>
              <w:rFonts w:ascii="Arial" w:hAnsi="Arial" w:cs="Arial"/>
              <w:i/>
              <w:iCs/>
              <w:color w:val="222222"/>
              <w:sz w:val="20"/>
              <w:szCs w:val="20"/>
              <w:shd w:val="clear" w:color="auto" w:fill="FFFFFF"/>
              <w:lang w:val="en-US"/>
              <w:rPrChange w:id="3641" w:author="Ekim Arbatli" w:date="2021-03-16T15:02:00Z">
                <w:rPr>
                  <w:rFonts w:ascii="Arial" w:hAnsi="Arial" w:cs="Arial"/>
                  <w:i/>
                  <w:iCs/>
                  <w:color w:val="222222"/>
                  <w:sz w:val="20"/>
                  <w:szCs w:val="20"/>
                  <w:shd w:val="clear" w:color="auto" w:fill="FFFFFF"/>
                </w:rPr>
              </w:rPrChange>
            </w:rPr>
            <w:delText>Elections in independent Africa</w:delText>
          </w:r>
          <w:r w:rsidRPr="00F47901" w:rsidDel="000A0D88">
            <w:rPr>
              <w:rFonts w:ascii="Arial" w:hAnsi="Arial" w:cs="Arial"/>
              <w:color w:val="222222"/>
              <w:sz w:val="20"/>
              <w:szCs w:val="20"/>
              <w:shd w:val="clear" w:color="auto" w:fill="FFFFFF"/>
              <w:lang w:val="en-US"/>
              <w:rPrChange w:id="3642" w:author="Ekim Arbatli" w:date="2021-03-16T15:02:00Z">
                <w:rPr>
                  <w:rFonts w:ascii="Arial" w:hAnsi="Arial" w:cs="Arial"/>
                  <w:color w:val="222222"/>
                  <w:sz w:val="20"/>
                  <w:szCs w:val="20"/>
                  <w:shd w:val="clear" w:color="auto" w:fill="FFFFFF"/>
                </w:rPr>
              </w:rPrChange>
            </w:rPr>
            <w:delText xml:space="preserve">. </w:delText>
          </w:r>
          <w:r w:rsidRPr="007A44CD" w:rsidDel="000A0D88">
            <w:rPr>
              <w:rFonts w:ascii="Arial" w:hAnsi="Arial" w:cs="Arial"/>
              <w:color w:val="222222"/>
              <w:sz w:val="20"/>
              <w:szCs w:val="20"/>
              <w:shd w:val="clear" w:color="auto" w:fill="FFFFFF"/>
              <w:lang w:val="en-US"/>
              <w:rPrChange w:id="3643" w:author="Поликанов Степан Андреевич" w:date="2021-03-18T19:10:00Z">
                <w:rPr>
                  <w:rFonts w:ascii="Arial" w:hAnsi="Arial" w:cs="Arial"/>
                  <w:color w:val="222222"/>
                  <w:sz w:val="20"/>
                  <w:szCs w:val="20"/>
                  <w:shd w:val="clear" w:color="auto" w:fill="FFFFFF"/>
                </w:rPr>
              </w:rPrChange>
            </w:rPr>
            <w:delText>Routledge.</w:delText>
          </w:r>
        </w:del>
      </w:ins>
    </w:p>
    <w:p w14:paraId="151680D2" w14:textId="5C06E24B" w:rsidR="001C149C" w:rsidRPr="001573A7" w:rsidDel="002A41ED" w:rsidRDefault="001C149C">
      <w:pPr>
        <w:rPr>
          <w:ins w:id="3644" w:author="Поликанов Степан Андреевич" w:date="2021-03-18T15:38:00Z"/>
          <w:del w:id="3645" w:author="Stepan Polikanov" w:date="2021-05-16T15:15:00Z"/>
          <w:lang w:val="en-GB"/>
          <w:rPrChange w:id="3646" w:author="Stepan Polikanov" w:date="2021-05-07T12:01:00Z">
            <w:rPr>
              <w:ins w:id="3647" w:author="Поликанов Степан Андреевич" w:date="2021-03-18T15:38:00Z"/>
              <w:del w:id="3648" w:author="Stepan Polikanov" w:date="2021-05-16T15:15:00Z"/>
              <w:lang w:val="en-US"/>
            </w:rPr>
          </w:rPrChange>
        </w:rPr>
      </w:pPr>
    </w:p>
    <w:bookmarkEnd w:id="4"/>
    <w:p w14:paraId="09755EDD" w14:textId="5035932B" w:rsidR="00521DA6" w:rsidRPr="00E70F79" w:rsidRDefault="00521DA6">
      <w:pPr>
        <w:rPr>
          <w:rPrChange w:id="3649" w:author="Поликанов Степан Андреевич" w:date="2021-03-18T15:14:00Z">
            <w:rPr>
              <w:lang w:val="en-US"/>
            </w:rPr>
          </w:rPrChange>
        </w:rPr>
      </w:pPr>
    </w:p>
    <w:sectPr w:rsidR="00521DA6" w:rsidRPr="00E70F79" w:rsidSect="00241F20">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CF3BD" w14:textId="77777777" w:rsidR="007B30EF" w:rsidRDefault="007B30EF" w:rsidP="00B216C0">
      <w:pPr>
        <w:spacing w:after="0" w:line="240" w:lineRule="auto"/>
      </w:pPr>
      <w:r>
        <w:separator/>
      </w:r>
    </w:p>
  </w:endnote>
  <w:endnote w:type="continuationSeparator" w:id="0">
    <w:p w14:paraId="6E4DBDDC" w14:textId="77777777" w:rsidR="007B30EF" w:rsidRDefault="007B30EF" w:rsidP="00B21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FEB2C" w14:textId="77777777" w:rsidR="007B30EF" w:rsidRDefault="007B30EF" w:rsidP="00B216C0">
      <w:pPr>
        <w:spacing w:after="0" w:line="240" w:lineRule="auto"/>
      </w:pPr>
      <w:r>
        <w:separator/>
      </w:r>
    </w:p>
  </w:footnote>
  <w:footnote w:type="continuationSeparator" w:id="0">
    <w:p w14:paraId="5184CA4C" w14:textId="77777777" w:rsidR="007B30EF" w:rsidRDefault="007B30EF" w:rsidP="00B216C0">
      <w:pPr>
        <w:spacing w:after="0" w:line="240" w:lineRule="auto"/>
      </w:pPr>
      <w:r>
        <w:continuationSeparator/>
      </w:r>
    </w:p>
  </w:footnote>
  <w:footnote w:id="1">
    <w:p w14:paraId="75F98A8A" w14:textId="52B19DE2" w:rsidR="004E18D9" w:rsidRPr="00296BDD" w:rsidRDefault="004E18D9">
      <w:pPr>
        <w:pStyle w:val="a6"/>
        <w:rPr>
          <w:lang w:val="en-US"/>
          <w:rPrChange w:id="55" w:author="Поликанов Степан Андреевич" w:date="2021-03-21T15:50:00Z">
            <w:rPr/>
          </w:rPrChange>
        </w:rPr>
      </w:pPr>
      <w:ins w:id="56" w:author="Поликанов Степан Андреевич" w:date="2021-03-21T15:50:00Z">
        <w:r>
          <w:rPr>
            <w:rStyle w:val="a8"/>
          </w:rPr>
          <w:footnoteRef/>
        </w:r>
        <w:r w:rsidRPr="00296BDD">
          <w:rPr>
            <w:lang w:val="en-US"/>
            <w:rPrChange w:id="57" w:author="Поликанов Степан Андреевич" w:date="2021-03-21T15:50:00Z">
              <w:rPr/>
            </w:rPrChange>
          </w:rPr>
          <w:t xml:space="preserve"> </w:t>
        </w:r>
        <w:r>
          <w:rPr>
            <w:lang w:val="en-US"/>
          </w:rPr>
          <w:t>Understood in terms of the abili</w:t>
        </w:r>
      </w:ins>
      <w:ins w:id="58" w:author="Поликанов Степан Андреевич" w:date="2021-03-21T15:51:00Z">
        <w:r>
          <w:rPr>
            <w:lang w:val="en-US"/>
          </w:rPr>
          <w:t>ty to pass legislation</w:t>
        </w:r>
      </w:ins>
    </w:p>
  </w:footnote>
  <w:footnote w:id="2">
    <w:p w14:paraId="46C8AA31" w14:textId="77777777" w:rsidR="004E18D9" w:rsidRPr="00B216C0" w:rsidDel="005145CB" w:rsidRDefault="004E18D9" w:rsidP="008C63A1">
      <w:pPr>
        <w:pStyle w:val="a6"/>
        <w:rPr>
          <w:del w:id="152" w:author="Поликанов Степан Андреевич" w:date="2021-03-18T16:58:00Z"/>
          <w:lang w:val="en-US"/>
        </w:rPr>
      </w:pPr>
      <w:del w:id="153" w:author="Поликанов Степан Андреевич" w:date="2021-03-18T16:58:00Z">
        <w:r w:rsidDel="005145CB">
          <w:rPr>
            <w:rStyle w:val="a8"/>
          </w:rPr>
          <w:footnoteRef/>
        </w:r>
        <w:r w:rsidRPr="00B216C0" w:rsidDel="005145CB">
          <w:rPr>
            <w:lang w:val="en-US"/>
          </w:rPr>
          <w:delText xml:space="preserve"> </w:delText>
        </w:r>
        <w:r w:rsidDel="005145CB">
          <w:rPr>
            <w:lang w:val="en-US"/>
          </w:rPr>
          <w:delText xml:space="preserve">Mostly seen in reduced numbers of </w:delText>
        </w:r>
        <w:r w:rsidRPr="00B216C0" w:rsidDel="005145CB">
          <w:rPr>
            <w:lang w:val="en-US"/>
          </w:rPr>
          <w:delText>coup d’état</w:delText>
        </w:r>
        <w:r w:rsidDel="005145CB">
          <w:rPr>
            <w:lang w:val="en-US"/>
          </w:rPr>
          <w:delText>, civil wars and overall longer-lasting peace windows.</w:delText>
        </w:r>
      </w:del>
    </w:p>
  </w:footnote>
  <w:footnote w:id="3">
    <w:p w14:paraId="636A427E" w14:textId="77777777" w:rsidR="004E18D9" w:rsidRPr="00B216C0" w:rsidRDefault="004E18D9" w:rsidP="005145CB">
      <w:pPr>
        <w:pStyle w:val="a6"/>
        <w:rPr>
          <w:ins w:id="156" w:author="Поликанов Степан Андреевич" w:date="2021-03-18T16:58:00Z"/>
          <w:lang w:val="en-US"/>
        </w:rPr>
      </w:pPr>
      <w:ins w:id="157" w:author="Поликанов Степан Андреевич" w:date="2021-03-18T16:58:00Z">
        <w:r>
          <w:rPr>
            <w:rStyle w:val="a8"/>
          </w:rPr>
          <w:footnoteRef/>
        </w:r>
        <w:r w:rsidRPr="00B216C0">
          <w:rPr>
            <w:lang w:val="en-US"/>
          </w:rPr>
          <w:t xml:space="preserve"> </w:t>
        </w:r>
        <w:r>
          <w:rPr>
            <w:lang w:val="en-US"/>
          </w:rPr>
          <w:t xml:space="preserve">Mostly seen in reduced numbers of </w:t>
        </w:r>
        <w:r w:rsidRPr="00B216C0">
          <w:rPr>
            <w:lang w:val="en-US"/>
          </w:rPr>
          <w:t>coup d’état</w:t>
        </w:r>
        <w:r>
          <w:rPr>
            <w:lang w:val="en-US"/>
          </w:rPr>
          <w:t>, civil wars and overall longer-lasting peace windows.</w:t>
        </w:r>
      </w:ins>
    </w:p>
  </w:footnote>
  <w:footnote w:id="4">
    <w:p w14:paraId="3DE43C2E" w14:textId="529DDB55" w:rsidR="004E18D9" w:rsidRPr="0097016B" w:rsidRDefault="004E18D9">
      <w:pPr>
        <w:pStyle w:val="a6"/>
        <w:rPr>
          <w:lang w:val="en-GB"/>
          <w:rPrChange w:id="828" w:author="Stepan Polikanov" w:date="2021-05-10T13:58:00Z">
            <w:rPr/>
          </w:rPrChange>
        </w:rPr>
      </w:pPr>
      <w:ins w:id="829" w:author="Stepan Polikanov" w:date="2021-05-10T13:58:00Z">
        <w:r>
          <w:rPr>
            <w:rStyle w:val="a8"/>
          </w:rPr>
          <w:footnoteRef/>
        </w:r>
        <w:r w:rsidRPr="0097016B">
          <w:rPr>
            <w:lang w:val="en-GB"/>
            <w:rPrChange w:id="830" w:author="Stepan Polikanov" w:date="2021-05-10T13:58:00Z">
              <w:rPr/>
            </w:rPrChange>
          </w:rPr>
          <w:t xml:space="preserve"> </w:t>
        </w:r>
        <w:r>
          <w:rPr>
            <w:lang w:val="en-GB"/>
          </w:rPr>
          <w:t xml:space="preserve">For example, there can be one old and dominant </w:t>
        </w:r>
      </w:ins>
      <w:ins w:id="831" w:author="Stepan Polikanov" w:date="2021-05-10T13:59:00Z">
        <w:r>
          <w:rPr>
            <w:lang w:val="en-GB"/>
          </w:rPr>
          <w:t xml:space="preserve">party, and different young parties that contend them for short electoral windows, unable to institutionalize and </w:t>
        </w:r>
      </w:ins>
      <w:ins w:id="832" w:author="Stepan Polikanov" w:date="2021-05-10T14:00:00Z">
        <w:r>
          <w:rPr>
            <w:lang w:val="en-GB"/>
          </w:rPr>
          <w:t>gain access to power, and therefore die off after one cycle only to create more such parties in the next one</w:t>
        </w:r>
      </w:ins>
    </w:p>
  </w:footnote>
  <w:footnote w:id="5">
    <w:p w14:paraId="35089432" w14:textId="05369B1D" w:rsidR="004E18D9" w:rsidRPr="00534C5F" w:rsidRDefault="004E18D9">
      <w:pPr>
        <w:pStyle w:val="a6"/>
        <w:rPr>
          <w:lang w:val="en-GB"/>
          <w:rPrChange w:id="852" w:author="Stepan Polikanov" w:date="2021-05-10T14:17:00Z">
            <w:rPr/>
          </w:rPrChange>
        </w:rPr>
      </w:pPr>
      <w:ins w:id="853" w:author="Stepan Polikanov" w:date="2021-05-10T14:17:00Z">
        <w:r>
          <w:rPr>
            <w:rStyle w:val="a8"/>
          </w:rPr>
          <w:footnoteRef/>
        </w:r>
        <w:r w:rsidRPr="00D9372C">
          <w:rPr>
            <w:lang w:val="en-GB"/>
            <w:rPrChange w:id="854" w:author="Stepan Polikanov" w:date="2021-05-10T14:17:00Z">
              <w:rPr/>
            </w:rPrChange>
          </w:rPr>
          <w:t xml:space="preserve"> </w:t>
        </w:r>
        <w:r>
          <w:rPr>
            <w:lang w:val="en-GB"/>
          </w:rPr>
          <w:t>Mainly, acceptance of democratic processes by</w:t>
        </w:r>
      </w:ins>
      <w:ins w:id="855" w:author="Stepan Polikanov" w:date="2021-05-10T14:18:00Z">
        <w:r>
          <w:rPr>
            <w:lang w:val="en-GB"/>
          </w:rPr>
          <w:t xml:space="preserve"> all actor</w:t>
        </w:r>
      </w:ins>
      <w:ins w:id="856" w:author="Stepan Polikanov" w:date="2021-05-10T14:19:00Z">
        <w:r>
          <w:rPr>
            <w:lang w:val="en-GB"/>
          </w:rPr>
          <w:t>s and</w:t>
        </w:r>
      </w:ins>
      <w:ins w:id="857" w:author="Stepan Polikanov" w:date="2021-05-10T14:18:00Z">
        <w:r>
          <w:rPr>
            <w:lang w:val="en-GB"/>
          </w:rPr>
          <w:t xml:space="preserve"> </w:t>
        </w:r>
      </w:ins>
      <w:ins w:id="858" w:author="Stepan Polikanov" w:date="2021-05-10T14:19:00Z">
        <w:r>
          <w:rPr>
            <w:lang w:val="en-GB"/>
          </w:rPr>
          <w:t>developed ideological and economic party stances</w:t>
        </w:r>
      </w:ins>
    </w:p>
  </w:footnote>
  <w:footnote w:id="6">
    <w:p w14:paraId="326C7896" w14:textId="44B4E75F" w:rsidR="00241F20" w:rsidRPr="00241F20" w:rsidRDefault="00241F20">
      <w:pPr>
        <w:pStyle w:val="a6"/>
        <w:rPr>
          <w:lang w:val="en-GB"/>
          <w:rPrChange w:id="1483" w:author="Stepan Polikanov" w:date="2021-06-17T12:43:00Z">
            <w:rPr/>
          </w:rPrChange>
        </w:rPr>
      </w:pPr>
      <w:ins w:id="1484" w:author="Stepan Polikanov" w:date="2021-06-17T12:43:00Z">
        <w:r>
          <w:rPr>
            <w:rStyle w:val="a8"/>
          </w:rPr>
          <w:footnoteRef/>
        </w:r>
        <w:r w:rsidRPr="00241F20">
          <w:rPr>
            <w:lang w:val="en-GB"/>
            <w:rPrChange w:id="1485" w:author="Stepan Polikanov" w:date="2021-06-17T12:43:00Z">
              <w:rPr/>
            </w:rPrChange>
          </w:rPr>
          <w:t xml:space="preserve"> </w:t>
        </w:r>
        <w:r>
          <w:rPr>
            <w:lang w:val="en-GB"/>
          </w:rPr>
          <w:t>Here and further – duplicated in th</w:t>
        </w:r>
      </w:ins>
      <w:ins w:id="1486" w:author="Stepan Polikanov" w:date="2021-06-17T12:44:00Z">
        <w:r>
          <w:rPr>
            <w:lang w:val="en-GB"/>
          </w:rPr>
          <w:t>e Appendix</w:t>
        </w:r>
      </w:ins>
    </w:p>
  </w:footnote>
  <w:footnote w:id="7">
    <w:p w14:paraId="7AD28499" w14:textId="216B3A84" w:rsidR="004E18D9" w:rsidRPr="00E454F4" w:rsidDel="00B23AB4" w:rsidRDefault="004E18D9">
      <w:pPr>
        <w:pStyle w:val="a6"/>
        <w:rPr>
          <w:del w:id="1989" w:author="Поликанов Степан Андреевич" w:date="2021-03-18T16:02:00Z"/>
          <w:lang w:val="en-US"/>
        </w:rPr>
      </w:pPr>
      <w:del w:id="1990" w:author="Поликанов Степан Андреевич" w:date="2021-03-18T16:02:00Z">
        <w:r w:rsidDel="00B23AB4">
          <w:rPr>
            <w:rStyle w:val="a8"/>
          </w:rPr>
          <w:footnoteRef/>
        </w:r>
        <w:r w:rsidRPr="0044578A" w:rsidDel="00B23AB4">
          <w:rPr>
            <w:lang w:val="en-US"/>
          </w:rPr>
          <w:delText xml:space="preserve"> </w:delText>
        </w:r>
        <w:r w:rsidDel="00B23AB4">
          <w:rPr>
            <w:lang w:val="en-US"/>
          </w:rPr>
          <w:delText xml:space="preserve">But only for FPDP systems </w:delText>
        </w:r>
        <w:r w:rsidDel="00B23AB4">
          <w:rPr>
            <w:lang w:val="en-US"/>
          </w:rPr>
          <w:fldChar w:fldCharType="begin" w:fldLock="1"/>
        </w:r>
        <w:r w:rsidRPr="00443D6F" w:rsidDel="00B23AB4">
          <w:rPr>
            <w:lang w:val="en-US"/>
          </w:rPr>
          <w:delInstrText>ADDIN CSL_CITATION {"citationItems":[{"id":"ITEM-1","itemData":{"DOI":"10.1017/gov.2012.1","ISSN":"0017257X","abstract":"Dominant party systems are defined by a lack of party alternation at the national level; however, dominant party systems do not inherently preclude electoral competition at the macro level, the micro level, or both. Nonetheless, little systematic work has documented the competitiveness of elections under a dominant party system. This article describes the nature of competition under one of sub-Saharan Africa's most enduring dominant party systems, Botswana. By examining electoral outcomes at the constituency level, this article demonstrates that elections in Botswana produce significant levels of competition, especially when compared to other sub-Saharan countries. Furthermore, electoral competitiveness appears unrelated to the party system at large: namely, competitiveness is no less or greater under dominant party systems than under multiparty systems. © 2012 Government and Opposition Ltd.","author":[{"dropping-particle":"","family":"Burchard","given":"Stephanie","non-dropping-particle":"","parse-names":false,"suffix":""}],"container-title":"Government and Opposition","id":"ITEM-1","issue":"1","issued":{"date-parts":[["2012","10","22"]]},"page":"101-126","publisher":"Cambridge University Press","title":"You have to know where to look in order to find it: Competitiveness in botswana's dominant party system","type":"article-journal","volume":"48"},"uris":["http://www.mendeley.com/documents/?uuid=ad0308d9-2fd3-3644-84f6-b59213f0f38b"]}],"mendeley":{"formattedCitation":"(Burchard 2012)","plainTextFormattedCitation":"(Burchard 2012)","previouslyFormattedCitation":"(Burchard 2012)"},"properties":{"noteIndex":0},"schema":"https://github.com/citation-style-language/schema/raw/master/csl-citation.json"}</w:delInstrText>
        </w:r>
        <w:r w:rsidDel="00B23AB4">
          <w:rPr>
            <w:lang w:val="en-US"/>
          </w:rPr>
          <w:fldChar w:fldCharType="separate"/>
        </w:r>
        <w:r w:rsidRPr="0044578A" w:rsidDel="00B23AB4">
          <w:rPr>
            <w:noProof/>
            <w:lang w:val="en-US"/>
          </w:rPr>
          <w:delText>(Burchard 2012)</w:delText>
        </w:r>
        <w:r w:rsidDel="00B23AB4">
          <w:rPr>
            <w:lang w:val="en-US"/>
          </w:rPr>
          <w:fldChar w:fldCharType="end"/>
        </w:r>
      </w:del>
    </w:p>
  </w:footnote>
  <w:footnote w:id="8">
    <w:p w14:paraId="392C2687" w14:textId="1AF4CB8F" w:rsidR="004E18D9" w:rsidRPr="00137008" w:rsidRDefault="004E18D9">
      <w:pPr>
        <w:pStyle w:val="a6"/>
        <w:rPr>
          <w:lang w:val="en-GB"/>
          <w:rPrChange w:id="2346" w:author="Stepan Polikanov" w:date="2021-06-16T00:23:00Z">
            <w:rPr/>
          </w:rPrChange>
        </w:rPr>
      </w:pPr>
      <w:ins w:id="2347" w:author="Stepan Polikanov" w:date="2021-06-16T00:23:00Z">
        <w:r>
          <w:rPr>
            <w:rStyle w:val="a8"/>
          </w:rPr>
          <w:footnoteRef/>
        </w:r>
        <w:r w:rsidRPr="00137008">
          <w:rPr>
            <w:lang w:val="en-GB"/>
            <w:rPrChange w:id="2348" w:author="Stepan Polikanov" w:date="2021-06-16T00:24:00Z">
              <w:rPr/>
            </w:rPrChange>
          </w:rPr>
          <w:t xml:space="preserve"> </w:t>
        </w:r>
        <w:r>
          <w:rPr>
            <w:lang w:val="en-GB"/>
          </w:rPr>
          <w:t xml:space="preserve">In a truly </w:t>
        </w:r>
        <w:proofErr w:type="spellStart"/>
        <w:r>
          <w:rPr>
            <w:lang w:val="en-GB"/>
          </w:rPr>
          <w:t>Webberia</w:t>
        </w:r>
      </w:ins>
      <w:ins w:id="2349" w:author="Stepan Polikanov" w:date="2021-06-16T00:24:00Z">
        <w:r>
          <w:rPr>
            <w:lang w:val="en-GB"/>
          </w:rPr>
          <w:t>n</w:t>
        </w:r>
        <w:proofErr w:type="spellEnd"/>
        <w:r>
          <w:rPr>
            <w:lang w:val="en-GB"/>
          </w:rPr>
          <w:t xml:space="preserve"> sense – as only a strong ruler can stop bureaucracy from expanding indefinitely</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76D48"/>
    <w:multiLevelType w:val="hybridMultilevel"/>
    <w:tmpl w:val="597A3A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485F42"/>
    <w:multiLevelType w:val="hybridMultilevel"/>
    <w:tmpl w:val="5DC6FA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C17807"/>
    <w:multiLevelType w:val="hybridMultilevel"/>
    <w:tmpl w:val="DBB675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0A3663"/>
    <w:multiLevelType w:val="multilevel"/>
    <w:tmpl w:val="3F32F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85320C"/>
    <w:multiLevelType w:val="hybridMultilevel"/>
    <w:tmpl w:val="5EBA70D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B07586"/>
    <w:multiLevelType w:val="hybridMultilevel"/>
    <w:tmpl w:val="DEEA6A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104644"/>
    <w:multiLevelType w:val="multilevel"/>
    <w:tmpl w:val="B492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F1C8E"/>
    <w:multiLevelType w:val="hybridMultilevel"/>
    <w:tmpl w:val="50066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347D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902ECD"/>
    <w:multiLevelType w:val="hybridMultilevel"/>
    <w:tmpl w:val="6EF89A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92B7202"/>
    <w:multiLevelType w:val="hybridMultilevel"/>
    <w:tmpl w:val="1396D1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21A1290"/>
    <w:multiLevelType w:val="hybridMultilevel"/>
    <w:tmpl w:val="8EAC05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26F61C3"/>
    <w:multiLevelType w:val="hybridMultilevel"/>
    <w:tmpl w:val="87F07E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6F2732"/>
    <w:multiLevelType w:val="hybridMultilevel"/>
    <w:tmpl w:val="A0D21A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F656D7A"/>
    <w:multiLevelType w:val="hybridMultilevel"/>
    <w:tmpl w:val="442254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976284"/>
    <w:multiLevelType w:val="hybridMultilevel"/>
    <w:tmpl w:val="55B0A7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57B4DD0"/>
    <w:multiLevelType w:val="hybridMultilevel"/>
    <w:tmpl w:val="F33E1A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3"/>
  </w:num>
  <w:num w:numId="5">
    <w:abstractNumId w:val="5"/>
  </w:num>
  <w:num w:numId="6">
    <w:abstractNumId w:val="10"/>
  </w:num>
  <w:num w:numId="7">
    <w:abstractNumId w:val="15"/>
  </w:num>
  <w:num w:numId="8">
    <w:abstractNumId w:val="12"/>
  </w:num>
  <w:num w:numId="9">
    <w:abstractNumId w:val="1"/>
  </w:num>
  <w:num w:numId="10">
    <w:abstractNumId w:val="16"/>
  </w:num>
  <w:num w:numId="11">
    <w:abstractNumId w:val="3"/>
  </w:num>
  <w:num w:numId="12">
    <w:abstractNumId w:val="0"/>
  </w:num>
  <w:num w:numId="13">
    <w:abstractNumId w:val="14"/>
  </w:num>
  <w:num w:numId="14">
    <w:abstractNumId w:val="2"/>
  </w:num>
  <w:num w:numId="15">
    <w:abstractNumId w:val="8"/>
  </w:num>
  <w:num w:numId="16">
    <w:abstractNumId w:val="11"/>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an Polikanov">
    <w15:presenceInfo w15:providerId="Windows Live" w15:userId="1a625656c7bc7e10"/>
  </w15:person>
  <w15:person w15:author="Поликанов Степан Андреевич">
    <w15:presenceInfo w15:providerId="None" w15:userId="Поликанов Степан Андреевич"/>
  </w15:person>
  <w15:person w15:author="Ekim Arbatli">
    <w15:presenceInfo w15:providerId="AD" w15:userId="S-1-5-21-3674890872-1406439013-3720264777-161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0sTCzNDU0MTY2MjJR0lEKTi0uzszPAykwtqgFAL0K9XwtAAAA"/>
  </w:docVars>
  <w:rsids>
    <w:rsidRoot w:val="005B4BFE"/>
    <w:rsid w:val="000004A5"/>
    <w:rsid w:val="00000B69"/>
    <w:rsid w:val="00012C26"/>
    <w:rsid w:val="00013A52"/>
    <w:rsid w:val="00024A86"/>
    <w:rsid w:val="00024BAA"/>
    <w:rsid w:val="0003120F"/>
    <w:rsid w:val="00033D4C"/>
    <w:rsid w:val="00034398"/>
    <w:rsid w:val="00041CE8"/>
    <w:rsid w:val="0004243C"/>
    <w:rsid w:val="00043986"/>
    <w:rsid w:val="000470A7"/>
    <w:rsid w:val="00053960"/>
    <w:rsid w:val="00055989"/>
    <w:rsid w:val="0005736C"/>
    <w:rsid w:val="00064B04"/>
    <w:rsid w:val="0006638D"/>
    <w:rsid w:val="000751BC"/>
    <w:rsid w:val="00080D54"/>
    <w:rsid w:val="00087D80"/>
    <w:rsid w:val="00090592"/>
    <w:rsid w:val="0009149C"/>
    <w:rsid w:val="000949CE"/>
    <w:rsid w:val="000A0D88"/>
    <w:rsid w:val="000A1E9F"/>
    <w:rsid w:val="000A6E7B"/>
    <w:rsid w:val="000A7F93"/>
    <w:rsid w:val="000B0BED"/>
    <w:rsid w:val="000B1B95"/>
    <w:rsid w:val="000B6505"/>
    <w:rsid w:val="000C2BCC"/>
    <w:rsid w:val="000D4FFA"/>
    <w:rsid w:val="000D5329"/>
    <w:rsid w:val="000D755E"/>
    <w:rsid w:val="000D7724"/>
    <w:rsid w:val="000E55A4"/>
    <w:rsid w:val="000F1E22"/>
    <w:rsid w:val="000F378C"/>
    <w:rsid w:val="001019C6"/>
    <w:rsid w:val="001027CF"/>
    <w:rsid w:val="001041DF"/>
    <w:rsid w:val="00106C0A"/>
    <w:rsid w:val="0011091B"/>
    <w:rsid w:val="00112884"/>
    <w:rsid w:val="00115F84"/>
    <w:rsid w:val="001167BA"/>
    <w:rsid w:val="001167CF"/>
    <w:rsid w:val="00122C5E"/>
    <w:rsid w:val="001236FD"/>
    <w:rsid w:val="00126863"/>
    <w:rsid w:val="00137008"/>
    <w:rsid w:val="00150224"/>
    <w:rsid w:val="001502B0"/>
    <w:rsid w:val="00156032"/>
    <w:rsid w:val="001573A7"/>
    <w:rsid w:val="00160566"/>
    <w:rsid w:val="00171237"/>
    <w:rsid w:val="00171964"/>
    <w:rsid w:val="00173AC8"/>
    <w:rsid w:val="00173F14"/>
    <w:rsid w:val="0018080C"/>
    <w:rsid w:val="00182E75"/>
    <w:rsid w:val="001900D2"/>
    <w:rsid w:val="001975D5"/>
    <w:rsid w:val="001A3618"/>
    <w:rsid w:val="001A5E4F"/>
    <w:rsid w:val="001C149C"/>
    <w:rsid w:val="001C79E4"/>
    <w:rsid w:val="001D17C6"/>
    <w:rsid w:val="001D7C41"/>
    <w:rsid w:val="001E5B7D"/>
    <w:rsid w:val="001E79C1"/>
    <w:rsid w:val="002121A0"/>
    <w:rsid w:val="00212395"/>
    <w:rsid w:val="00213CC8"/>
    <w:rsid w:val="00214F58"/>
    <w:rsid w:val="002174C7"/>
    <w:rsid w:val="0022085A"/>
    <w:rsid w:val="0022283B"/>
    <w:rsid w:val="00223EF5"/>
    <w:rsid w:val="00233BF2"/>
    <w:rsid w:val="0023763D"/>
    <w:rsid w:val="00241F20"/>
    <w:rsid w:val="00244918"/>
    <w:rsid w:val="00245F48"/>
    <w:rsid w:val="00261FDA"/>
    <w:rsid w:val="0027442E"/>
    <w:rsid w:val="00276379"/>
    <w:rsid w:val="002812B3"/>
    <w:rsid w:val="00282543"/>
    <w:rsid w:val="00283E73"/>
    <w:rsid w:val="00291527"/>
    <w:rsid w:val="00296BDD"/>
    <w:rsid w:val="002A25F5"/>
    <w:rsid w:val="002A41ED"/>
    <w:rsid w:val="002B012F"/>
    <w:rsid w:val="002B1626"/>
    <w:rsid w:val="002B2AB5"/>
    <w:rsid w:val="002B3032"/>
    <w:rsid w:val="002B40CE"/>
    <w:rsid w:val="002C2AAE"/>
    <w:rsid w:val="002C5B41"/>
    <w:rsid w:val="002D1C5F"/>
    <w:rsid w:val="002D7509"/>
    <w:rsid w:val="002E39A0"/>
    <w:rsid w:val="002E73F1"/>
    <w:rsid w:val="002F1687"/>
    <w:rsid w:val="00306369"/>
    <w:rsid w:val="00313268"/>
    <w:rsid w:val="00314014"/>
    <w:rsid w:val="00320124"/>
    <w:rsid w:val="00320143"/>
    <w:rsid w:val="0032202D"/>
    <w:rsid w:val="00323100"/>
    <w:rsid w:val="00325C86"/>
    <w:rsid w:val="00331784"/>
    <w:rsid w:val="00342CF2"/>
    <w:rsid w:val="00347310"/>
    <w:rsid w:val="00354F82"/>
    <w:rsid w:val="00362710"/>
    <w:rsid w:val="00365918"/>
    <w:rsid w:val="00375BBF"/>
    <w:rsid w:val="00380F3F"/>
    <w:rsid w:val="003856DA"/>
    <w:rsid w:val="00397C74"/>
    <w:rsid w:val="003A1F10"/>
    <w:rsid w:val="003B4CF8"/>
    <w:rsid w:val="003B5321"/>
    <w:rsid w:val="003C74AC"/>
    <w:rsid w:val="003D442A"/>
    <w:rsid w:val="003F7B34"/>
    <w:rsid w:val="0040338C"/>
    <w:rsid w:val="00404419"/>
    <w:rsid w:val="00405223"/>
    <w:rsid w:val="00414139"/>
    <w:rsid w:val="0042011D"/>
    <w:rsid w:val="00422218"/>
    <w:rsid w:val="00431B88"/>
    <w:rsid w:val="0043206A"/>
    <w:rsid w:val="0043299E"/>
    <w:rsid w:val="00432AB5"/>
    <w:rsid w:val="0043378A"/>
    <w:rsid w:val="004342F1"/>
    <w:rsid w:val="00434B3F"/>
    <w:rsid w:val="00443D6F"/>
    <w:rsid w:val="0044578A"/>
    <w:rsid w:val="0045070C"/>
    <w:rsid w:val="00454E1A"/>
    <w:rsid w:val="00461417"/>
    <w:rsid w:val="00470F9B"/>
    <w:rsid w:val="004710DD"/>
    <w:rsid w:val="0047612F"/>
    <w:rsid w:val="00481636"/>
    <w:rsid w:val="0048268C"/>
    <w:rsid w:val="00490513"/>
    <w:rsid w:val="00493D5B"/>
    <w:rsid w:val="004A4228"/>
    <w:rsid w:val="004A5FEB"/>
    <w:rsid w:val="004A6EAE"/>
    <w:rsid w:val="004B11B0"/>
    <w:rsid w:val="004B4298"/>
    <w:rsid w:val="004B5369"/>
    <w:rsid w:val="004C1B23"/>
    <w:rsid w:val="004C25D5"/>
    <w:rsid w:val="004D2D2A"/>
    <w:rsid w:val="004E18D9"/>
    <w:rsid w:val="004F387F"/>
    <w:rsid w:val="004F6538"/>
    <w:rsid w:val="00501DED"/>
    <w:rsid w:val="0050297B"/>
    <w:rsid w:val="005145CB"/>
    <w:rsid w:val="005150D2"/>
    <w:rsid w:val="00516B60"/>
    <w:rsid w:val="00521825"/>
    <w:rsid w:val="00521DA6"/>
    <w:rsid w:val="005248F0"/>
    <w:rsid w:val="00526148"/>
    <w:rsid w:val="00534C5F"/>
    <w:rsid w:val="00540F3A"/>
    <w:rsid w:val="005639F6"/>
    <w:rsid w:val="00566EA1"/>
    <w:rsid w:val="005754FA"/>
    <w:rsid w:val="00576023"/>
    <w:rsid w:val="005800C8"/>
    <w:rsid w:val="005843FB"/>
    <w:rsid w:val="00585A5C"/>
    <w:rsid w:val="00591AF6"/>
    <w:rsid w:val="005A03AD"/>
    <w:rsid w:val="005A428A"/>
    <w:rsid w:val="005A4A6A"/>
    <w:rsid w:val="005B079A"/>
    <w:rsid w:val="005B1AB9"/>
    <w:rsid w:val="005B4BFE"/>
    <w:rsid w:val="005B615A"/>
    <w:rsid w:val="005C196E"/>
    <w:rsid w:val="005D1A5A"/>
    <w:rsid w:val="005D2333"/>
    <w:rsid w:val="005D55D6"/>
    <w:rsid w:val="005D7AED"/>
    <w:rsid w:val="005D7BE8"/>
    <w:rsid w:val="005E6456"/>
    <w:rsid w:val="005E6D75"/>
    <w:rsid w:val="005E7DBB"/>
    <w:rsid w:val="005F12F8"/>
    <w:rsid w:val="00616DDD"/>
    <w:rsid w:val="00616DEA"/>
    <w:rsid w:val="006176E5"/>
    <w:rsid w:val="006330AE"/>
    <w:rsid w:val="00636109"/>
    <w:rsid w:val="00636DA3"/>
    <w:rsid w:val="00643E6E"/>
    <w:rsid w:val="0064688C"/>
    <w:rsid w:val="00651359"/>
    <w:rsid w:val="00652EBF"/>
    <w:rsid w:val="006558BC"/>
    <w:rsid w:val="0065591B"/>
    <w:rsid w:val="006625D6"/>
    <w:rsid w:val="00662C4C"/>
    <w:rsid w:val="00663DF3"/>
    <w:rsid w:val="00672C35"/>
    <w:rsid w:val="0067464E"/>
    <w:rsid w:val="00676E6A"/>
    <w:rsid w:val="00684D45"/>
    <w:rsid w:val="00690A9A"/>
    <w:rsid w:val="0069524C"/>
    <w:rsid w:val="006A2C11"/>
    <w:rsid w:val="006A2D79"/>
    <w:rsid w:val="006A6D76"/>
    <w:rsid w:val="006B05B9"/>
    <w:rsid w:val="006B2FC8"/>
    <w:rsid w:val="006D3907"/>
    <w:rsid w:val="006D3F83"/>
    <w:rsid w:val="006D628D"/>
    <w:rsid w:val="006E5C05"/>
    <w:rsid w:val="006F67A0"/>
    <w:rsid w:val="006F7D10"/>
    <w:rsid w:val="00702E8E"/>
    <w:rsid w:val="007123AD"/>
    <w:rsid w:val="00712F7C"/>
    <w:rsid w:val="007210E9"/>
    <w:rsid w:val="007312E4"/>
    <w:rsid w:val="007504F6"/>
    <w:rsid w:val="00752357"/>
    <w:rsid w:val="0075529F"/>
    <w:rsid w:val="00760284"/>
    <w:rsid w:val="007618B2"/>
    <w:rsid w:val="00763608"/>
    <w:rsid w:val="00767297"/>
    <w:rsid w:val="00774CC8"/>
    <w:rsid w:val="00782F23"/>
    <w:rsid w:val="00790D93"/>
    <w:rsid w:val="00793D5C"/>
    <w:rsid w:val="00795B9A"/>
    <w:rsid w:val="007A00C9"/>
    <w:rsid w:val="007A41BA"/>
    <w:rsid w:val="007A44CD"/>
    <w:rsid w:val="007A493F"/>
    <w:rsid w:val="007B1668"/>
    <w:rsid w:val="007B30EF"/>
    <w:rsid w:val="007C2B08"/>
    <w:rsid w:val="007D2E1E"/>
    <w:rsid w:val="007D3DB5"/>
    <w:rsid w:val="007E0A81"/>
    <w:rsid w:val="007E0FFA"/>
    <w:rsid w:val="007E2BE9"/>
    <w:rsid w:val="007E5299"/>
    <w:rsid w:val="007F133F"/>
    <w:rsid w:val="007F3754"/>
    <w:rsid w:val="007F3EFE"/>
    <w:rsid w:val="007F5453"/>
    <w:rsid w:val="007F73D0"/>
    <w:rsid w:val="0080586E"/>
    <w:rsid w:val="008307E2"/>
    <w:rsid w:val="00832903"/>
    <w:rsid w:val="00846A71"/>
    <w:rsid w:val="00847BFA"/>
    <w:rsid w:val="00851F28"/>
    <w:rsid w:val="008539A3"/>
    <w:rsid w:val="00854223"/>
    <w:rsid w:val="00860D16"/>
    <w:rsid w:val="008617BE"/>
    <w:rsid w:val="0086493A"/>
    <w:rsid w:val="00866A8E"/>
    <w:rsid w:val="00866D69"/>
    <w:rsid w:val="00872838"/>
    <w:rsid w:val="0087311C"/>
    <w:rsid w:val="0087414C"/>
    <w:rsid w:val="0088755C"/>
    <w:rsid w:val="008973D5"/>
    <w:rsid w:val="008A395B"/>
    <w:rsid w:val="008A72D9"/>
    <w:rsid w:val="008A7E69"/>
    <w:rsid w:val="008B2F61"/>
    <w:rsid w:val="008B306B"/>
    <w:rsid w:val="008B3487"/>
    <w:rsid w:val="008C1DD0"/>
    <w:rsid w:val="008C306D"/>
    <w:rsid w:val="008C4DFD"/>
    <w:rsid w:val="008C63A1"/>
    <w:rsid w:val="008C6861"/>
    <w:rsid w:val="008C6BC7"/>
    <w:rsid w:val="008D2409"/>
    <w:rsid w:val="008D5B21"/>
    <w:rsid w:val="008D7A68"/>
    <w:rsid w:val="008E5A14"/>
    <w:rsid w:val="008F6FA7"/>
    <w:rsid w:val="00902F1E"/>
    <w:rsid w:val="009047C1"/>
    <w:rsid w:val="00922147"/>
    <w:rsid w:val="00924C86"/>
    <w:rsid w:val="0092545C"/>
    <w:rsid w:val="0093427D"/>
    <w:rsid w:val="009451C3"/>
    <w:rsid w:val="00950EE7"/>
    <w:rsid w:val="00955BFF"/>
    <w:rsid w:val="00956972"/>
    <w:rsid w:val="009620D6"/>
    <w:rsid w:val="00966426"/>
    <w:rsid w:val="0097016B"/>
    <w:rsid w:val="0097709B"/>
    <w:rsid w:val="00980CDA"/>
    <w:rsid w:val="00982318"/>
    <w:rsid w:val="00984F11"/>
    <w:rsid w:val="00987AD8"/>
    <w:rsid w:val="009903DE"/>
    <w:rsid w:val="009946D2"/>
    <w:rsid w:val="009B04BA"/>
    <w:rsid w:val="009C1F3E"/>
    <w:rsid w:val="009C3087"/>
    <w:rsid w:val="009C59C7"/>
    <w:rsid w:val="009D0CBE"/>
    <w:rsid w:val="009E57E5"/>
    <w:rsid w:val="009F2013"/>
    <w:rsid w:val="00A03CFA"/>
    <w:rsid w:val="00A166E9"/>
    <w:rsid w:val="00A1673B"/>
    <w:rsid w:val="00A20A45"/>
    <w:rsid w:val="00A21CA5"/>
    <w:rsid w:val="00A27C38"/>
    <w:rsid w:val="00A3148E"/>
    <w:rsid w:val="00A34085"/>
    <w:rsid w:val="00A40D72"/>
    <w:rsid w:val="00A43EDC"/>
    <w:rsid w:val="00A63412"/>
    <w:rsid w:val="00A64256"/>
    <w:rsid w:val="00A65366"/>
    <w:rsid w:val="00A67107"/>
    <w:rsid w:val="00A7073C"/>
    <w:rsid w:val="00A7477E"/>
    <w:rsid w:val="00A80A74"/>
    <w:rsid w:val="00A81810"/>
    <w:rsid w:val="00A84E7E"/>
    <w:rsid w:val="00A85189"/>
    <w:rsid w:val="00A87D23"/>
    <w:rsid w:val="00A91FE2"/>
    <w:rsid w:val="00A94A6E"/>
    <w:rsid w:val="00A97F1D"/>
    <w:rsid w:val="00AA33C6"/>
    <w:rsid w:val="00AB17CA"/>
    <w:rsid w:val="00AB65CB"/>
    <w:rsid w:val="00AB753C"/>
    <w:rsid w:val="00AB7841"/>
    <w:rsid w:val="00AE5265"/>
    <w:rsid w:val="00AE68CD"/>
    <w:rsid w:val="00B07780"/>
    <w:rsid w:val="00B151C1"/>
    <w:rsid w:val="00B216C0"/>
    <w:rsid w:val="00B23AB4"/>
    <w:rsid w:val="00B24A73"/>
    <w:rsid w:val="00B34539"/>
    <w:rsid w:val="00B35C37"/>
    <w:rsid w:val="00B40BAC"/>
    <w:rsid w:val="00B45956"/>
    <w:rsid w:val="00B51289"/>
    <w:rsid w:val="00B54D45"/>
    <w:rsid w:val="00B57F2E"/>
    <w:rsid w:val="00B61A7D"/>
    <w:rsid w:val="00B6514F"/>
    <w:rsid w:val="00B6604D"/>
    <w:rsid w:val="00B70B79"/>
    <w:rsid w:val="00B7380D"/>
    <w:rsid w:val="00B73C3D"/>
    <w:rsid w:val="00B749FC"/>
    <w:rsid w:val="00B9455F"/>
    <w:rsid w:val="00BA0F12"/>
    <w:rsid w:val="00BA5644"/>
    <w:rsid w:val="00BC7365"/>
    <w:rsid w:val="00BD6B94"/>
    <w:rsid w:val="00BD7A0B"/>
    <w:rsid w:val="00BE01B0"/>
    <w:rsid w:val="00BE4752"/>
    <w:rsid w:val="00BE55B6"/>
    <w:rsid w:val="00BE7AC8"/>
    <w:rsid w:val="00C0671D"/>
    <w:rsid w:val="00C10F0E"/>
    <w:rsid w:val="00C21599"/>
    <w:rsid w:val="00C25F44"/>
    <w:rsid w:val="00C31F4E"/>
    <w:rsid w:val="00C34E83"/>
    <w:rsid w:val="00C36DD6"/>
    <w:rsid w:val="00C43613"/>
    <w:rsid w:val="00C55827"/>
    <w:rsid w:val="00C570DD"/>
    <w:rsid w:val="00C6031B"/>
    <w:rsid w:val="00C60BC5"/>
    <w:rsid w:val="00C62290"/>
    <w:rsid w:val="00C62A92"/>
    <w:rsid w:val="00C7516A"/>
    <w:rsid w:val="00C75CC9"/>
    <w:rsid w:val="00C80AEB"/>
    <w:rsid w:val="00C836DE"/>
    <w:rsid w:val="00C83971"/>
    <w:rsid w:val="00C843AF"/>
    <w:rsid w:val="00C90768"/>
    <w:rsid w:val="00C95016"/>
    <w:rsid w:val="00C955D6"/>
    <w:rsid w:val="00C97618"/>
    <w:rsid w:val="00CA56F7"/>
    <w:rsid w:val="00CB42A4"/>
    <w:rsid w:val="00CC46AB"/>
    <w:rsid w:val="00CC6B67"/>
    <w:rsid w:val="00CD2773"/>
    <w:rsid w:val="00CD3C8B"/>
    <w:rsid w:val="00CE184F"/>
    <w:rsid w:val="00CE20B2"/>
    <w:rsid w:val="00CF0532"/>
    <w:rsid w:val="00CF22C9"/>
    <w:rsid w:val="00CF41A9"/>
    <w:rsid w:val="00CF759B"/>
    <w:rsid w:val="00D01727"/>
    <w:rsid w:val="00D01B07"/>
    <w:rsid w:val="00D03A1E"/>
    <w:rsid w:val="00D126DF"/>
    <w:rsid w:val="00D1509A"/>
    <w:rsid w:val="00D17C5F"/>
    <w:rsid w:val="00D22BCF"/>
    <w:rsid w:val="00D277C5"/>
    <w:rsid w:val="00D33D68"/>
    <w:rsid w:val="00D5123D"/>
    <w:rsid w:val="00D53981"/>
    <w:rsid w:val="00D6024B"/>
    <w:rsid w:val="00D61ECC"/>
    <w:rsid w:val="00D64582"/>
    <w:rsid w:val="00D67F70"/>
    <w:rsid w:val="00D729B7"/>
    <w:rsid w:val="00D7742D"/>
    <w:rsid w:val="00D8734F"/>
    <w:rsid w:val="00D9043A"/>
    <w:rsid w:val="00D915D7"/>
    <w:rsid w:val="00D9372C"/>
    <w:rsid w:val="00D96D73"/>
    <w:rsid w:val="00DB0BE0"/>
    <w:rsid w:val="00DB0F2B"/>
    <w:rsid w:val="00DB4E3D"/>
    <w:rsid w:val="00DB5CAC"/>
    <w:rsid w:val="00DC4620"/>
    <w:rsid w:val="00DC57BD"/>
    <w:rsid w:val="00DE19BA"/>
    <w:rsid w:val="00DE7BCE"/>
    <w:rsid w:val="00DF1EBB"/>
    <w:rsid w:val="00DF290C"/>
    <w:rsid w:val="00E016B9"/>
    <w:rsid w:val="00E01F65"/>
    <w:rsid w:val="00E04705"/>
    <w:rsid w:val="00E061DA"/>
    <w:rsid w:val="00E1186C"/>
    <w:rsid w:val="00E12D17"/>
    <w:rsid w:val="00E24686"/>
    <w:rsid w:val="00E27715"/>
    <w:rsid w:val="00E30B8E"/>
    <w:rsid w:val="00E3221C"/>
    <w:rsid w:val="00E454F4"/>
    <w:rsid w:val="00E45A7F"/>
    <w:rsid w:val="00E51C03"/>
    <w:rsid w:val="00E608FD"/>
    <w:rsid w:val="00E66068"/>
    <w:rsid w:val="00E70383"/>
    <w:rsid w:val="00E70D66"/>
    <w:rsid w:val="00E70F79"/>
    <w:rsid w:val="00E8211A"/>
    <w:rsid w:val="00E82F60"/>
    <w:rsid w:val="00E848ED"/>
    <w:rsid w:val="00E868CA"/>
    <w:rsid w:val="00E87578"/>
    <w:rsid w:val="00E87584"/>
    <w:rsid w:val="00E94F08"/>
    <w:rsid w:val="00E956FF"/>
    <w:rsid w:val="00EA05F9"/>
    <w:rsid w:val="00EA0D26"/>
    <w:rsid w:val="00EA458A"/>
    <w:rsid w:val="00EA764C"/>
    <w:rsid w:val="00EB0F9F"/>
    <w:rsid w:val="00EB55B2"/>
    <w:rsid w:val="00EC3F92"/>
    <w:rsid w:val="00EC42DC"/>
    <w:rsid w:val="00ED08F3"/>
    <w:rsid w:val="00ED73CD"/>
    <w:rsid w:val="00EE38CF"/>
    <w:rsid w:val="00EE3D56"/>
    <w:rsid w:val="00EE3E49"/>
    <w:rsid w:val="00F04664"/>
    <w:rsid w:val="00F04DB0"/>
    <w:rsid w:val="00F1133F"/>
    <w:rsid w:val="00F15273"/>
    <w:rsid w:val="00F258B7"/>
    <w:rsid w:val="00F32376"/>
    <w:rsid w:val="00F338B2"/>
    <w:rsid w:val="00F359D8"/>
    <w:rsid w:val="00F37FB0"/>
    <w:rsid w:val="00F4022E"/>
    <w:rsid w:val="00F40482"/>
    <w:rsid w:val="00F44048"/>
    <w:rsid w:val="00F46671"/>
    <w:rsid w:val="00F47901"/>
    <w:rsid w:val="00F5219F"/>
    <w:rsid w:val="00F63627"/>
    <w:rsid w:val="00F642B6"/>
    <w:rsid w:val="00F64721"/>
    <w:rsid w:val="00F6561D"/>
    <w:rsid w:val="00F73D53"/>
    <w:rsid w:val="00F822C7"/>
    <w:rsid w:val="00F93606"/>
    <w:rsid w:val="00F96FA0"/>
    <w:rsid w:val="00F9700B"/>
    <w:rsid w:val="00FB3C6B"/>
    <w:rsid w:val="00FB43D6"/>
    <w:rsid w:val="00FB5DD2"/>
    <w:rsid w:val="00FC2E99"/>
    <w:rsid w:val="00FC5A80"/>
    <w:rsid w:val="00FC7496"/>
    <w:rsid w:val="00FC7DAB"/>
    <w:rsid w:val="00FD28FB"/>
    <w:rsid w:val="00FD31B5"/>
    <w:rsid w:val="00FD4140"/>
    <w:rsid w:val="00FE02EC"/>
    <w:rsid w:val="00FE5F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BDC0E"/>
  <w15:chartTrackingRefBased/>
  <w15:docId w15:val="{FA0B8199-6B5B-4617-BA88-D2977FBE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1F20"/>
    <w:pPr>
      <w:spacing w:line="360" w:lineRule="auto"/>
      <w:jc w:val="both"/>
    </w:pPr>
    <w:rPr>
      <w:rFonts w:ascii="Times New Roman" w:hAnsi="Times New Roman"/>
      <w:sz w:val="24"/>
    </w:rPr>
  </w:style>
  <w:style w:type="paragraph" w:styleId="1">
    <w:name w:val="heading 1"/>
    <w:basedOn w:val="a"/>
    <w:next w:val="a"/>
    <w:link w:val="10"/>
    <w:uiPriority w:val="9"/>
    <w:qFormat/>
    <w:rsid w:val="006625D6"/>
    <w:pPr>
      <w:keepNext/>
      <w:keepLines/>
      <w:spacing w:before="240" w:after="0"/>
      <w:outlineLvl w:val="0"/>
    </w:pPr>
    <w:rPr>
      <w:rFonts w:eastAsiaTheme="majorEastAsia" w:cstheme="majorBidi"/>
      <w:sz w:val="32"/>
      <w:szCs w:val="32"/>
    </w:rPr>
  </w:style>
  <w:style w:type="paragraph" w:styleId="2">
    <w:name w:val="heading 2"/>
    <w:basedOn w:val="a"/>
    <w:next w:val="a"/>
    <w:link w:val="20"/>
    <w:autoRedefine/>
    <w:uiPriority w:val="9"/>
    <w:unhideWhenUsed/>
    <w:qFormat/>
    <w:rsid w:val="006625D6"/>
    <w:pPr>
      <w:keepNext/>
      <w:keepLines/>
      <w:spacing w:before="40" w:after="0"/>
      <w:outlineLvl w:val="1"/>
      <w:pPrChange w:id="0" w:author="Stepan Polikanov" w:date="2021-04-12T14:22:00Z">
        <w:pPr>
          <w:keepNext/>
          <w:keepLines/>
          <w:spacing w:before="40" w:line="360" w:lineRule="auto"/>
          <w:jc w:val="both"/>
          <w:outlineLvl w:val="1"/>
        </w:pPr>
      </w:pPrChange>
    </w:pPr>
    <w:rPr>
      <w:rFonts w:eastAsiaTheme="majorEastAsia" w:cstheme="majorBidi"/>
      <w:sz w:val="32"/>
      <w:szCs w:val="26"/>
      <w:lang w:val="en-US"/>
      <w:rPrChange w:id="0" w:author="Stepan Polikanov" w:date="2021-04-12T14:22:00Z">
        <w:rPr>
          <w:rFonts w:eastAsiaTheme="majorEastAsia" w:cstheme="majorBidi"/>
          <w:sz w:val="28"/>
          <w:szCs w:val="26"/>
          <w:lang w:val="ru-RU" w:eastAsia="en-US" w:bidi="ar-SA"/>
        </w:rPr>
      </w:rPrChange>
    </w:rPr>
  </w:style>
  <w:style w:type="paragraph" w:styleId="3">
    <w:name w:val="heading 3"/>
    <w:basedOn w:val="a"/>
    <w:next w:val="a"/>
    <w:link w:val="30"/>
    <w:uiPriority w:val="9"/>
    <w:unhideWhenUsed/>
    <w:qFormat/>
    <w:rsid w:val="00354F82"/>
    <w:pPr>
      <w:keepNext/>
      <w:keepLines/>
      <w:spacing w:before="40" w:after="0" w:line="480" w:lineRule="auto"/>
      <w:outlineLvl w:val="2"/>
      <w:pPrChange w:id="1" w:author="Stepan Polikanov" w:date="2021-06-16T15:21:00Z">
        <w:pPr>
          <w:keepNext/>
          <w:keepLines/>
          <w:spacing w:before="40" w:line="360" w:lineRule="auto"/>
          <w:jc w:val="both"/>
          <w:outlineLvl w:val="2"/>
        </w:pPr>
      </w:pPrChange>
    </w:pPr>
    <w:rPr>
      <w:rFonts w:eastAsiaTheme="majorEastAsia" w:cstheme="majorBidi"/>
      <w:b/>
      <w:sz w:val="28"/>
      <w:szCs w:val="24"/>
      <w:rPrChange w:id="1" w:author="Stepan Polikanov" w:date="2021-06-16T15:21:00Z">
        <w:rPr>
          <w:rFonts w:eastAsiaTheme="majorEastAsia" w:cstheme="majorBidi"/>
          <w:sz w:val="28"/>
          <w:szCs w:val="24"/>
          <w:lang w:val="ru-RU" w:eastAsia="en-US" w:bidi="ar-SA"/>
        </w:rPr>
      </w:rPrChange>
    </w:rPr>
  </w:style>
  <w:style w:type="paragraph" w:styleId="4">
    <w:name w:val="heading 4"/>
    <w:basedOn w:val="a"/>
    <w:next w:val="a"/>
    <w:link w:val="40"/>
    <w:uiPriority w:val="9"/>
    <w:unhideWhenUsed/>
    <w:qFormat/>
    <w:rsid w:val="00EE3D56"/>
    <w:pPr>
      <w:keepNext/>
      <w:keepLines/>
      <w:spacing w:before="40" w:after="0"/>
      <w:outlineLvl w:val="3"/>
      <w:pPrChange w:id="2" w:author="Stepan Polikanov" w:date="2021-06-12T17:27:00Z">
        <w:pPr>
          <w:keepNext/>
          <w:keepLines/>
          <w:spacing w:before="40" w:line="360" w:lineRule="auto"/>
          <w:jc w:val="both"/>
          <w:outlineLvl w:val="3"/>
        </w:pPr>
      </w:pPrChange>
    </w:pPr>
    <w:rPr>
      <w:rFonts w:eastAsiaTheme="majorEastAsia" w:cstheme="majorBidi"/>
      <w:i/>
      <w:iCs/>
      <w:color w:val="000000" w:themeColor="text1"/>
      <w:sz w:val="28"/>
      <w:rPrChange w:id="2" w:author="Stepan Polikanov" w:date="2021-06-12T17:27:00Z">
        <w:rPr>
          <w:rFonts w:eastAsiaTheme="majorEastAsia" w:cstheme="majorBidi"/>
          <w:i/>
          <w:iCs/>
          <w:color w:val="000000" w:themeColor="text1"/>
          <w:sz w:val="28"/>
          <w:szCs w:val="22"/>
          <w:lang w:val="ru-RU" w:eastAsia="en-US" w:bidi="ar-SA"/>
        </w:rPr>
      </w:rPrChang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utoRedefine/>
    <w:uiPriority w:val="1"/>
    <w:qFormat/>
    <w:rsid w:val="00DB0BE0"/>
    <w:pPr>
      <w:spacing w:after="0" w:line="240" w:lineRule="auto"/>
      <w:jc w:val="both"/>
    </w:pPr>
    <w:rPr>
      <w:rFonts w:ascii="Times New Roman" w:hAnsi="Times New Roman"/>
      <w:sz w:val="24"/>
    </w:rPr>
  </w:style>
  <w:style w:type="character" w:customStyle="1" w:styleId="10">
    <w:name w:val="Заголовок 1 Знак"/>
    <w:basedOn w:val="a0"/>
    <w:link w:val="1"/>
    <w:uiPriority w:val="9"/>
    <w:rsid w:val="006625D6"/>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6625D6"/>
    <w:rPr>
      <w:rFonts w:ascii="Times New Roman" w:eastAsiaTheme="majorEastAsia" w:hAnsi="Times New Roman" w:cstheme="majorBidi"/>
      <w:sz w:val="32"/>
      <w:szCs w:val="26"/>
      <w:lang w:val="en-US"/>
    </w:rPr>
  </w:style>
  <w:style w:type="paragraph" w:styleId="a4">
    <w:name w:val="Title"/>
    <w:basedOn w:val="a"/>
    <w:next w:val="a"/>
    <w:link w:val="a5"/>
    <w:autoRedefine/>
    <w:uiPriority w:val="10"/>
    <w:qFormat/>
    <w:rsid w:val="00DB0BE0"/>
    <w:pPr>
      <w:spacing w:after="0" w:line="240" w:lineRule="auto"/>
      <w:contextualSpacing/>
      <w:jc w:val="center"/>
    </w:pPr>
    <w:rPr>
      <w:rFonts w:eastAsiaTheme="majorEastAsia" w:cstheme="majorBidi"/>
      <w:spacing w:val="-10"/>
      <w:kern w:val="28"/>
      <w:sz w:val="40"/>
      <w:szCs w:val="56"/>
    </w:rPr>
  </w:style>
  <w:style w:type="character" w:customStyle="1" w:styleId="a5">
    <w:name w:val="Заголовок Знак"/>
    <w:basedOn w:val="a0"/>
    <w:link w:val="a4"/>
    <w:uiPriority w:val="10"/>
    <w:rsid w:val="00DB0BE0"/>
    <w:rPr>
      <w:rFonts w:ascii="Times New Roman" w:eastAsiaTheme="majorEastAsia" w:hAnsi="Times New Roman" w:cstheme="majorBidi"/>
      <w:spacing w:val="-10"/>
      <w:kern w:val="28"/>
      <w:sz w:val="40"/>
      <w:szCs w:val="56"/>
    </w:rPr>
  </w:style>
  <w:style w:type="character" w:customStyle="1" w:styleId="30">
    <w:name w:val="Заголовок 3 Знак"/>
    <w:basedOn w:val="a0"/>
    <w:link w:val="3"/>
    <w:uiPriority w:val="9"/>
    <w:rsid w:val="00354F82"/>
    <w:rPr>
      <w:rFonts w:ascii="Times New Roman" w:eastAsiaTheme="majorEastAsia" w:hAnsi="Times New Roman" w:cstheme="majorBidi"/>
      <w:b/>
      <w:sz w:val="28"/>
      <w:szCs w:val="24"/>
    </w:rPr>
  </w:style>
  <w:style w:type="paragraph" w:customStyle="1" w:styleId="FR1">
    <w:name w:val="FR1"/>
    <w:rsid w:val="005B4BFE"/>
    <w:pPr>
      <w:widowControl w:val="0"/>
      <w:suppressAutoHyphens/>
      <w:spacing w:before="480" w:after="0" w:line="240" w:lineRule="auto"/>
      <w:ind w:left="1680" w:right="200"/>
      <w:jc w:val="center"/>
    </w:pPr>
    <w:rPr>
      <w:rFonts w:ascii="Times New Roman" w:eastAsia="Times New Roman" w:hAnsi="Times New Roman" w:cs="Times New Roman"/>
      <w:b/>
      <w:sz w:val="40"/>
      <w:szCs w:val="20"/>
      <w:lang w:eastAsia="zh-CN"/>
    </w:rPr>
  </w:style>
  <w:style w:type="paragraph" w:styleId="a6">
    <w:name w:val="footnote text"/>
    <w:basedOn w:val="a"/>
    <w:link w:val="a7"/>
    <w:uiPriority w:val="99"/>
    <w:semiHidden/>
    <w:unhideWhenUsed/>
    <w:rsid w:val="00B216C0"/>
    <w:pPr>
      <w:spacing w:after="0" w:line="240" w:lineRule="auto"/>
    </w:pPr>
    <w:rPr>
      <w:sz w:val="20"/>
      <w:szCs w:val="20"/>
    </w:rPr>
  </w:style>
  <w:style w:type="character" w:customStyle="1" w:styleId="a7">
    <w:name w:val="Текст сноски Знак"/>
    <w:basedOn w:val="a0"/>
    <w:link w:val="a6"/>
    <w:uiPriority w:val="99"/>
    <w:semiHidden/>
    <w:rsid w:val="00B216C0"/>
    <w:rPr>
      <w:rFonts w:ascii="Times New Roman" w:hAnsi="Times New Roman"/>
      <w:sz w:val="20"/>
      <w:szCs w:val="20"/>
    </w:rPr>
  </w:style>
  <w:style w:type="character" w:styleId="a8">
    <w:name w:val="footnote reference"/>
    <w:basedOn w:val="a0"/>
    <w:uiPriority w:val="99"/>
    <w:semiHidden/>
    <w:unhideWhenUsed/>
    <w:rsid w:val="00B216C0"/>
    <w:rPr>
      <w:vertAlign w:val="superscript"/>
    </w:rPr>
  </w:style>
  <w:style w:type="character" w:styleId="a9">
    <w:name w:val="Emphasis"/>
    <w:basedOn w:val="a0"/>
    <w:uiPriority w:val="20"/>
    <w:qFormat/>
    <w:rsid w:val="00B216C0"/>
    <w:rPr>
      <w:i/>
      <w:iCs/>
    </w:rPr>
  </w:style>
  <w:style w:type="character" w:styleId="aa">
    <w:name w:val="annotation reference"/>
    <w:basedOn w:val="a0"/>
    <w:uiPriority w:val="99"/>
    <w:semiHidden/>
    <w:unhideWhenUsed/>
    <w:rsid w:val="001A5E4F"/>
    <w:rPr>
      <w:sz w:val="16"/>
      <w:szCs w:val="16"/>
    </w:rPr>
  </w:style>
  <w:style w:type="paragraph" w:styleId="ab">
    <w:name w:val="annotation text"/>
    <w:basedOn w:val="a"/>
    <w:link w:val="ac"/>
    <w:uiPriority w:val="99"/>
    <w:semiHidden/>
    <w:unhideWhenUsed/>
    <w:rsid w:val="001A5E4F"/>
    <w:pPr>
      <w:spacing w:line="240" w:lineRule="auto"/>
    </w:pPr>
    <w:rPr>
      <w:sz w:val="20"/>
      <w:szCs w:val="20"/>
    </w:rPr>
  </w:style>
  <w:style w:type="character" w:customStyle="1" w:styleId="ac">
    <w:name w:val="Текст примечания Знак"/>
    <w:basedOn w:val="a0"/>
    <w:link w:val="ab"/>
    <w:uiPriority w:val="99"/>
    <w:semiHidden/>
    <w:rsid w:val="001A5E4F"/>
    <w:rPr>
      <w:rFonts w:ascii="Times New Roman" w:hAnsi="Times New Roman"/>
      <w:sz w:val="20"/>
      <w:szCs w:val="20"/>
    </w:rPr>
  </w:style>
  <w:style w:type="paragraph" w:styleId="ad">
    <w:name w:val="annotation subject"/>
    <w:basedOn w:val="ab"/>
    <w:next w:val="ab"/>
    <w:link w:val="ae"/>
    <w:uiPriority w:val="99"/>
    <w:semiHidden/>
    <w:unhideWhenUsed/>
    <w:rsid w:val="001A5E4F"/>
    <w:rPr>
      <w:b/>
      <w:bCs/>
    </w:rPr>
  </w:style>
  <w:style w:type="character" w:customStyle="1" w:styleId="ae">
    <w:name w:val="Тема примечания Знак"/>
    <w:basedOn w:val="ac"/>
    <w:link w:val="ad"/>
    <w:uiPriority w:val="99"/>
    <w:semiHidden/>
    <w:rsid w:val="001A5E4F"/>
    <w:rPr>
      <w:rFonts w:ascii="Times New Roman" w:hAnsi="Times New Roman"/>
      <w:b/>
      <w:bCs/>
      <w:sz w:val="20"/>
      <w:szCs w:val="20"/>
    </w:rPr>
  </w:style>
  <w:style w:type="paragraph" w:styleId="af">
    <w:name w:val="Balloon Text"/>
    <w:basedOn w:val="a"/>
    <w:link w:val="af0"/>
    <w:uiPriority w:val="99"/>
    <w:semiHidden/>
    <w:unhideWhenUsed/>
    <w:rsid w:val="001A5E4F"/>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1A5E4F"/>
    <w:rPr>
      <w:rFonts w:ascii="Segoe UI" w:hAnsi="Segoe UI" w:cs="Segoe UI"/>
      <w:sz w:val="18"/>
      <w:szCs w:val="18"/>
    </w:rPr>
  </w:style>
  <w:style w:type="paragraph" w:styleId="HTML">
    <w:name w:val="HTML Preformatted"/>
    <w:basedOn w:val="a"/>
    <w:link w:val="HTML0"/>
    <w:uiPriority w:val="99"/>
    <w:semiHidden/>
    <w:unhideWhenUsed/>
    <w:rsid w:val="00C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C6B67"/>
    <w:rPr>
      <w:rFonts w:ascii="Courier New" w:eastAsia="Times New Roman" w:hAnsi="Courier New" w:cs="Courier New"/>
      <w:sz w:val="20"/>
      <w:szCs w:val="20"/>
      <w:lang w:eastAsia="ru-RU"/>
    </w:rPr>
  </w:style>
  <w:style w:type="paragraph" w:styleId="af1">
    <w:name w:val="List Paragraph"/>
    <w:basedOn w:val="a"/>
    <w:uiPriority w:val="34"/>
    <w:qFormat/>
    <w:rsid w:val="00CC6B67"/>
    <w:pPr>
      <w:ind w:left="720"/>
      <w:contextualSpacing/>
    </w:pPr>
  </w:style>
  <w:style w:type="character" w:styleId="af2">
    <w:name w:val="Hyperlink"/>
    <w:basedOn w:val="a0"/>
    <w:uiPriority w:val="99"/>
    <w:unhideWhenUsed/>
    <w:rsid w:val="00F47901"/>
    <w:rPr>
      <w:color w:val="0000FF"/>
      <w:u w:val="single"/>
    </w:rPr>
  </w:style>
  <w:style w:type="character" w:styleId="af3">
    <w:name w:val="FollowedHyperlink"/>
    <w:basedOn w:val="a0"/>
    <w:uiPriority w:val="99"/>
    <w:semiHidden/>
    <w:unhideWhenUsed/>
    <w:rsid w:val="00E70F79"/>
    <w:rPr>
      <w:color w:val="954F72" w:themeColor="followedHyperlink"/>
      <w:u w:val="single"/>
    </w:rPr>
  </w:style>
  <w:style w:type="table" w:styleId="af4">
    <w:name w:val="Table Grid"/>
    <w:basedOn w:val="a1"/>
    <w:uiPriority w:val="39"/>
    <w:rsid w:val="00323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C80AEB"/>
    <w:pPr>
      <w:spacing w:before="100" w:beforeAutospacing="1" w:after="100" w:afterAutospacing="1" w:line="240" w:lineRule="auto"/>
      <w:jc w:val="left"/>
    </w:pPr>
    <w:rPr>
      <w:rFonts w:eastAsia="Times New Roman" w:cs="Times New Roman"/>
      <w:szCs w:val="24"/>
      <w:lang w:eastAsia="ru-RU"/>
    </w:rPr>
  </w:style>
  <w:style w:type="character" w:styleId="af6">
    <w:name w:val="Placeholder Text"/>
    <w:basedOn w:val="a0"/>
    <w:uiPriority w:val="99"/>
    <w:semiHidden/>
    <w:rsid w:val="004C1B23"/>
    <w:rPr>
      <w:color w:val="808080"/>
    </w:rPr>
  </w:style>
  <w:style w:type="character" w:customStyle="1" w:styleId="40">
    <w:name w:val="Заголовок 4 Знак"/>
    <w:basedOn w:val="a0"/>
    <w:link w:val="4"/>
    <w:uiPriority w:val="9"/>
    <w:rsid w:val="00EE3D56"/>
    <w:rPr>
      <w:rFonts w:ascii="Times New Roman" w:eastAsiaTheme="majorEastAsia" w:hAnsi="Times New Roman" w:cstheme="majorBidi"/>
      <w:i/>
      <w:iCs/>
      <w:color w:val="000000" w:themeColor="text1"/>
      <w:sz w:val="28"/>
    </w:rPr>
  </w:style>
  <w:style w:type="paragraph" w:styleId="af7">
    <w:name w:val="caption"/>
    <w:basedOn w:val="a"/>
    <w:next w:val="a"/>
    <w:uiPriority w:val="35"/>
    <w:unhideWhenUsed/>
    <w:qFormat/>
    <w:rsid w:val="00241F20"/>
    <w:pPr>
      <w:spacing w:after="200" w:line="240" w:lineRule="auto"/>
    </w:pPr>
    <w:rPr>
      <w:i/>
      <w:iCs/>
      <w:color w:val="44546A" w:themeColor="text2"/>
      <w:sz w:val="18"/>
      <w:szCs w:val="18"/>
    </w:rPr>
  </w:style>
  <w:style w:type="paragraph" w:styleId="af8">
    <w:name w:val="Plain Text"/>
    <w:basedOn w:val="a"/>
    <w:link w:val="af9"/>
    <w:uiPriority w:val="99"/>
    <w:unhideWhenUsed/>
    <w:rsid w:val="00241F20"/>
    <w:pPr>
      <w:spacing w:after="0" w:line="240" w:lineRule="auto"/>
    </w:pPr>
    <w:rPr>
      <w:rFonts w:ascii="Consolas" w:hAnsi="Consolas"/>
      <w:sz w:val="21"/>
      <w:szCs w:val="21"/>
    </w:rPr>
  </w:style>
  <w:style w:type="character" w:customStyle="1" w:styleId="af9">
    <w:name w:val="Текст Знак"/>
    <w:basedOn w:val="a0"/>
    <w:link w:val="af8"/>
    <w:uiPriority w:val="99"/>
    <w:rsid w:val="00241F20"/>
    <w:rPr>
      <w:rFonts w:ascii="Consolas" w:hAnsi="Consolas"/>
      <w:sz w:val="21"/>
      <w:szCs w:val="21"/>
    </w:rPr>
  </w:style>
  <w:style w:type="character" w:styleId="afa">
    <w:name w:val="Unresolved Mention"/>
    <w:basedOn w:val="a0"/>
    <w:uiPriority w:val="99"/>
    <w:semiHidden/>
    <w:unhideWhenUsed/>
    <w:rsid w:val="00241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0526">
      <w:bodyDiv w:val="1"/>
      <w:marLeft w:val="0"/>
      <w:marRight w:val="0"/>
      <w:marTop w:val="0"/>
      <w:marBottom w:val="0"/>
      <w:divBdr>
        <w:top w:val="none" w:sz="0" w:space="0" w:color="auto"/>
        <w:left w:val="none" w:sz="0" w:space="0" w:color="auto"/>
        <w:bottom w:val="none" w:sz="0" w:space="0" w:color="auto"/>
        <w:right w:val="none" w:sz="0" w:space="0" w:color="auto"/>
      </w:divBdr>
    </w:div>
    <w:div w:id="341014029">
      <w:bodyDiv w:val="1"/>
      <w:marLeft w:val="0"/>
      <w:marRight w:val="0"/>
      <w:marTop w:val="0"/>
      <w:marBottom w:val="0"/>
      <w:divBdr>
        <w:top w:val="none" w:sz="0" w:space="0" w:color="auto"/>
        <w:left w:val="none" w:sz="0" w:space="0" w:color="auto"/>
        <w:bottom w:val="none" w:sz="0" w:space="0" w:color="auto"/>
        <w:right w:val="none" w:sz="0" w:space="0" w:color="auto"/>
      </w:divBdr>
      <w:divsChild>
        <w:div w:id="811946470">
          <w:marLeft w:val="0"/>
          <w:marRight w:val="0"/>
          <w:marTop w:val="0"/>
          <w:marBottom w:val="0"/>
          <w:divBdr>
            <w:top w:val="none" w:sz="0" w:space="0" w:color="auto"/>
            <w:left w:val="none" w:sz="0" w:space="0" w:color="auto"/>
            <w:bottom w:val="none" w:sz="0" w:space="0" w:color="auto"/>
            <w:right w:val="none" w:sz="0" w:space="0" w:color="auto"/>
          </w:divBdr>
        </w:div>
        <w:div w:id="2095322834">
          <w:marLeft w:val="0"/>
          <w:marRight w:val="0"/>
          <w:marTop w:val="0"/>
          <w:marBottom w:val="0"/>
          <w:divBdr>
            <w:top w:val="none" w:sz="0" w:space="0" w:color="auto"/>
            <w:left w:val="none" w:sz="0" w:space="0" w:color="auto"/>
            <w:bottom w:val="none" w:sz="0" w:space="0" w:color="auto"/>
            <w:right w:val="none" w:sz="0" w:space="0" w:color="auto"/>
          </w:divBdr>
        </w:div>
      </w:divsChild>
    </w:div>
    <w:div w:id="388652846">
      <w:bodyDiv w:val="1"/>
      <w:marLeft w:val="0"/>
      <w:marRight w:val="0"/>
      <w:marTop w:val="0"/>
      <w:marBottom w:val="0"/>
      <w:divBdr>
        <w:top w:val="none" w:sz="0" w:space="0" w:color="auto"/>
        <w:left w:val="none" w:sz="0" w:space="0" w:color="auto"/>
        <w:bottom w:val="none" w:sz="0" w:space="0" w:color="auto"/>
        <w:right w:val="none" w:sz="0" w:space="0" w:color="auto"/>
      </w:divBdr>
    </w:div>
    <w:div w:id="716247009">
      <w:bodyDiv w:val="1"/>
      <w:marLeft w:val="0"/>
      <w:marRight w:val="0"/>
      <w:marTop w:val="0"/>
      <w:marBottom w:val="0"/>
      <w:divBdr>
        <w:top w:val="none" w:sz="0" w:space="0" w:color="auto"/>
        <w:left w:val="none" w:sz="0" w:space="0" w:color="auto"/>
        <w:bottom w:val="none" w:sz="0" w:space="0" w:color="auto"/>
        <w:right w:val="none" w:sz="0" w:space="0" w:color="auto"/>
      </w:divBdr>
    </w:div>
    <w:div w:id="884412453">
      <w:bodyDiv w:val="1"/>
      <w:marLeft w:val="0"/>
      <w:marRight w:val="0"/>
      <w:marTop w:val="0"/>
      <w:marBottom w:val="0"/>
      <w:divBdr>
        <w:top w:val="none" w:sz="0" w:space="0" w:color="auto"/>
        <w:left w:val="none" w:sz="0" w:space="0" w:color="auto"/>
        <w:bottom w:val="none" w:sz="0" w:space="0" w:color="auto"/>
        <w:right w:val="none" w:sz="0" w:space="0" w:color="auto"/>
      </w:divBdr>
    </w:div>
    <w:div w:id="917056211">
      <w:bodyDiv w:val="1"/>
      <w:marLeft w:val="0"/>
      <w:marRight w:val="0"/>
      <w:marTop w:val="0"/>
      <w:marBottom w:val="0"/>
      <w:divBdr>
        <w:top w:val="none" w:sz="0" w:space="0" w:color="auto"/>
        <w:left w:val="none" w:sz="0" w:space="0" w:color="auto"/>
        <w:bottom w:val="none" w:sz="0" w:space="0" w:color="auto"/>
        <w:right w:val="none" w:sz="0" w:space="0" w:color="auto"/>
      </w:divBdr>
      <w:divsChild>
        <w:div w:id="1990359116">
          <w:marLeft w:val="0"/>
          <w:marRight w:val="0"/>
          <w:marTop w:val="0"/>
          <w:marBottom w:val="0"/>
          <w:divBdr>
            <w:top w:val="none" w:sz="0" w:space="0" w:color="auto"/>
            <w:left w:val="none" w:sz="0" w:space="0" w:color="auto"/>
            <w:bottom w:val="none" w:sz="0" w:space="0" w:color="auto"/>
            <w:right w:val="none" w:sz="0" w:space="0" w:color="auto"/>
          </w:divBdr>
        </w:div>
        <w:div w:id="856045790">
          <w:marLeft w:val="0"/>
          <w:marRight w:val="0"/>
          <w:marTop w:val="0"/>
          <w:marBottom w:val="0"/>
          <w:divBdr>
            <w:top w:val="none" w:sz="0" w:space="0" w:color="auto"/>
            <w:left w:val="none" w:sz="0" w:space="0" w:color="auto"/>
            <w:bottom w:val="none" w:sz="0" w:space="0" w:color="auto"/>
            <w:right w:val="none" w:sz="0" w:space="0" w:color="auto"/>
          </w:divBdr>
        </w:div>
      </w:divsChild>
    </w:div>
    <w:div w:id="1519738486">
      <w:bodyDiv w:val="1"/>
      <w:marLeft w:val="0"/>
      <w:marRight w:val="0"/>
      <w:marTop w:val="0"/>
      <w:marBottom w:val="0"/>
      <w:divBdr>
        <w:top w:val="none" w:sz="0" w:space="0" w:color="auto"/>
        <w:left w:val="none" w:sz="0" w:space="0" w:color="auto"/>
        <w:bottom w:val="none" w:sz="0" w:space="0" w:color="auto"/>
        <w:right w:val="none" w:sz="0" w:space="0" w:color="auto"/>
      </w:divBdr>
    </w:div>
    <w:div w:id="1923026475">
      <w:bodyDiv w:val="1"/>
      <w:marLeft w:val="0"/>
      <w:marRight w:val="0"/>
      <w:marTop w:val="0"/>
      <w:marBottom w:val="0"/>
      <w:divBdr>
        <w:top w:val="none" w:sz="0" w:space="0" w:color="auto"/>
        <w:left w:val="none" w:sz="0" w:space="0" w:color="auto"/>
        <w:bottom w:val="none" w:sz="0" w:space="0" w:color="auto"/>
        <w:right w:val="none" w:sz="0" w:space="0" w:color="auto"/>
      </w:divBdr>
    </w:div>
    <w:div w:id="195358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i.org/10.23696/vpartydsv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E221CBF9-A052-4293-B339-C1200EDCE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48</Pages>
  <Words>51396</Words>
  <Characters>292962</Characters>
  <Application>Microsoft Office Word</Application>
  <DocSecurity>0</DocSecurity>
  <Lines>2441</Lines>
  <Paragraphs>687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Поликанов Степан Андреевич</dc:creator>
  <cp:keywords/>
  <dc:description/>
  <cp:lastModifiedBy>Stepan Polikanov</cp:lastModifiedBy>
  <cp:revision>24</cp:revision>
  <dcterms:created xsi:type="dcterms:W3CDTF">2021-06-13T09:18:00Z</dcterms:created>
  <dcterms:modified xsi:type="dcterms:W3CDTF">2021-06-17T10:46:00Z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f5c6fbb6-49f2-3de5-8c93-965690060918</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